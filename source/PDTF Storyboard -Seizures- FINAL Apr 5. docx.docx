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13176"/>
      </w:tblGrid>
      <w:tr w:rsidR="00CE2DE5" w:rsidRPr="00CF6B2F" w14:paraId="33E9E9A2" w14:textId="77777777">
        <w:trPr>
          <w:trHeight w:val="2880"/>
          <w:jc w:val="center"/>
        </w:trPr>
        <w:tc>
          <w:tcPr>
            <w:tcW w:w="5000" w:type="pct"/>
          </w:tcPr>
          <w:p w14:paraId="4EEB4CB0" w14:textId="3F808672" w:rsidR="00CE2DE5" w:rsidRPr="00CF6B2F" w:rsidRDefault="00800261" w:rsidP="00843420">
            <w:pPr>
              <w:pStyle w:val="NoSpacing"/>
              <w:spacing w:after="120"/>
              <w:jc w:val="center"/>
              <w:rPr>
                <w:caps/>
                <w:lang w:val="en-GB"/>
              </w:rPr>
            </w:pPr>
            <w:r>
              <w:rPr>
                <w:caps/>
                <w:lang w:val="en-GB"/>
              </w:rPr>
              <w:t>Medtech – Information Management services</w:t>
            </w:r>
          </w:p>
        </w:tc>
      </w:tr>
      <w:tr w:rsidR="00CE2DE5" w:rsidRPr="00CF6B2F" w14:paraId="449DEE25" w14:textId="77777777">
        <w:trPr>
          <w:trHeight w:val="1440"/>
          <w:jc w:val="center"/>
        </w:trPr>
        <w:tc>
          <w:tcPr>
            <w:tcW w:w="5000" w:type="pct"/>
            <w:tcBorders>
              <w:bottom w:val="single" w:sz="4" w:space="0" w:color="94C600"/>
            </w:tcBorders>
            <w:vAlign w:val="center"/>
          </w:tcPr>
          <w:p w14:paraId="2FB4C2B2" w14:textId="77777777" w:rsidR="00CE2DE5" w:rsidRPr="00CF6B2F" w:rsidRDefault="00CE2DE5" w:rsidP="00843420">
            <w:pPr>
              <w:pStyle w:val="NoSpacing"/>
              <w:spacing w:after="120"/>
              <w:jc w:val="center"/>
              <w:rPr>
                <w:sz w:val="80"/>
                <w:szCs w:val="80"/>
                <w:lang w:val="en-GB"/>
              </w:rPr>
            </w:pPr>
            <w:r w:rsidRPr="00CF6B2F">
              <w:rPr>
                <w:sz w:val="80"/>
                <w:szCs w:val="80"/>
                <w:lang w:val="en-GB"/>
              </w:rPr>
              <w:t>Pediatric Digital Teaching Files</w:t>
            </w:r>
          </w:p>
        </w:tc>
      </w:tr>
      <w:tr w:rsidR="00CE2DE5" w:rsidRPr="00CF6B2F" w14:paraId="381DD7F3" w14:textId="77777777">
        <w:trPr>
          <w:trHeight w:val="720"/>
          <w:jc w:val="center"/>
        </w:trPr>
        <w:tc>
          <w:tcPr>
            <w:tcW w:w="5000" w:type="pct"/>
            <w:tcBorders>
              <w:top w:val="single" w:sz="4" w:space="0" w:color="94C600"/>
            </w:tcBorders>
            <w:vAlign w:val="center"/>
          </w:tcPr>
          <w:p w14:paraId="79C5E637" w14:textId="77777777" w:rsidR="00CE2DE5" w:rsidRPr="00CF6B2F" w:rsidRDefault="00CE2DE5" w:rsidP="00A74CA4">
            <w:pPr>
              <w:pStyle w:val="NoSpacing"/>
              <w:spacing w:after="120"/>
              <w:jc w:val="center"/>
              <w:rPr>
                <w:sz w:val="44"/>
                <w:szCs w:val="44"/>
                <w:lang w:val="en-GB"/>
              </w:rPr>
            </w:pPr>
            <w:r w:rsidRPr="00CF6B2F">
              <w:rPr>
                <w:sz w:val="44"/>
                <w:szCs w:val="44"/>
                <w:lang w:val="en-GB"/>
              </w:rPr>
              <w:t xml:space="preserve">A </w:t>
            </w:r>
            <w:r>
              <w:rPr>
                <w:sz w:val="44"/>
                <w:szCs w:val="44"/>
                <w:lang w:val="en-GB"/>
              </w:rPr>
              <w:t>n</w:t>
            </w:r>
            <w:r w:rsidRPr="00CF6B2F">
              <w:rPr>
                <w:sz w:val="44"/>
                <w:szCs w:val="44"/>
                <w:lang w:val="en-GB"/>
              </w:rPr>
              <w:t>ight</w:t>
            </w:r>
            <w:r>
              <w:rPr>
                <w:sz w:val="44"/>
                <w:szCs w:val="44"/>
                <w:lang w:val="en-GB"/>
              </w:rPr>
              <w:t xml:space="preserve"> </w:t>
            </w:r>
            <w:r w:rsidRPr="00CF6B2F">
              <w:rPr>
                <w:sz w:val="44"/>
                <w:szCs w:val="44"/>
                <w:lang w:val="en-GB"/>
              </w:rPr>
              <w:t>time disturbance</w:t>
            </w:r>
          </w:p>
        </w:tc>
      </w:tr>
      <w:tr w:rsidR="00CE2DE5" w:rsidRPr="00CF6B2F" w14:paraId="4838819C" w14:textId="77777777">
        <w:trPr>
          <w:trHeight w:val="360"/>
          <w:jc w:val="center"/>
        </w:trPr>
        <w:tc>
          <w:tcPr>
            <w:tcW w:w="5000" w:type="pct"/>
            <w:vAlign w:val="center"/>
          </w:tcPr>
          <w:p w14:paraId="6BF24471" w14:textId="77777777" w:rsidR="00CE2DE5" w:rsidRPr="00CF6B2F" w:rsidRDefault="00CE2DE5" w:rsidP="00843420">
            <w:pPr>
              <w:pStyle w:val="NoSpacing"/>
              <w:spacing w:after="120"/>
              <w:jc w:val="center"/>
              <w:rPr>
                <w:lang w:val="en-GB"/>
              </w:rPr>
            </w:pPr>
          </w:p>
        </w:tc>
      </w:tr>
      <w:tr w:rsidR="00CE2DE5" w:rsidRPr="00CF6B2F" w14:paraId="03D8BEBF" w14:textId="77777777">
        <w:trPr>
          <w:trHeight w:val="360"/>
          <w:jc w:val="center"/>
        </w:trPr>
        <w:tc>
          <w:tcPr>
            <w:tcW w:w="5000" w:type="pct"/>
            <w:vAlign w:val="center"/>
          </w:tcPr>
          <w:p w14:paraId="3AD12081" w14:textId="77777777" w:rsidR="00CE2DE5" w:rsidRPr="00CF6B2F" w:rsidRDefault="00CE2DE5" w:rsidP="00A74CA4">
            <w:pPr>
              <w:pStyle w:val="NoSpacing"/>
              <w:spacing w:after="120"/>
              <w:jc w:val="center"/>
              <w:rPr>
                <w:b/>
                <w:bCs/>
                <w:lang w:val="en-GB"/>
              </w:rPr>
            </w:pPr>
            <w:r w:rsidRPr="00CF6B2F">
              <w:rPr>
                <w:b/>
                <w:bCs/>
                <w:lang w:val="en-GB"/>
              </w:rPr>
              <w:t>Module #3</w:t>
            </w:r>
          </w:p>
        </w:tc>
      </w:tr>
      <w:tr w:rsidR="00CE2DE5" w:rsidRPr="00CF6B2F" w14:paraId="675FA17D" w14:textId="77777777">
        <w:trPr>
          <w:trHeight w:val="360"/>
          <w:jc w:val="center"/>
        </w:trPr>
        <w:tc>
          <w:tcPr>
            <w:tcW w:w="5000" w:type="pct"/>
            <w:vAlign w:val="center"/>
          </w:tcPr>
          <w:p w14:paraId="2D1A5C9C" w14:textId="77777777" w:rsidR="00CE2DE5" w:rsidRPr="00CF6B2F" w:rsidRDefault="00CE2DE5" w:rsidP="00FD7782">
            <w:pPr>
              <w:pStyle w:val="NoSpacing"/>
              <w:spacing w:after="120"/>
              <w:jc w:val="center"/>
              <w:rPr>
                <w:b/>
                <w:bCs/>
                <w:lang w:val="en-GB"/>
              </w:rPr>
            </w:pPr>
            <w:r w:rsidRPr="00CF6B2F">
              <w:rPr>
                <w:b/>
                <w:bCs/>
                <w:lang w:val="en-GB"/>
              </w:rPr>
              <w:t xml:space="preserve">eLearning Storyboard </w:t>
            </w:r>
            <w:r w:rsidR="00FD7782">
              <w:rPr>
                <w:b/>
                <w:bCs/>
                <w:lang w:val="en-GB"/>
              </w:rPr>
              <w:t>Beta</w:t>
            </w:r>
            <w:r w:rsidR="00FD7782" w:rsidRPr="00CF6B2F">
              <w:rPr>
                <w:b/>
                <w:bCs/>
                <w:lang w:val="en-GB"/>
              </w:rPr>
              <w:t xml:space="preserve"> </w:t>
            </w:r>
            <w:r w:rsidRPr="00CF6B2F">
              <w:rPr>
                <w:b/>
                <w:bCs/>
                <w:lang w:val="en-GB"/>
              </w:rPr>
              <w:t>201303</w:t>
            </w:r>
            <w:r w:rsidR="00FD7782">
              <w:rPr>
                <w:b/>
                <w:bCs/>
                <w:lang w:val="en-GB"/>
              </w:rPr>
              <w:t>31</w:t>
            </w:r>
          </w:p>
        </w:tc>
      </w:tr>
      <w:tr w:rsidR="00CE2DE5" w:rsidRPr="00CF6B2F" w14:paraId="0C2C4A0F" w14:textId="77777777">
        <w:trPr>
          <w:trHeight w:val="360"/>
          <w:jc w:val="center"/>
        </w:trPr>
        <w:tc>
          <w:tcPr>
            <w:tcW w:w="5000" w:type="pct"/>
            <w:vAlign w:val="center"/>
          </w:tcPr>
          <w:p w14:paraId="5AC329ED" w14:textId="77777777" w:rsidR="00CE2DE5" w:rsidRPr="00CF6B2F" w:rsidRDefault="00CE2DE5" w:rsidP="00843420">
            <w:pPr>
              <w:pStyle w:val="NoSpacing"/>
              <w:spacing w:after="120"/>
              <w:jc w:val="center"/>
              <w:rPr>
                <w:b/>
                <w:bCs/>
                <w:lang w:val="en-GB"/>
              </w:rPr>
            </w:pPr>
            <w:r w:rsidRPr="00CF6B2F">
              <w:rPr>
                <w:b/>
                <w:bCs/>
                <w:lang w:val="en-GB"/>
              </w:rPr>
              <w:t xml:space="preserve">     </w:t>
            </w:r>
          </w:p>
        </w:tc>
      </w:tr>
    </w:tbl>
    <w:p w14:paraId="1A21D693" w14:textId="77777777" w:rsidR="00CE2DE5" w:rsidRPr="00D00E38" w:rsidRDefault="00CE2DE5" w:rsidP="00843420">
      <w:pPr>
        <w:spacing w:after="120"/>
        <w:rPr>
          <w:lang w:val="en-GB"/>
        </w:rPr>
      </w:pPr>
    </w:p>
    <w:p w14:paraId="1F3196ED" w14:textId="77777777" w:rsidR="00CE2DE5" w:rsidRPr="00D00E38" w:rsidRDefault="00CE2DE5" w:rsidP="00843420">
      <w:pPr>
        <w:spacing w:after="120"/>
        <w:rPr>
          <w:lang w:val="en-GB"/>
        </w:rPr>
      </w:pPr>
    </w:p>
    <w:p w14:paraId="4C77CD8D" w14:textId="77777777" w:rsidR="00CE2DE5" w:rsidRPr="00D00E38" w:rsidRDefault="00CE2DE5" w:rsidP="00843420">
      <w:pPr>
        <w:spacing w:after="120"/>
        <w:rPr>
          <w:lang w:val="en-GB"/>
        </w:rPr>
      </w:pPr>
    </w:p>
    <w:p w14:paraId="2B1570B1" w14:textId="77777777" w:rsidR="00CE2DE5" w:rsidRPr="00D00E38" w:rsidRDefault="00CE2DE5" w:rsidP="00843420">
      <w:pPr>
        <w:spacing w:after="120"/>
        <w:rPr>
          <w:lang w:val="en-GB"/>
        </w:rPr>
      </w:pPr>
      <w:r w:rsidRPr="00D00E38">
        <w:rPr>
          <w:lang w:val="en-GB"/>
        </w:rPr>
        <w:br w:type="page"/>
      </w:r>
    </w:p>
    <w:tbl>
      <w:tblPr>
        <w:tblW w:w="0" w:type="auto"/>
        <w:tblInd w:w="15"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000" w:firstRow="0" w:lastRow="0" w:firstColumn="0" w:lastColumn="0" w:noHBand="0" w:noVBand="0"/>
      </w:tblPr>
      <w:tblGrid>
        <w:gridCol w:w="1269"/>
        <w:gridCol w:w="1850"/>
        <w:gridCol w:w="8509"/>
      </w:tblGrid>
      <w:tr w:rsidR="00CE2DE5" w:rsidRPr="00CF6B2F" w14:paraId="05EBE05C" w14:textId="77777777" w:rsidTr="00602E0B">
        <w:trPr>
          <w:cantSplit/>
          <w:trHeight w:val="275"/>
        </w:trPr>
        <w:tc>
          <w:tcPr>
            <w:tcW w:w="11628" w:type="dxa"/>
            <w:gridSpan w:val="3"/>
            <w:shd w:val="clear" w:color="auto" w:fill="E6E6E6"/>
            <w:tcMar>
              <w:top w:w="0" w:type="dxa"/>
              <w:left w:w="0" w:type="dxa"/>
              <w:bottom w:w="0" w:type="dxa"/>
              <w:right w:w="0" w:type="dxa"/>
            </w:tcMar>
          </w:tcPr>
          <w:p w14:paraId="7091014D" w14:textId="77777777" w:rsidR="00CE2DE5" w:rsidRPr="00D00E38" w:rsidRDefault="00CE2DE5" w:rsidP="00843420">
            <w:pPr>
              <w:keepNext/>
              <w:keepLines/>
              <w:spacing w:before="60" w:after="120" w:line="26" w:lineRule="atLeast"/>
              <w:ind w:left="199" w:right="113"/>
              <w:rPr>
                <w:rFonts w:eastAsia="?????? Pro W3"/>
                <w:b/>
                <w:sz w:val="20"/>
                <w:szCs w:val="20"/>
                <w:lang w:val="en-GB"/>
              </w:rPr>
            </w:pPr>
            <w:r w:rsidRPr="00D00E38">
              <w:rPr>
                <w:rFonts w:eastAsia="?????? Pro W3"/>
                <w:b/>
                <w:sz w:val="20"/>
                <w:szCs w:val="20"/>
                <w:lang w:val="en-GB"/>
              </w:rPr>
              <w:lastRenderedPageBreak/>
              <w:t>Document History</w:t>
            </w:r>
          </w:p>
        </w:tc>
      </w:tr>
      <w:tr w:rsidR="00CE2DE5" w:rsidRPr="00CF6B2F" w14:paraId="38E296DC" w14:textId="77777777" w:rsidTr="00602E0B">
        <w:trPr>
          <w:cantSplit/>
          <w:trHeight w:val="275"/>
        </w:trPr>
        <w:tc>
          <w:tcPr>
            <w:tcW w:w="1269" w:type="dxa"/>
            <w:tcMar>
              <w:top w:w="0" w:type="dxa"/>
              <w:left w:w="0" w:type="dxa"/>
              <w:bottom w:w="0" w:type="dxa"/>
              <w:right w:w="0" w:type="dxa"/>
            </w:tcMar>
          </w:tcPr>
          <w:p w14:paraId="450AE6CA" w14:textId="77777777" w:rsidR="00CE2DE5" w:rsidRPr="00D00E38" w:rsidRDefault="00CE2DE5" w:rsidP="00843420">
            <w:pPr>
              <w:keepNext/>
              <w:keepLines/>
              <w:spacing w:before="60" w:after="120" w:line="26" w:lineRule="atLeast"/>
              <w:ind w:left="113" w:right="113"/>
              <w:jc w:val="center"/>
              <w:rPr>
                <w:rFonts w:eastAsia="?????? Pro W3"/>
                <w:b/>
                <w:sz w:val="20"/>
                <w:szCs w:val="20"/>
                <w:lang w:val="en-GB"/>
              </w:rPr>
            </w:pPr>
            <w:r w:rsidRPr="00D00E38">
              <w:rPr>
                <w:rFonts w:eastAsia="?????? Pro W3"/>
                <w:b/>
                <w:sz w:val="20"/>
                <w:szCs w:val="20"/>
                <w:lang w:val="en-GB"/>
              </w:rPr>
              <w:t>Version</w:t>
            </w:r>
          </w:p>
        </w:tc>
        <w:tc>
          <w:tcPr>
            <w:tcW w:w="1850" w:type="dxa"/>
            <w:tcMar>
              <w:top w:w="0" w:type="dxa"/>
              <w:left w:w="0" w:type="dxa"/>
              <w:bottom w:w="0" w:type="dxa"/>
              <w:right w:w="0" w:type="dxa"/>
            </w:tcMar>
          </w:tcPr>
          <w:p w14:paraId="4E44A428" w14:textId="77777777" w:rsidR="00CE2DE5" w:rsidRPr="00D00E38" w:rsidRDefault="00CE2DE5" w:rsidP="00843420">
            <w:pPr>
              <w:keepNext/>
              <w:keepLines/>
              <w:spacing w:before="60" w:after="120" w:line="26" w:lineRule="atLeast"/>
              <w:ind w:left="113" w:right="113"/>
              <w:jc w:val="center"/>
              <w:rPr>
                <w:rFonts w:eastAsia="?????? Pro W3"/>
                <w:b/>
                <w:sz w:val="20"/>
                <w:szCs w:val="20"/>
                <w:lang w:val="en-GB"/>
              </w:rPr>
            </w:pPr>
            <w:r w:rsidRPr="00D00E38">
              <w:rPr>
                <w:rFonts w:eastAsia="?????? Pro W3"/>
                <w:b/>
                <w:sz w:val="20"/>
                <w:szCs w:val="20"/>
                <w:lang w:val="en-GB"/>
              </w:rPr>
              <w:t>Date</w:t>
            </w:r>
          </w:p>
        </w:tc>
        <w:tc>
          <w:tcPr>
            <w:tcW w:w="8509" w:type="dxa"/>
            <w:tcMar>
              <w:top w:w="0" w:type="dxa"/>
              <w:left w:w="0" w:type="dxa"/>
              <w:bottom w:w="0" w:type="dxa"/>
              <w:right w:w="0" w:type="dxa"/>
            </w:tcMar>
          </w:tcPr>
          <w:p w14:paraId="3A5A6507" w14:textId="77777777" w:rsidR="00CE2DE5" w:rsidRPr="00D00E38" w:rsidRDefault="00CE2DE5" w:rsidP="00843420">
            <w:pPr>
              <w:keepNext/>
              <w:keepLines/>
              <w:spacing w:before="60" w:after="120" w:line="26" w:lineRule="atLeast"/>
              <w:ind w:left="168" w:right="113"/>
              <w:outlineLvl w:val="1"/>
              <w:rPr>
                <w:rFonts w:eastAsia="?????? Pro W3"/>
                <w:b/>
                <w:sz w:val="20"/>
                <w:szCs w:val="20"/>
                <w:lang w:val="en-GB"/>
              </w:rPr>
            </w:pPr>
            <w:r w:rsidRPr="00D00E38">
              <w:rPr>
                <w:rFonts w:eastAsia="?????? Pro W3"/>
                <w:b/>
                <w:sz w:val="20"/>
                <w:szCs w:val="20"/>
                <w:lang w:val="en-GB"/>
              </w:rPr>
              <w:t>Description</w:t>
            </w:r>
          </w:p>
        </w:tc>
      </w:tr>
      <w:tr w:rsidR="00CE2DE5" w:rsidRPr="00CF6B2F" w14:paraId="5B14701F" w14:textId="77777777" w:rsidTr="00602E0B">
        <w:trPr>
          <w:cantSplit/>
          <w:trHeight w:val="397"/>
        </w:trPr>
        <w:tc>
          <w:tcPr>
            <w:tcW w:w="1269" w:type="dxa"/>
            <w:shd w:val="clear" w:color="auto" w:fill="FFFFFF"/>
            <w:tcMar>
              <w:top w:w="0" w:type="dxa"/>
              <w:left w:w="0" w:type="dxa"/>
              <w:bottom w:w="0" w:type="dxa"/>
              <w:right w:w="0" w:type="dxa"/>
            </w:tcMar>
            <w:vAlign w:val="center"/>
          </w:tcPr>
          <w:p w14:paraId="67C23D2D"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r w:rsidRPr="00D00E38">
              <w:rPr>
                <w:rFonts w:eastAsia="?????? Pro W3"/>
                <w:color w:val="000000"/>
                <w:sz w:val="20"/>
                <w:szCs w:val="20"/>
                <w:lang w:val="en-GB"/>
              </w:rPr>
              <w:t>Alpha</w:t>
            </w:r>
          </w:p>
        </w:tc>
        <w:tc>
          <w:tcPr>
            <w:tcW w:w="1850" w:type="dxa"/>
            <w:shd w:val="clear" w:color="auto" w:fill="FFFFFF"/>
            <w:tcMar>
              <w:top w:w="0" w:type="dxa"/>
              <w:left w:w="0" w:type="dxa"/>
              <w:bottom w:w="0" w:type="dxa"/>
              <w:right w:w="0" w:type="dxa"/>
            </w:tcMar>
            <w:vAlign w:val="center"/>
          </w:tcPr>
          <w:p w14:paraId="21B1DD96"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r w:rsidRPr="00D00E38">
              <w:rPr>
                <w:rFonts w:eastAsia="?????? Pro W3"/>
                <w:color w:val="000000"/>
                <w:sz w:val="20"/>
                <w:szCs w:val="20"/>
                <w:lang w:val="en-GB"/>
              </w:rPr>
              <w:t>2013-XX-XX</w:t>
            </w:r>
          </w:p>
        </w:tc>
        <w:tc>
          <w:tcPr>
            <w:tcW w:w="8509" w:type="dxa"/>
            <w:shd w:val="clear" w:color="auto" w:fill="FFFFFF"/>
            <w:tcMar>
              <w:top w:w="0" w:type="dxa"/>
              <w:left w:w="0" w:type="dxa"/>
              <w:bottom w:w="0" w:type="dxa"/>
              <w:right w:w="0" w:type="dxa"/>
            </w:tcMar>
            <w:vAlign w:val="center"/>
          </w:tcPr>
          <w:p w14:paraId="3F8E8F18" w14:textId="77777777" w:rsidR="00CE2DE5" w:rsidRPr="00CF6B2F" w:rsidRDefault="00CE2DE5" w:rsidP="00843420">
            <w:pPr>
              <w:spacing w:before="60" w:after="120"/>
              <w:ind w:left="222"/>
              <w:rPr>
                <w:rFonts w:cs="Arial"/>
                <w:sz w:val="20"/>
                <w:szCs w:val="20"/>
                <w:lang w:val="en-GB"/>
              </w:rPr>
            </w:pPr>
            <w:r w:rsidRPr="00CF6B2F">
              <w:rPr>
                <w:sz w:val="20"/>
                <w:szCs w:val="20"/>
                <w:lang w:val="en-GB"/>
              </w:rPr>
              <w:t xml:space="preserve">First draft for review by subject matter experts. Please confirm the accuracy, appropriateness and completeness of the content, as well as the level of detail of material and degree of difficulty for the target audience. </w:t>
            </w:r>
          </w:p>
        </w:tc>
      </w:tr>
      <w:tr w:rsidR="00CE2DE5" w:rsidRPr="00CF6B2F" w14:paraId="38CE6079" w14:textId="77777777" w:rsidTr="00602E0B">
        <w:trPr>
          <w:cantSplit/>
          <w:trHeight w:val="473"/>
        </w:trPr>
        <w:tc>
          <w:tcPr>
            <w:tcW w:w="1269" w:type="dxa"/>
            <w:shd w:val="clear" w:color="auto" w:fill="FFFFFF"/>
            <w:tcMar>
              <w:top w:w="0" w:type="dxa"/>
              <w:left w:w="0" w:type="dxa"/>
              <w:bottom w:w="0" w:type="dxa"/>
              <w:right w:w="0" w:type="dxa"/>
            </w:tcMar>
            <w:vAlign w:val="center"/>
          </w:tcPr>
          <w:p w14:paraId="3A1E3E63"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r w:rsidRPr="00D00E38">
              <w:rPr>
                <w:rFonts w:eastAsia="?????? Pro W3"/>
                <w:color w:val="000000"/>
                <w:sz w:val="20"/>
                <w:szCs w:val="20"/>
                <w:lang w:val="en-GB"/>
              </w:rPr>
              <w:t>Beta</w:t>
            </w:r>
          </w:p>
        </w:tc>
        <w:tc>
          <w:tcPr>
            <w:tcW w:w="1850" w:type="dxa"/>
            <w:shd w:val="clear" w:color="auto" w:fill="FFFFFF"/>
            <w:tcMar>
              <w:top w:w="0" w:type="dxa"/>
              <w:left w:w="0" w:type="dxa"/>
              <w:bottom w:w="0" w:type="dxa"/>
              <w:right w:w="0" w:type="dxa"/>
            </w:tcMar>
            <w:vAlign w:val="center"/>
          </w:tcPr>
          <w:p w14:paraId="354C2FBC"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p>
        </w:tc>
        <w:tc>
          <w:tcPr>
            <w:tcW w:w="8509" w:type="dxa"/>
            <w:shd w:val="clear" w:color="auto" w:fill="FFFFFF"/>
            <w:tcMar>
              <w:top w:w="0" w:type="dxa"/>
              <w:left w:w="0" w:type="dxa"/>
              <w:bottom w:w="0" w:type="dxa"/>
              <w:right w:w="0" w:type="dxa"/>
            </w:tcMar>
            <w:vAlign w:val="center"/>
          </w:tcPr>
          <w:p w14:paraId="46D01BFC" w14:textId="77777777" w:rsidR="00CE2DE5" w:rsidRPr="00CF6B2F" w:rsidRDefault="00CE2DE5" w:rsidP="00843420">
            <w:pPr>
              <w:spacing w:before="60" w:after="120"/>
              <w:ind w:left="222"/>
              <w:rPr>
                <w:rFonts w:cs="Arial"/>
                <w:sz w:val="20"/>
                <w:szCs w:val="20"/>
                <w:lang w:val="en-GB"/>
              </w:rPr>
            </w:pPr>
            <w:r w:rsidRPr="00CF6B2F">
              <w:rPr>
                <w:sz w:val="20"/>
                <w:szCs w:val="20"/>
                <w:lang w:val="en-GB"/>
              </w:rPr>
              <w:t>Revised draft for review by subject matter experts to confirm changes</w:t>
            </w:r>
          </w:p>
        </w:tc>
      </w:tr>
      <w:tr w:rsidR="00CE2DE5" w:rsidRPr="00CF6B2F" w14:paraId="7670DCD9" w14:textId="77777777" w:rsidTr="00602E0B">
        <w:trPr>
          <w:cantSplit/>
          <w:trHeight w:val="397"/>
        </w:trPr>
        <w:tc>
          <w:tcPr>
            <w:tcW w:w="1269" w:type="dxa"/>
            <w:shd w:val="clear" w:color="auto" w:fill="FFFFFF"/>
            <w:tcMar>
              <w:top w:w="0" w:type="dxa"/>
              <w:left w:w="0" w:type="dxa"/>
              <w:bottom w:w="0" w:type="dxa"/>
              <w:right w:w="0" w:type="dxa"/>
            </w:tcMar>
            <w:vAlign w:val="center"/>
          </w:tcPr>
          <w:p w14:paraId="6057D833"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r w:rsidRPr="00D00E38">
              <w:rPr>
                <w:rFonts w:eastAsia="?????? Pro W3"/>
                <w:color w:val="000000"/>
                <w:sz w:val="20"/>
                <w:szCs w:val="20"/>
                <w:lang w:val="en-GB"/>
              </w:rPr>
              <w:t>Final</w:t>
            </w:r>
          </w:p>
        </w:tc>
        <w:tc>
          <w:tcPr>
            <w:tcW w:w="1850" w:type="dxa"/>
            <w:shd w:val="clear" w:color="auto" w:fill="FFFFFF"/>
            <w:tcMar>
              <w:top w:w="0" w:type="dxa"/>
              <w:left w:w="0" w:type="dxa"/>
              <w:bottom w:w="0" w:type="dxa"/>
              <w:right w:w="0" w:type="dxa"/>
            </w:tcMar>
            <w:vAlign w:val="center"/>
          </w:tcPr>
          <w:p w14:paraId="250DF8FE"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p>
        </w:tc>
        <w:tc>
          <w:tcPr>
            <w:tcW w:w="8509" w:type="dxa"/>
            <w:shd w:val="clear" w:color="auto" w:fill="FFFFFF"/>
            <w:tcMar>
              <w:top w:w="0" w:type="dxa"/>
              <w:left w:w="0" w:type="dxa"/>
              <w:bottom w:w="0" w:type="dxa"/>
              <w:right w:w="0" w:type="dxa"/>
            </w:tcMar>
            <w:vAlign w:val="center"/>
          </w:tcPr>
          <w:p w14:paraId="2415E14C" w14:textId="77777777" w:rsidR="00CE2DE5" w:rsidRPr="00CF6B2F" w:rsidRDefault="00CE2DE5" w:rsidP="00843420">
            <w:pPr>
              <w:spacing w:before="60" w:after="120"/>
              <w:ind w:left="222"/>
              <w:rPr>
                <w:rFonts w:cs="Arial"/>
                <w:sz w:val="20"/>
                <w:szCs w:val="20"/>
                <w:lang w:val="en-GB"/>
              </w:rPr>
            </w:pPr>
            <w:r w:rsidRPr="00CF6B2F">
              <w:rPr>
                <w:sz w:val="20"/>
                <w:szCs w:val="20"/>
                <w:lang w:val="en-GB"/>
              </w:rPr>
              <w:t>Final version for approval</w:t>
            </w:r>
          </w:p>
        </w:tc>
      </w:tr>
      <w:tr w:rsidR="00CE2DE5" w:rsidRPr="00CF6B2F" w14:paraId="4B4F26B9" w14:textId="77777777" w:rsidTr="00602E0B">
        <w:trPr>
          <w:cantSplit/>
          <w:trHeight w:val="397"/>
        </w:trPr>
        <w:tc>
          <w:tcPr>
            <w:tcW w:w="1269" w:type="dxa"/>
            <w:shd w:val="clear" w:color="auto" w:fill="FFFFFF"/>
            <w:tcMar>
              <w:top w:w="0" w:type="dxa"/>
              <w:left w:w="0" w:type="dxa"/>
              <w:bottom w:w="0" w:type="dxa"/>
              <w:right w:w="0" w:type="dxa"/>
            </w:tcMar>
            <w:vAlign w:val="center"/>
          </w:tcPr>
          <w:p w14:paraId="62D57288"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r w:rsidRPr="00D00E38">
              <w:rPr>
                <w:rFonts w:eastAsia="?????? Pro W3"/>
                <w:color w:val="000000"/>
                <w:sz w:val="20"/>
                <w:szCs w:val="20"/>
                <w:lang w:val="en-GB"/>
              </w:rPr>
              <w:t>Production</w:t>
            </w:r>
          </w:p>
        </w:tc>
        <w:tc>
          <w:tcPr>
            <w:tcW w:w="1850" w:type="dxa"/>
            <w:shd w:val="clear" w:color="auto" w:fill="FFFFFF"/>
            <w:tcMar>
              <w:top w:w="0" w:type="dxa"/>
              <w:left w:w="0" w:type="dxa"/>
              <w:bottom w:w="0" w:type="dxa"/>
              <w:right w:w="0" w:type="dxa"/>
            </w:tcMar>
            <w:vAlign w:val="center"/>
          </w:tcPr>
          <w:p w14:paraId="3197B56E" w14:textId="77777777" w:rsidR="00CE2DE5" w:rsidRPr="00D00E38" w:rsidRDefault="00CE2DE5" w:rsidP="00843420">
            <w:pPr>
              <w:keepNext/>
              <w:keepLines/>
              <w:spacing w:before="60" w:after="120" w:line="26" w:lineRule="atLeast"/>
              <w:ind w:left="113" w:right="113"/>
              <w:jc w:val="center"/>
              <w:rPr>
                <w:rFonts w:eastAsia="?????? Pro W3"/>
                <w:color w:val="000000"/>
                <w:sz w:val="20"/>
                <w:szCs w:val="20"/>
                <w:lang w:val="en-GB"/>
              </w:rPr>
            </w:pPr>
          </w:p>
        </w:tc>
        <w:tc>
          <w:tcPr>
            <w:tcW w:w="8509" w:type="dxa"/>
            <w:shd w:val="clear" w:color="auto" w:fill="FFFFFF"/>
            <w:tcMar>
              <w:top w:w="0" w:type="dxa"/>
              <w:left w:w="0" w:type="dxa"/>
              <w:bottom w:w="0" w:type="dxa"/>
              <w:right w:w="0" w:type="dxa"/>
            </w:tcMar>
            <w:vAlign w:val="center"/>
          </w:tcPr>
          <w:p w14:paraId="241817A0" w14:textId="77777777" w:rsidR="00CE2DE5" w:rsidRPr="00CF6B2F" w:rsidRDefault="00CE2DE5" w:rsidP="00843420">
            <w:pPr>
              <w:spacing w:before="60" w:after="120"/>
              <w:ind w:left="222"/>
              <w:rPr>
                <w:rFonts w:cs="Arial"/>
                <w:sz w:val="20"/>
                <w:szCs w:val="20"/>
                <w:lang w:val="en-GB"/>
              </w:rPr>
            </w:pPr>
            <w:r w:rsidRPr="00CF6B2F">
              <w:rPr>
                <w:sz w:val="20"/>
                <w:szCs w:val="20"/>
                <w:lang w:val="en-GB"/>
              </w:rPr>
              <w:t>Approved storyboard for production</w:t>
            </w:r>
          </w:p>
        </w:tc>
      </w:tr>
    </w:tbl>
    <w:p w14:paraId="368D59A1" w14:textId="77777777" w:rsidR="00CE2DE5" w:rsidRPr="00D00E38" w:rsidRDefault="00CE2DE5" w:rsidP="00843420">
      <w:pPr>
        <w:keepNext/>
        <w:keepLines/>
        <w:spacing w:before="60" w:after="120" w:line="240" w:lineRule="auto"/>
        <w:ind w:left="720" w:right="113" w:hanging="720"/>
        <w:outlineLvl w:val="2"/>
        <w:rPr>
          <w:b/>
          <w:bCs/>
          <w:color w:val="000000"/>
          <w:sz w:val="20"/>
          <w:szCs w:val="26"/>
          <w:lang w:val="en-GB"/>
        </w:rPr>
      </w:pPr>
      <w:r w:rsidRPr="00D00E38">
        <w:rPr>
          <w:b/>
          <w:bCs/>
          <w:color w:val="000000"/>
          <w:sz w:val="20"/>
          <w:szCs w:val="26"/>
          <w:lang w:val="en-GB"/>
        </w:rPr>
        <w:t>Notes to reviewers</w:t>
      </w:r>
    </w:p>
    <w:p w14:paraId="67B447D5" w14:textId="77777777" w:rsidR="00CE2DE5" w:rsidRPr="00D00E38" w:rsidRDefault="00CE2DE5" w:rsidP="00843420">
      <w:pPr>
        <w:keepNext/>
        <w:keepLines/>
        <w:suppressAutoHyphens/>
        <w:spacing w:before="60" w:after="120" w:line="240" w:lineRule="auto"/>
        <w:ind w:right="113"/>
        <w:rPr>
          <w:rFonts w:eastAsia="?????? Pro W3"/>
          <w:color w:val="000000"/>
          <w:sz w:val="20"/>
          <w:szCs w:val="24"/>
          <w:lang w:val="en-GB"/>
        </w:rPr>
      </w:pPr>
      <w:r w:rsidRPr="00D00E38">
        <w:rPr>
          <w:rFonts w:eastAsia="?????? Pro W3"/>
          <w:color w:val="000000"/>
          <w:sz w:val="20"/>
          <w:szCs w:val="24"/>
          <w:lang w:val="en-GB"/>
        </w:rPr>
        <w:t>Each storyboard page generally represents one screen. The tables are designed to limit the amount of text to avoid on-screen scrolling. Keep in mind that the text will be transformed with graphics and interactivity, e.g. three pages of storyboard content may appear on one screen, e.g. a procedure with several steps may be illustrated by an interactive process map where learners mouse-over the step for the explanation.</w:t>
      </w:r>
    </w:p>
    <w:p w14:paraId="0A34A820" w14:textId="77777777" w:rsidR="00CE2DE5" w:rsidRPr="00D00E38" w:rsidRDefault="00CE2DE5" w:rsidP="00843420">
      <w:pPr>
        <w:keepNext/>
        <w:keepLines/>
        <w:suppressAutoHyphens/>
        <w:spacing w:before="60" w:after="120" w:line="240" w:lineRule="auto"/>
        <w:ind w:right="113"/>
        <w:rPr>
          <w:rFonts w:eastAsia="?????? Pro W3"/>
          <w:color w:val="000000"/>
          <w:sz w:val="20"/>
          <w:szCs w:val="24"/>
          <w:lang w:val="en-GB"/>
        </w:rPr>
      </w:pPr>
      <w:r w:rsidRPr="00D00E38">
        <w:rPr>
          <w:rFonts w:eastAsia="?????? Pro W3"/>
          <w:color w:val="000000"/>
          <w:sz w:val="20"/>
          <w:szCs w:val="24"/>
          <w:lang w:val="en-GB"/>
        </w:rPr>
        <w:t xml:space="preserve">When reviewing the content, please keep in mind that it has been adapted from its paper-based and/or classroom source for an eLearning format and reading habits. Online text is written, punctuated and formatted differently than paper-based writing, to allow readers to scan information quickly and easily, with more white space, less punctuation and fewer qualifying words (e.g. </w:t>
      </w:r>
      <w:r w:rsidRPr="00D00E38">
        <w:rPr>
          <w:rFonts w:eastAsia="?????? Pro W3"/>
          <w:i/>
          <w:color w:val="000000"/>
          <w:sz w:val="20"/>
          <w:szCs w:val="24"/>
          <w:lang w:val="en-GB"/>
        </w:rPr>
        <w:t>the following, below, above</w:t>
      </w:r>
      <w:r w:rsidRPr="00D00E38">
        <w:rPr>
          <w:rFonts w:eastAsia="?????? Pro W3"/>
          <w:color w:val="000000"/>
          <w:sz w:val="20"/>
          <w:szCs w:val="24"/>
          <w:lang w:val="en-GB"/>
        </w:rPr>
        <w:t xml:space="preserve">, etc.). </w:t>
      </w:r>
    </w:p>
    <w:p w14:paraId="21227CC3" w14:textId="77777777" w:rsidR="00CE2DE5" w:rsidRPr="00D00E38" w:rsidRDefault="00CE2DE5" w:rsidP="00843420">
      <w:pPr>
        <w:keepNext/>
        <w:keepLines/>
        <w:suppressAutoHyphens/>
        <w:spacing w:before="60" w:after="120" w:line="240" w:lineRule="auto"/>
        <w:ind w:right="113"/>
        <w:rPr>
          <w:rFonts w:eastAsia="?????? Pro W3"/>
          <w:color w:val="000000"/>
          <w:sz w:val="20"/>
          <w:szCs w:val="24"/>
          <w:lang w:val="en-GB"/>
        </w:rPr>
      </w:pPr>
      <w:r w:rsidRPr="00D00E38">
        <w:rPr>
          <w:rFonts w:eastAsia="?????? Pro W3"/>
          <w:color w:val="000000"/>
          <w:sz w:val="20"/>
          <w:szCs w:val="24"/>
          <w:lang w:val="en-GB"/>
        </w:rPr>
        <w:t>Specifically, our aim is to create scannable text by following Jakob Nielsen’s guidelines for writing for the Web.</w:t>
      </w:r>
    </w:p>
    <w:p w14:paraId="431913F7" w14:textId="77777777" w:rsidR="00CE2DE5" w:rsidRPr="00D00E38" w:rsidRDefault="00CE2DE5" w:rsidP="003B7D59">
      <w:pPr>
        <w:keepNext/>
        <w:keepLines/>
        <w:numPr>
          <w:ilvl w:val="0"/>
          <w:numId w:val="1"/>
        </w:numPr>
        <w:suppressAutoHyphens/>
        <w:spacing w:before="60" w:after="120" w:line="240" w:lineRule="auto"/>
        <w:ind w:right="113"/>
        <w:contextualSpacing/>
        <w:rPr>
          <w:rFonts w:eastAsia="?????? Pro W3"/>
          <w:color w:val="000000"/>
          <w:sz w:val="20"/>
          <w:szCs w:val="24"/>
          <w:lang w:val="en-GB"/>
        </w:rPr>
      </w:pPr>
      <w:r w:rsidRPr="00D00E38">
        <w:rPr>
          <w:rFonts w:eastAsia="?????? Pro W3"/>
          <w:color w:val="000000"/>
          <w:sz w:val="20"/>
          <w:szCs w:val="24"/>
          <w:lang w:val="en-GB"/>
        </w:rPr>
        <w:t xml:space="preserve">Information should be presented in an </w:t>
      </w:r>
      <w:r w:rsidRPr="00D00E38">
        <w:rPr>
          <w:rFonts w:eastAsia="?????? Pro W3"/>
          <w:b/>
          <w:color w:val="000000"/>
          <w:sz w:val="20"/>
          <w:szCs w:val="24"/>
          <w:lang w:val="en-GB"/>
        </w:rPr>
        <w:t>inverted pyramid</w:t>
      </w:r>
      <w:r w:rsidRPr="00D00E38">
        <w:rPr>
          <w:rFonts w:eastAsia="?????? Pro W3"/>
          <w:color w:val="000000"/>
          <w:sz w:val="20"/>
          <w:szCs w:val="24"/>
          <w:lang w:val="en-GB"/>
        </w:rPr>
        <w:t xml:space="preserve"> style, starting with the conclusion.</w:t>
      </w:r>
    </w:p>
    <w:p w14:paraId="341FBD61" w14:textId="77777777" w:rsidR="00CE2DE5" w:rsidRPr="00D00E38" w:rsidRDefault="00CE2DE5" w:rsidP="003B7D59">
      <w:pPr>
        <w:keepNext/>
        <w:keepLines/>
        <w:numPr>
          <w:ilvl w:val="0"/>
          <w:numId w:val="1"/>
        </w:numPr>
        <w:suppressAutoHyphens/>
        <w:spacing w:before="60" w:after="120" w:line="240" w:lineRule="auto"/>
        <w:ind w:right="113"/>
        <w:contextualSpacing/>
        <w:rPr>
          <w:rFonts w:eastAsia="?????? Pro W3"/>
          <w:color w:val="000000"/>
          <w:sz w:val="20"/>
          <w:szCs w:val="24"/>
          <w:lang w:val="en-GB"/>
        </w:rPr>
      </w:pPr>
      <w:r w:rsidRPr="00D00E38">
        <w:rPr>
          <w:rFonts w:eastAsia="?????? Pro W3"/>
          <w:color w:val="000000"/>
          <w:sz w:val="20"/>
          <w:szCs w:val="24"/>
          <w:lang w:val="en-GB"/>
        </w:rPr>
        <w:t xml:space="preserve">Paragraphs should be converted to bulleted </w:t>
      </w:r>
      <w:r w:rsidRPr="00D00E38">
        <w:rPr>
          <w:rFonts w:eastAsia="?????? Pro W3"/>
          <w:b/>
          <w:color w:val="000000"/>
          <w:sz w:val="20"/>
          <w:szCs w:val="24"/>
          <w:lang w:val="en-GB"/>
        </w:rPr>
        <w:t>lists</w:t>
      </w:r>
      <w:r w:rsidRPr="00D00E38">
        <w:rPr>
          <w:rFonts w:eastAsia="?????? Pro W3"/>
          <w:color w:val="000000"/>
          <w:sz w:val="20"/>
          <w:szCs w:val="24"/>
          <w:lang w:val="en-GB"/>
        </w:rPr>
        <w:t xml:space="preserve"> whenever possible. The list is introduced by a complete sentence with no colon, and is punctuated only if each bullet is a complete sentence.</w:t>
      </w:r>
    </w:p>
    <w:p w14:paraId="40B0F320" w14:textId="77777777" w:rsidR="00CE2DE5" w:rsidRPr="00D00E38" w:rsidRDefault="00CE2DE5" w:rsidP="003B7D59">
      <w:pPr>
        <w:keepNext/>
        <w:keepLines/>
        <w:numPr>
          <w:ilvl w:val="0"/>
          <w:numId w:val="1"/>
        </w:numPr>
        <w:suppressAutoHyphens/>
        <w:spacing w:before="60" w:after="120" w:line="240" w:lineRule="auto"/>
        <w:ind w:right="113"/>
        <w:contextualSpacing/>
        <w:rPr>
          <w:rFonts w:eastAsia="?????? Pro W3"/>
          <w:color w:val="000000"/>
          <w:sz w:val="20"/>
          <w:szCs w:val="24"/>
          <w:lang w:val="en-GB"/>
        </w:rPr>
      </w:pPr>
      <w:r w:rsidRPr="00D00E38">
        <w:rPr>
          <w:rFonts w:eastAsia="?????? Pro W3"/>
          <w:b/>
          <w:color w:val="000000"/>
          <w:sz w:val="20"/>
          <w:szCs w:val="24"/>
          <w:lang w:val="en-GB"/>
        </w:rPr>
        <w:t>Keywords</w:t>
      </w:r>
      <w:r w:rsidRPr="00D00E38">
        <w:rPr>
          <w:rFonts w:eastAsia="?????? Pro W3"/>
          <w:color w:val="000000"/>
          <w:sz w:val="20"/>
          <w:szCs w:val="24"/>
          <w:lang w:val="en-GB"/>
        </w:rPr>
        <w:t xml:space="preserve"> are highlighted for emphasis.</w:t>
      </w:r>
    </w:p>
    <w:p w14:paraId="5F6BF800" w14:textId="77777777" w:rsidR="00CE2DE5" w:rsidRPr="00D00E38" w:rsidRDefault="00CE2DE5" w:rsidP="003B7D59">
      <w:pPr>
        <w:keepNext/>
        <w:keepLines/>
        <w:numPr>
          <w:ilvl w:val="0"/>
          <w:numId w:val="1"/>
        </w:numPr>
        <w:suppressAutoHyphens/>
        <w:spacing w:before="60" w:after="120" w:line="240" w:lineRule="auto"/>
        <w:ind w:right="113"/>
        <w:contextualSpacing/>
        <w:rPr>
          <w:rFonts w:eastAsia="?????? Pro W3"/>
          <w:color w:val="000000"/>
          <w:sz w:val="20"/>
          <w:szCs w:val="24"/>
          <w:lang w:val="en-GB"/>
        </w:rPr>
      </w:pPr>
      <w:r w:rsidRPr="00D00E38">
        <w:rPr>
          <w:rFonts w:eastAsia="?????? Pro W3"/>
          <w:color w:val="000000"/>
          <w:sz w:val="20"/>
          <w:szCs w:val="24"/>
          <w:lang w:val="en-GB"/>
        </w:rPr>
        <w:t xml:space="preserve">Each page or screen should include a meaningful </w:t>
      </w:r>
      <w:r w:rsidRPr="00D00E38">
        <w:rPr>
          <w:rFonts w:eastAsia="?????? Pro W3"/>
          <w:b/>
          <w:color w:val="000000"/>
          <w:sz w:val="20"/>
          <w:szCs w:val="24"/>
          <w:lang w:val="en-GB"/>
        </w:rPr>
        <w:t xml:space="preserve">sub-topic heading </w:t>
      </w:r>
      <w:r w:rsidRPr="00D00E38">
        <w:rPr>
          <w:rFonts w:eastAsia="?????? Pro W3"/>
          <w:color w:val="000000"/>
          <w:sz w:val="20"/>
          <w:szCs w:val="24"/>
          <w:lang w:val="en-GB"/>
        </w:rPr>
        <w:t>that summarizes the key message or relevance of the screen.</w:t>
      </w:r>
    </w:p>
    <w:p w14:paraId="4C160EFC" w14:textId="77777777" w:rsidR="00CE2DE5" w:rsidRPr="00D00E38" w:rsidRDefault="00CE2DE5" w:rsidP="003B7D59">
      <w:pPr>
        <w:keepNext/>
        <w:keepLines/>
        <w:numPr>
          <w:ilvl w:val="0"/>
          <w:numId w:val="1"/>
        </w:numPr>
        <w:suppressAutoHyphens/>
        <w:spacing w:before="60" w:after="120" w:line="240" w:lineRule="auto"/>
        <w:ind w:right="113"/>
        <w:rPr>
          <w:rFonts w:eastAsia="?????? Pro W3"/>
          <w:color w:val="000000"/>
          <w:sz w:val="20"/>
          <w:szCs w:val="24"/>
          <w:lang w:val="en-GB"/>
        </w:rPr>
      </w:pPr>
      <w:r w:rsidRPr="00D00E38">
        <w:rPr>
          <w:rFonts w:eastAsia="?????? Pro W3"/>
          <w:color w:val="000000"/>
          <w:sz w:val="20"/>
          <w:szCs w:val="24"/>
          <w:lang w:val="en-GB"/>
        </w:rPr>
        <w:t xml:space="preserve">The storyboard should feature </w:t>
      </w:r>
      <w:r w:rsidRPr="00D00E38">
        <w:rPr>
          <w:rFonts w:eastAsia="?????? Pro W3"/>
          <w:b/>
          <w:color w:val="000000"/>
          <w:sz w:val="20"/>
          <w:szCs w:val="24"/>
          <w:lang w:val="en-GB"/>
        </w:rPr>
        <w:t>half the word count</w:t>
      </w:r>
      <w:r w:rsidRPr="00D00E38">
        <w:rPr>
          <w:rFonts w:eastAsia="?????? Pro W3"/>
          <w:color w:val="000000"/>
          <w:sz w:val="20"/>
          <w:szCs w:val="24"/>
          <w:lang w:val="en-GB"/>
        </w:rPr>
        <w:t xml:space="preserve"> (or less) than its paper-based source.</w:t>
      </w:r>
    </w:p>
    <w:p w14:paraId="0549C479" w14:textId="77777777" w:rsidR="00CE2DE5" w:rsidRPr="00D00E38" w:rsidRDefault="00CE2DE5" w:rsidP="00843420">
      <w:pPr>
        <w:keepNext/>
        <w:keepLines/>
        <w:suppressAutoHyphens/>
        <w:spacing w:before="60" w:after="120" w:line="240" w:lineRule="auto"/>
        <w:ind w:right="113"/>
        <w:rPr>
          <w:rFonts w:eastAsia="?????? Pro W3"/>
          <w:color w:val="000000"/>
          <w:sz w:val="20"/>
          <w:szCs w:val="24"/>
          <w:lang w:val="en-GB"/>
        </w:rPr>
      </w:pPr>
      <w:r w:rsidRPr="00D00E38">
        <w:rPr>
          <w:rFonts w:eastAsia="?????? Pro W3"/>
          <w:color w:val="000000"/>
          <w:sz w:val="20"/>
          <w:szCs w:val="24"/>
          <w:lang w:val="en-GB"/>
        </w:rPr>
        <w:t xml:space="preserve">We use the </w:t>
      </w:r>
      <w:r w:rsidRPr="00D00E38">
        <w:rPr>
          <w:rFonts w:eastAsia="?????? Pro W3"/>
          <w:i/>
          <w:color w:val="000000"/>
          <w:sz w:val="20"/>
          <w:szCs w:val="24"/>
          <w:lang w:val="en-GB"/>
        </w:rPr>
        <w:t>Gage Canadian Dictionary</w:t>
      </w:r>
      <w:r w:rsidRPr="00D00E38">
        <w:rPr>
          <w:rFonts w:eastAsia="?????? Pro W3"/>
          <w:color w:val="000000"/>
          <w:sz w:val="20"/>
          <w:szCs w:val="24"/>
          <w:lang w:val="en-GB"/>
        </w:rPr>
        <w:t xml:space="preserve"> and</w:t>
      </w:r>
      <w:r w:rsidRPr="00D00E38">
        <w:rPr>
          <w:rFonts w:eastAsia="?????? Pro W3"/>
          <w:i/>
          <w:color w:val="000000"/>
          <w:sz w:val="20"/>
          <w:szCs w:val="24"/>
          <w:lang w:val="en-GB"/>
        </w:rPr>
        <w:t xml:space="preserve"> The Canadian Style</w:t>
      </w:r>
      <w:r w:rsidRPr="00D00E38">
        <w:rPr>
          <w:rFonts w:eastAsia="?????? Pro W3"/>
          <w:b/>
          <w:i/>
          <w:color w:val="000000"/>
          <w:sz w:val="20"/>
          <w:szCs w:val="24"/>
          <w:lang w:val="en-GB"/>
        </w:rPr>
        <w:t xml:space="preserve"> </w:t>
      </w:r>
      <w:r w:rsidRPr="00D00E38">
        <w:rPr>
          <w:rFonts w:eastAsia="?????? Pro W3"/>
          <w:color w:val="000000"/>
          <w:sz w:val="20"/>
          <w:szCs w:val="24"/>
          <w:lang w:val="en-GB"/>
        </w:rPr>
        <w:t>for general spelling preferences and stylistic conventions.</w:t>
      </w:r>
    </w:p>
    <w:p w14:paraId="7A031126" w14:textId="77777777" w:rsidR="00CE2DE5" w:rsidRPr="00D00E38" w:rsidRDefault="00CE2DE5" w:rsidP="00843420">
      <w:pPr>
        <w:keepNext/>
        <w:keepLines/>
        <w:spacing w:before="60" w:after="120" w:line="240" w:lineRule="auto"/>
        <w:ind w:left="720" w:right="113" w:hanging="720"/>
        <w:outlineLvl w:val="2"/>
        <w:rPr>
          <w:b/>
          <w:bCs/>
          <w:color w:val="000000"/>
          <w:sz w:val="20"/>
          <w:szCs w:val="26"/>
          <w:lang w:val="en-GB"/>
        </w:rPr>
      </w:pPr>
      <w:r w:rsidRPr="00D00E38">
        <w:rPr>
          <w:b/>
          <w:bCs/>
          <w:color w:val="000000"/>
          <w:sz w:val="20"/>
          <w:szCs w:val="26"/>
          <w:lang w:val="en-GB"/>
        </w:rPr>
        <w:t>Conventions</w:t>
      </w:r>
    </w:p>
    <w:p w14:paraId="62B5CBAC" w14:textId="77777777" w:rsidR="00CE2DE5" w:rsidRPr="00D00E38" w:rsidRDefault="00CE2DE5" w:rsidP="003B7D59">
      <w:pPr>
        <w:keepNext/>
        <w:keepLines/>
        <w:numPr>
          <w:ilvl w:val="0"/>
          <w:numId w:val="1"/>
        </w:numPr>
        <w:suppressAutoHyphens/>
        <w:spacing w:after="0" w:line="240" w:lineRule="auto"/>
        <w:ind w:left="357" w:right="113" w:hanging="357"/>
        <w:rPr>
          <w:rFonts w:eastAsia="?????? Pro W3"/>
          <w:color w:val="000000"/>
          <w:sz w:val="20"/>
          <w:szCs w:val="24"/>
          <w:lang w:val="en-GB"/>
        </w:rPr>
      </w:pPr>
      <w:r w:rsidRPr="00D00E38">
        <w:rPr>
          <w:rFonts w:eastAsia="?????? Pro W3"/>
          <w:b/>
          <w:color w:val="FF6600"/>
          <w:sz w:val="20"/>
          <w:szCs w:val="24"/>
          <w:lang w:val="en-GB"/>
        </w:rPr>
        <w:t xml:space="preserve">Subject matter experts: </w:t>
      </w:r>
      <w:r w:rsidRPr="00D00E38">
        <w:rPr>
          <w:rFonts w:eastAsia="?????? Pro W3"/>
          <w:color w:val="000000"/>
          <w:sz w:val="20"/>
          <w:szCs w:val="24"/>
          <w:lang w:val="en-GB"/>
        </w:rPr>
        <w:t xml:space="preserve">Please review white cells only, which contain content that will appear on learners’ screens, i.e. Primary Content and Pop-up Text. Please do not edit the Notes to Developers. </w:t>
      </w:r>
    </w:p>
    <w:p w14:paraId="735382D6" w14:textId="77777777" w:rsidR="00CE2DE5" w:rsidRPr="00D00E38" w:rsidRDefault="00CE2DE5" w:rsidP="003B7D59">
      <w:pPr>
        <w:keepNext/>
        <w:keepLines/>
        <w:numPr>
          <w:ilvl w:val="0"/>
          <w:numId w:val="1"/>
        </w:numPr>
        <w:suppressAutoHyphens/>
        <w:spacing w:after="0" w:line="240" w:lineRule="auto"/>
        <w:ind w:left="357" w:right="113" w:hanging="357"/>
        <w:rPr>
          <w:rFonts w:eastAsia="?????? Pro W3"/>
          <w:color w:val="000000"/>
          <w:sz w:val="20"/>
          <w:szCs w:val="24"/>
          <w:lang w:val="en-GB"/>
        </w:rPr>
      </w:pPr>
      <w:r w:rsidRPr="00D00E38">
        <w:rPr>
          <w:rFonts w:eastAsia="?????? Pro W3"/>
          <w:color w:val="000000"/>
          <w:sz w:val="20"/>
          <w:szCs w:val="24"/>
          <w:lang w:val="en-GB"/>
        </w:rPr>
        <w:t xml:space="preserve">Please use the </w:t>
      </w:r>
      <w:r w:rsidRPr="00D00E38">
        <w:rPr>
          <w:rFonts w:eastAsia="?????? Pro W3"/>
          <w:i/>
          <w:color w:val="000000"/>
          <w:sz w:val="20"/>
          <w:szCs w:val="24"/>
          <w:lang w:val="en-GB"/>
        </w:rPr>
        <w:t>Track Changes</w:t>
      </w:r>
      <w:r w:rsidRPr="00D00E38">
        <w:rPr>
          <w:rFonts w:eastAsia="?????? Pro W3"/>
          <w:color w:val="000000"/>
          <w:sz w:val="20"/>
          <w:szCs w:val="24"/>
          <w:lang w:val="en-GB"/>
        </w:rPr>
        <w:t xml:space="preserve"> feature to make changes or add comments to the storyboard, but kindly do not rename the document.</w:t>
      </w:r>
    </w:p>
    <w:p w14:paraId="65CF4786" w14:textId="77777777" w:rsidR="00CE2DE5" w:rsidRPr="00D00E38" w:rsidRDefault="00CE2DE5" w:rsidP="003B7D59">
      <w:pPr>
        <w:keepNext/>
        <w:keepLines/>
        <w:numPr>
          <w:ilvl w:val="0"/>
          <w:numId w:val="1"/>
        </w:numPr>
        <w:suppressAutoHyphens/>
        <w:spacing w:after="0" w:line="240" w:lineRule="auto"/>
        <w:ind w:left="357" w:right="113" w:hanging="357"/>
        <w:rPr>
          <w:rFonts w:eastAsia="?????? Pro W3"/>
          <w:sz w:val="20"/>
          <w:szCs w:val="24"/>
          <w:lang w:val="en-GB"/>
        </w:rPr>
      </w:pPr>
      <w:r w:rsidRPr="00D00E38">
        <w:rPr>
          <w:rFonts w:eastAsia="?????? Pro W3"/>
          <w:sz w:val="20"/>
          <w:szCs w:val="24"/>
          <w:lang w:val="en-GB"/>
        </w:rPr>
        <w:t>Notes to subject matter experts (SMEs) are indicated in</w:t>
      </w:r>
      <w:r w:rsidRPr="00D00E38">
        <w:rPr>
          <w:rFonts w:eastAsia="?????? Pro W3"/>
          <w:color w:val="FF6600"/>
          <w:sz w:val="20"/>
          <w:szCs w:val="24"/>
          <w:lang w:val="en-GB"/>
        </w:rPr>
        <w:t xml:space="preserve"> ORANGE</w:t>
      </w:r>
      <w:r w:rsidRPr="00D00E38">
        <w:rPr>
          <w:rFonts w:eastAsia="?????? Pro W3"/>
          <w:sz w:val="20"/>
          <w:szCs w:val="24"/>
          <w:lang w:val="en-GB"/>
        </w:rPr>
        <w:t xml:space="preserve">. </w:t>
      </w:r>
      <w:r w:rsidRPr="00D00E38">
        <w:rPr>
          <w:rFonts w:eastAsia="?????? Pro W3"/>
          <w:color w:val="000000"/>
          <w:sz w:val="20"/>
          <w:szCs w:val="24"/>
          <w:lang w:val="en-GB"/>
        </w:rPr>
        <w:t>Notes to Developers are indicated in</w:t>
      </w:r>
      <w:r w:rsidRPr="00D00E38">
        <w:rPr>
          <w:rFonts w:eastAsia="?????? Pro W3"/>
          <w:color w:val="008000"/>
          <w:sz w:val="20"/>
          <w:szCs w:val="24"/>
          <w:lang w:val="en-GB"/>
        </w:rPr>
        <w:t xml:space="preserve"> GREEN. </w:t>
      </w:r>
      <w:r w:rsidRPr="00D00E38">
        <w:rPr>
          <w:rFonts w:eastAsia="?????? Pro W3"/>
          <w:color w:val="000000"/>
          <w:sz w:val="20"/>
          <w:szCs w:val="24"/>
          <w:lang w:val="en-GB"/>
        </w:rPr>
        <w:t>Notes to Editors are indicated in</w:t>
      </w:r>
      <w:r w:rsidRPr="00D00E38">
        <w:rPr>
          <w:rFonts w:eastAsia="?????? Pro W3"/>
          <w:color w:val="0000FF"/>
          <w:sz w:val="20"/>
          <w:szCs w:val="24"/>
          <w:lang w:val="en-GB"/>
        </w:rPr>
        <w:t xml:space="preserve"> BLUE</w:t>
      </w:r>
      <w:r w:rsidRPr="00D00E38">
        <w:rPr>
          <w:rFonts w:eastAsia="?????? Pro W3"/>
          <w:color w:val="008000"/>
          <w:sz w:val="20"/>
          <w:szCs w:val="24"/>
          <w:lang w:val="en-GB"/>
        </w:rPr>
        <w:t>.</w:t>
      </w:r>
      <w:r w:rsidRPr="00D00E38">
        <w:rPr>
          <w:lang w:val="en-GB"/>
        </w:rPr>
        <w:t xml:space="preserve"> </w:t>
      </w:r>
      <w:r w:rsidRPr="00D00E38">
        <w:rPr>
          <w:lang w:val="en-GB"/>
        </w:rPr>
        <w:br w:type="page"/>
      </w: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464E0A7F" w14:textId="77777777" w:rsidTr="00602E0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BF7BC37" w14:textId="77777777" w:rsidR="00CE2DE5" w:rsidRPr="00D00E38" w:rsidRDefault="00CE2DE5" w:rsidP="006F33E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FC7055" w14:textId="0B6F0924" w:rsidR="00CE2DE5" w:rsidRPr="00D00E38" w:rsidRDefault="00CE2DE5" w:rsidP="004B74EF">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A </w:t>
            </w:r>
            <w:r w:rsidR="001E6A03">
              <w:rPr>
                <w:rFonts w:eastAsia="?????? Pro W3"/>
                <w:color w:val="000000"/>
                <w:sz w:val="18"/>
                <w:szCs w:val="24"/>
                <w:lang w:val="en-GB"/>
              </w:rPr>
              <w:t>night time</w:t>
            </w:r>
            <w:r>
              <w:rPr>
                <w:rFonts w:eastAsia="?????? Pro W3"/>
                <w:color w:val="000000"/>
                <w:sz w:val="18"/>
                <w:szCs w:val="24"/>
                <w:lang w:val="en-GB"/>
              </w:rPr>
              <w:t xml:space="preserv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46E4B5C" w14:textId="77777777" w:rsidR="00CE2DE5" w:rsidRPr="00D00E38" w:rsidRDefault="00CE2DE5" w:rsidP="006F33EB">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7536C19F" w14:textId="77777777" w:rsidTr="00602E0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AF59090" w14:textId="77777777" w:rsidR="00CE2DE5" w:rsidRPr="00D00E38" w:rsidRDefault="00CE2DE5" w:rsidP="006F33E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B7C9C3" w14:textId="77777777" w:rsidR="00CE2DE5" w:rsidRPr="00D00E38" w:rsidRDefault="00CE2DE5" w:rsidP="006F33EB">
            <w:pPr>
              <w:keepNext/>
              <w:keepLines/>
              <w:spacing w:after="0" w:line="240" w:lineRule="auto"/>
              <w:ind w:left="108" w:right="113"/>
              <w:rPr>
                <w:rFonts w:eastAsia="?????? Pro W3"/>
                <w:color w:val="000000"/>
                <w:sz w:val="18"/>
                <w:szCs w:val="24"/>
                <w:lang w:val="en-GB"/>
              </w:rPr>
            </w:pPr>
            <w:r w:rsidRPr="00D00E38">
              <w:rPr>
                <w:rFonts w:eastAsia="?????? Pro W3"/>
                <w:color w:val="000000"/>
                <w:sz w:val="18"/>
                <w:szCs w:val="24"/>
                <w:lang w:val="en-GB"/>
              </w:rPr>
              <w:t>Title screen</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C43BCC" w14:textId="77777777" w:rsidR="00CE2DE5" w:rsidRPr="00D00E38" w:rsidRDefault="00CE2DE5" w:rsidP="00A74CA4">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-1</w:t>
            </w:r>
          </w:p>
        </w:tc>
      </w:tr>
      <w:tr w:rsidR="00CE2DE5" w:rsidRPr="00CF6B2F" w14:paraId="43B8795D" w14:textId="77777777" w:rsidTr="00602E0B">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0AED9A9" w14:textId="77777777" w:rsidR="00CE2DE5" w:rsidRPr="00D00E38" w:rsidRDefault="00CE2DE5" w:rsidP="006F33E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E10D9F" w14:textId="77777777" w:rsidR="00CE2DE5" w:rsidRPr="00D00E38" w:rsidRDefault="00CE2DE5" w:rsidP="006F33EB">
            <w:pPr>
              <w:keepNext/>
              <w:keepLines/>
              <w:spacing w:after="0" w:line="240" w:lineRule="auto"/>
              <w:ind w:left="108" w:right="113"/>
              <w:rPr>
                <w:rFonts w:eastAsia="?????? Pro W3"/>
                <w:color w:val="000000"/>
                <w:sz w:val="18"/>
                <w:szCs w:val="24"/>
                <w:lang w:val="en-GB"/>
              </w:rPr>
            </w:pP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7AD475CF" w14:textId="77777777" w:rsidR="00CE2DE5" w:rsidRPr="00D00E38" w:rsidRDefault="00CE2DE5" w:rsidP="006F33EB">
            <w:pPr>
              <w:keepNext/>
              <w:keepLines/>
              <w:spacing w:after="0" w:line="240" w:lineRule="auto"/>
              <w:ind w:left="119" w:hanging="18"/>
              <w:jc w:val="center"/>
              <w:rPr>
                <w:rFonts w:eastAsia="?????? Pro W3"/>
                <w:b/>
                <w:color w:val="000000"/>
                <w:sz w:val="36"/>
                <w:szCs w:val="20"/>
                <w:lang w:val="en-GB"/>
              </w:rPr>
            </w:pPr>
          </w:p>
        </w:tc>
      </w:tr>
      <w:tr w:rsidR="00CE2DE5" w:rsidRPr="00CF6B2F" w14:paraId="12F005A5" w14:textId="77777777" w:rsidTr="00602E0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714C5AC" w14:textId="77777777" w:rsidR="00CE2DE5" w:rsidRPr="00D00E38" w:rsidRDefault="00CE2DE5" w:rsidP="00BB4F1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0BDEE480" w14:textId="77777777" w:rsidTr="00BB4F1E">
        <w:trPr>
          <w:cantSplit/>
          <w:trHeight w:val="332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D153A39" w14:textId="77777777" w:rsidR="00CE2DE5" w:rsidRPr="00D00E38" w:rsidRDefault="00CE2DE5" w:rsidP="006F33EB">
            <w:pPr>
              <w:spacing w:after="0" w:line="240" w:lineRule="auto"/>
              <w:ind w:left="113" w:right="113"/>
              <w:rPr>
                <w:rFonts w:eastAsia="?????? Pro W3"/>
                <w:color w:val="000000"/>
                <w:sz w:val="18"/>
                <w:szCs w:val="24"/>
                <w:lang w:val="en-GB"/>
              </w:rPr>
            </w:pPr>
          </w:p>
          <w:p w14:paraId="526767C9" w14:textId="77777777" w:rsidR="00CE2DE5" w:rsidRDefault="00CE2DE5" w:rsidP="00F73449">
            <w:pPr>
              <w:spacing w:after="0" w:line="240" w:lineRule="auto"/>
              <w:ind w:left="113" w:right="113"/>
              <w:rPr>
                <w:rFonts w:eastAsia="?????? Pro W3"/>
                <w:sz w:val="18"/>
                <w:szCs w:val="24"/>
                <w:lang w:val="en-GB"/>
              </w:rPr>
            </w:pPr>
            <w:r>
              <w:rPr>
                <w:rFonts w:eastAsia="?????? Pro W3"/>
                <w:sz w:val="18"/>
                <w:szCs w:val="24"/>
                <w:lang w:val="en-GB"/>
              </w:rPr>
              <w:t>A night time disturbance</w:t>
            </w:r>
            <w:r w:rsidRPr="00033582">
              <w:rPr>
                <w:rFonts w:eastAsia="?????? Pro W3"/>
                <w:sz w:val="18"/>
                <w:szCs w:val="24"/>
                <w:lang w:val="en-GB"/>
              </w:rPr>
              <w:t xml:space="preserve"> </w:t>
            </w:r>
          </w:p>
          <w:p w14:paraId="64056402" w14:textId="77777777" w:rsidR="00CE2DE5" w:rsidRPr="00D00E38" w:rsidRDefault="00CE2DE5" w:rsidP="00F73449">
            <w:pPr>
              <w:spacing w:after="0" w:line="240" w:lineRule="auto"/>
              <w:ind w:left="113" w:right="113"/>
              <w:rPr>
                <w:rFonts w:eastAsia="?????? Pro W3"/>
                <w:sz w:val="18"/>
                <w:szCs w:val="24"/>
                <w:lang w:val="en-GB"/>
              </w:rPr>
            </w:pPr>
          </w:p>
          <w:p w14:paraId="3DDA8056" w14:textId="77777777" w:rsidR="00CE2DE5" w:rsidRPr="00A74CA4" w:rsidRDefault="00CE2DE5" w:rsidP="00A74CA4">
            <w:pPr>
              <w:spacing w:after="0" w:line="240" w:lineRule="auto"/>
              <w:ind w:left="113" w:right="113"/>
              <w:rPr>
                <w:rFonts w:eastAsia="?????? Pro W3"/>
                <w:b/>
                <w:bCs/>
                <w:sz w:val="18"/>
                <w:szCs w:val="24"/>
                <w:lang w:val="en-GB"/>
              </w:rPr>
            </w:pPr>
            <w:r w:rsidRPr="00A74CA4">
              <w:rPr>
                <w:rFonts w:eastAsia="?????? Pro W3"/>
                <w:b/>
                <w:bCs/>
                <w:sz w:val="18"/>
                <w:szCs w:val="24"/>
                <w:lang w:val="en-CA"/>
              </w:rPr>
              <w:t>Erick Sell</w:t>
            </w:r>
            <w:r>
              <w:rPr>
                <w:rFonts w:eastAsia="?????? Pro W3"/>
                <w:b/>
                <w:bCs/>
                <w:sz w:val="18"/>
                <w:szCs w:val="24"/>
                <w:lang w:val="en-CA"/>
              </w:rPr>
              <w:t>,</w:t>
            </w:r>
            <w:r w:rsidRPr="00A74CA4">
              <w:rPr>
                <w:rFonts w:eastAsia="?????? Pro W3"/>
                <w:b/>
                <w:bCs/>
                <w:sz w:val="18"/>
                <w:szCs w:val="24"/>
                <w:lang w:val="en-CA"/>
              </w:rPr>
              <w:t xml:space="preserve"> MD</w:t>
            </w:r>
          </w:p>
          <w:p w14:paraId="027A3465" w14:textId="77777777" w:rsidR="00CE2DE5" w:rsidRPr="00A74CA4" w:rsidRDefault="00CE2DE5" w:rsidP="00A74CA4">
            <w:pPr>
              <w:spacing w:after="0" w:line="240" w:lineRule="auto"/>
              <w:ind w:left="113" w:right="113"/>
              <w:rPr>
                <w:rFonts w:eastAsia="?????? Pro W3"/>
                <w:bCs/>
                <w:sz w:val="18"/>
                <w:szCs w:val="24"/>
                <w:lang w:val="en-GB"/>
              </w:rPr>
            </w:pPr>
            <w:r w:rsidRPr="00A74CA4">
              <w:rPr>
                <w:rFonts w:eastAsia="?????? Pro W3"/>
                <w:bCs/>
                <w:sz w:val="18"/>
                <w:szCs w:val="24"/>
                <w:lang w:val="en-CA"/>
              </w:rPr>
              <w:t>Pediatric Neurologist, Children’s Hospital of Eastern Ontario</w:t>
            </w:r>
          </w:p>
          <w:p w14:paraId="2538AF4E" w14:textId="77777777" w:rsidR="00CE2DE5" w:rsidRPr="00A74CA4" w:rsidRDefault="00CE2DE5" w:rsidP="00A74CA4">
            <w:pPr>
              <w:spacing w:after="0" w:line="240" w:lineRule="auto"/>
              <w:ind w:left="113" w:right="113"/>
              <w:rPr>
                <w:rFonts w:eastAsia="?????? Pro W3"/>
                <w:bCs/>
                <w:sz w:val="18"/>
                <w:szCs w:val="24"/>
                <w:lang w:val="en-GB"/>
              </w:rPr>
            </w:pPr>
            <w:r w:rsidRPr="00A74CA4">
              <w:rPr>
                <w:rFonts w:eastAsia="?????? Pro W3"/>
                <w:bCs/>
                <w:sz w:val="18"/>
                <w:szCs w:val="24"/>
                <w:lang w:val="en-CA"/>
              </w:rPr>
              <w:t>Assistant Professor, University of Ottawa</w:t>
            </w:r>
          </w:p>
          <w:p w14:paraId="0AAA080D" w14:textId="77777777" w:rsidR="00CE2DE5" w:rsidRPr="00D00E38" w:rsidRDefault="00CE2DE5" w:rsidP="00A74CA4">
            <w:pPr>
              <w:spacing w:after="0" w:line="240" w:lineRule="auto"/>
              <w:ind w:left="113" w:right="113"/>
              <w:rPr>
                <w:rFonts w:eastAsia="?????? Pro W3"/>
                <w:b/>
                <w:bCs/>
                <w:sz w:val="18"/>
                <w:szCs w:val="24"/>
                <w:lang w:val="en-GB"/>
              </w:rPr>
            </w:pPr>
            <w:r w:rsidRPr="00A74CA4">
              <w:rPr>
                <w:rFonts w:eastAsia="?????? Pro W3"/>
                <w:b/>
                <w:bCs/>
                <w:sz w:val="18"/>
                <w:szCs w:val="24"/>
                <w:lang w:val="en-GB"/>
              </w:rPr>
              <w:t xml:space="preserve"> </w:t>
            </w:r>
          </w:p>
          <w:p w14:paraId="3803947E" w14:textId="77777777" w:rsidR="00CE2DE5" w:rsidRPr="00CF6B2F" w:rsidRDefault="00CE2DE5" w:rsidP="00A07249">
            <w:pPr>
              <w:spacing w:after="0" w:line="240" w:lineRule="auto"/>
              <w:ind w:left="113" w:right="113"/>
              <w:rPr>
                <w:rFonts w:eastAsia="?????? Pro W3"/>
                <w:sz w:val="18"/>
                <w:szCs w:val="24"/>
                <w:lang w:val="en-GB"/>
              </w:rPr>
            </w:pPr>
            <w:r w:rsidRPr="00CF6B2F">
              <w:rPr>
                <w:rFonts w:eastAsia="?????? Pro W3"/>
                <w:b/>
                <w:bCs/>
                <w:sz w:val="18"/>
                <w:szCs w:val="24"/>
                <w:lang w:val="en-GB"/>
              </w:rPr>
              <w:t>Tobey Audcent, MD, FRCPC</w:t>
            </w:r>
          </w:p>
          <w:p w14:paraId="7C648155" w14:textId="77777777" w:rsidR="00CE2DE5" w:rsidRPr="00CF6B2F" w:rsidRDefault="00CE2DE5" w:rsidP="00A07249">
            <w:pPr>
              <w:spacing w:after="0" w:line="240" w:lineRule="auto"/>
              <w:ind w:left="113" w:right="113"/>
              <w:rPr>
                <w:rFonts w:eastAsia="?????? Pro W3"/>
                <w:sz w:val="18"/>
                <w:szCs w:val="24"/>
                <w:lang w:val="en-GB"/>
              </w:rPr>
            </w:pPr>
            <w:r w:rsidRPr="00CF6B2F">
              <w:rPr>
                <w:rFonts w:eastAsia="?????? Pro W3"/>
                <w:sz w:val="18"/>
                <w:szCs w:val="24"/>
                <w:lang w:val="en-GB"/>
              </w:rPr>
              <w:t>Consultant Pediatrician, Children's Hospital of Eastern Ontario</w:t>
            </w:r>
          </w:p>
          <w:p w14:paraId="36C298BC" w14:textId="77777777" w:rsidR="00CE2DE5" w:rsidRPr="00CF6B2F" w:rsidRDefault="00CE2DE5" w:rsidP="00A07249">
            <w:pPr>
              <w:spacing w:after="0" w:line="240" w:lineRule="auto"/>
              <w:ind w:left="113" w:right="113"/>
              <w:rPr>
                <w:rFonts w:eastAsia="?????? Pro W3"/>
                <w:sz w:val="18"/>
                <w:szCs w:val="24"/>
                <w:lang w:val="en-GB"/>
              </w:rPr>
            </w:pPr>
            <w:r w:rsidRPr="00CF6B2F">
              <w:rPr>
                <w:rFonts w:eastAsia="?????? Pro W3"/>
                <w:sz w:val="18"/>
                <w:szCs w:val="24"/>
                <w:lang w:val="en-GB"/>
              </w:rPr>
              <w:t xml:space="preserve">Assistant Professor, University of Ottawa </w:t>
            </w:r>
          </w:p>
          <w:p w14:paraId="626A2BB4" w14:textId="77777777" w:rsidR="00CE2DE5" w:rsidRPr="00D00E38" w:rsidRDefault="00CE2DE5" w:rsidP="00F73449">
            <w:pPr>
              <w:spacing w:after="0" w:line="240" w:lineRule="auto"/>
              <w:ind w:left="113" w:right="113"/>
              <w:rPr>
                <w:rFonts w:eastAsia="?????? Pro W3"/>
                <w:color w:val="008000"/>
                <w:sz w:val="18"/>
                <w:szCs w:val="24"/>
                <w:lang w:val="en-GB"/>
              </w:rPr>
            </w:pPr>
          </w:p>
          <w:p w14:paraId="1E1B7634" w14:textId="77777777" w:rsidR="00CE2DE5" w:rsidRDefault="00CE2DE5" w:rsidP="00F73449">
            <w:pPr>
              <w:spacing w:after="0" w:line="240" w:lineRule="auto"/>
              <w:ind w:left="113" w:right="113"/>
              <w:rPr>
                <w:rFonts w:eastAsia="?????? Pro W3"/>
                <w:sz w:val="18"/>
                <w:szCs w:val="24"/>
                <w:lang w:val="en-GB"/>
              </w:rPr>
            </w:pPr>
            <w:r w:rsidRPr="00D00E38">
              <w:rPr>
                <w:rFonts w:eastAsia="?????? Pro W3"/>
                <w:sz w:val="18"/>
                <w:szCs w:val="24"/>
                <w:lang w:val="en-GB"/>
              </w:rPr>
              <w:t>Peer review by</w:t>
            </w:r>
            <w:r>
              <w:rPr>
                <w:rFonts w:eastAsia="?????? Pro W3"/>
                <w:sz w:val="18"/>
                <w:szCs w:val="24"/>
                <w:lang w:val="en-GB"/>
              </w:rPr>
              <w:t>:</w:t>
            </w:r>
          </w:p>
          <w:p w14:paraId="1E926C41" w14:textId="77777777" w:rsidR="00F7632E" w:rsidRDefault="00F7632E" w:rsidP="00F7632E">
            <w:pPr>
              <w:widowControl w:val="0"/>
              <w:autoSpaceDE w:val="0"/>
              <w:autoSpaceDN w:val="0"/>
              <w:adjustRightInd w:val="0"/>
              <w:spacing w:after="0" w:line="240" w:lineRule="auto"/>
              <w:rPr>
                <w:rFonts w:cs="Arial"/>
                <w:sz w:val="18"/>
                <w:szCs w:val="18"/>
              </w:rPr>
            </w:pPr>
            <w:r>
              <w:rPr>
                <w:rFonts w:cs="Arial"/>
                <w:b/>
                <w:bCs/>
                <w:sz w:val="18"/>
                <w:szCs w:val="18"/>
              </w:rPr>
              <w:t xml:space="preserve">  </w:t>
            </w:r>
            <w:r w:rsidRPr="00F7632E">
              <w:rPr>
                <w:rFonts w:cs="Arial"/>
                <w:b/>
                <w:bCs/>
                <w:sz w:val="18"/>
                <w:szCs w:val="18"/>
              </w:rPr>
              <w:t>Mary Johnston, </w:t>
            </w:r>
            <w:r w:rsidRPr="00800261">
              <w:rPr>
                <w:rFonts w:cs="Arial"/>
                <w:b/>
                <w:sz w:val="18"/>
                <w:szCs w:val="18"/>
              </w:rPr>
              <w:t>CCFP(EM), MCISc</w:t>
            </w:r>
          </w:p>
          <w:p w14:paraId="730A97CF" w14:textId="077D186D" w:rsidR="00D10854" w:rsidRPr="00F7632E" w:rsidRDefault="00D10854" w:rsidP="00F7632E">
            <w:pPr>
              <w:widowControl w:val="0"/>
              <w:autoSpaceDE w:val="0"/>
              <w:autoSpaceDN w:val="0"/>
              <w:adjustRightInd w:val="0"/>
              <w:spacing w:after="0" w:line="240" w:lineRule="auto"/>
              <w:rPr>
                <w:rFonts w:cs="Arial"/>
                <w:sz w:val="18"/>
                <w:szCs w:val="18"/>
              </w:rPr>
            </w:pPr>
            <w:r>
              <w:rPr>
                <w:rFonts w:eastAsia="?????? Pro W3"/>
                <w:sz w:val="18"/>
                <w:szCs w:val="24"/>
                <w:lang w:val="en-GB"/>
              </w:rPr>
              <w:t xml:space="preserve">  </w:t>
            </w:r>
            <w:r w:rsidR="008C7AC0">
              <w:rPr>
                <w:rFonts w:eastAsia="?????? Pro W3"/>
                <w:sz w:val="18"/>
                <w:szCs w:val="24"/>
                <w:lang w:val="en-GB"/>
              </w:rPr>
              <w:t xml:space="preserve">Emergency Medicine, </w:t>
            </w:r>
            <w:r w:rsidRPr="00CF6B2F">
              <w:rPr>
                <w:rFonts w:eastAsia="?????? Pro W3"/>
                <w:sz w:val="18"/>
                <w:szCs w:val="24"/>
                <w:lang w:val="en-GB"/>
              </w:rPr>
              <w:t>Children's Hospital of Eastern Ontario</w:t>
            </w:r>
          </w:p>
          <w:p w14:paraId="724FB867" w14:textId="77777777" w:rsidR="00F7632E" w:rsidRPr="00F7632E" w:rsidRDefault="00F7632E" w:rsidP="00F7632E">
            <w:pPr>
              <w:widowControl w:val="0"/>
              <w:autoSpaceDE w:val="0"/>
              <w:autoSpaceDN w:val="0"/>
              <w:adjustRightInd w:val="0"/>
              <w:spacing w:after="0" w:line="240" w:lineRule="auto"/>
              <w:rPr>
                <w:rFonts w:cs="Arial"/>
                <w:sz w:val="18"/>
                <w:szCs w:val="18"/>
              </w:rPr>
            </w:pPr>
            <w:r>
              <w:rPr>
                <w:rFonts w:cs="Arial"/>
                <w:sz w:val="18"/>
                <w:szCs w:val="18"/>
              </w:rPr>
              <w:t xml:space="preserve">  </w:t>
            </w:r>
            <w:r w:rsidRPr="00F7632E">
              <w:rPr>
                <w:rFonts w:cs="Arial"/>
                <w:sz w:val="18"/>
                <w:szCs w:val="18"/>
              </w:rPr>
              <w:t>Assistant Professor, University of Ottawa</w:t>
            </w:r>
          </w:p>
          <w:p w14:paraId="7762297F" w14:textId="77777777" w:rsidR="00CE2DE5" w:rsidRPr="00D00E38" w:rsidRDefault="00CE2DE5" w:rsidP="00F7632E">
            <w:pPr>
              <w:spacing w:after="0" w:line="240" w:lineRule="auto"/>
              <w:ind w:left="113" w:right="113"/>
              <w:rPr>
                <w:rFonts w:eastAsia="?????? Pro W3"/>
                <w:color w:val="000000"/>
                <w:sz w:val="18"/>
                <w:szCs w:val="24"/>
                <w:lang w:val="en-GB"/>
              </w:rPr>
            </w:pPr>
          </w:p>
        </w:tc>
      </w:tr>
      <w:tr w:rsidR="00CE2DE5" w:rsidRPr="00CF6B2F" w14:paraId="2F8D31F5" w14:textId="77777777" w:rsidTr="00BB4F1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0F0C39E" w14:textId="77777777" w:rsidR="00CE2DE5" w:rsidRPr="00D00E38" w:rsidRDefault="00CE2DE5" w:rsidP="006F33EB">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2262CF12" w14:textId="77777777" w:rsidTr="00BB4F1E">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C24844" w14:textId="77777777" w:rsidR="00CE2DE5" w:rsidRPr="00D00E38" w:rsidRDefault="00CE2DE5" w:rsidP="006F33EB">
            <w:pPr>
              <w:spacing w:after="0" w:line="240" w:lineRule="auto"/>
              <w:ind w:left="113" w:right="113"/>
              <w:rPr>
                <w:rFonts w:eastAsia="?????? Pro W3" w:cs="Arial"/>
                <w:b/>
                <w:i/>
                <w:color w:val="000000"/>
                <w:sz w:val="18"/>
                <w:szCs w:val="18"/>
                <w:lang w:val="en-GB"/>
              </w:rPr>
            </w:pPr>
          </w:p>
          <w:p w14:paraId="765B29E3" w14:textId="77777777" w:rsidR="00CE2DE5" w:rsidRPr="00D00E38" w:rsidRDefault="00CE2DE5" w:rsidP="00A07249">
            <w:pPr>
              <w:spacing w:after="0" w:line="240" w:lineRule="auto"/>
              <w:ind w:left="113" w:right="113"/>
              <w:rPr>
                <w:rFonts w:eastAsia="?????? Pro W3" w:cs="Arial"/>
                <w:color w:val="000000"/>
                <w:sz w:val="18"/>
                <w:szCs w:val="18"/>
                <w:lang w:val="en-GB"/>
              </w:rPr>
            </w:pPr>
          </w:p>
        </w:tc>
      </w:tr>
      <w:tr w:rsidR="00CE2DE5" w:rsidRPr="00CF6B2F" w14:paraId="1DF16BF4" w14:textId="77777777" w:rsidTr="00BB4F1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3AEA4B4" w14:textId="77777777" w:rsidR="00CE2DE5" w:rsidRPr="00D00E38" w:rsidRDefault="00CE2DE5" w:rsidP="006F33EB">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53EC51BB" w14:textId="77777777" w:rsidTr="00602E0B">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1C72BF5" w14:textId="77777777" w:rsidR="00CE2DE5" w:rsidRPr="00D00E38" w:rsidRDefault="00CE2DE5" w:rsidP="006F33EB">
            <w:pPr>
              <w:keepNext/>
              <w:keepLines/>
              <w:spacing w:after="0" w:line="240" w:lineRule="auto"/>
              <w:ind w:left="162" w:hanging="1"/>
              <w:rPr>
                <w:rFonts w:eastAsia="?????? Pro W3"/>
                <w:i/>
                <w:color w:val="216800"/>
                <w:sz w:val="18"/>
                <w:szCs w:val="20"/>
                <w:lang w:val="en-GB"/>
              </w:rPr>
            </w:pPr>
          </w:p>
          <w:p w14:paraId="60EE384F" w14:textId="77777777" w:rsidR="00CE2DE5" w:rsidRPr="00D00E38" w:rsidRDefault="00CE2DE5" w:rsidP="006F33EB">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DF31487" w14:textId="77777777" w:rsidR="00CE2DE5" w:rsidRPr="00D00E38" w:rsidRDefault="00CE2DE5" w:rsidP="006F33EB">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p>
          <w:p w14:paraId="6167531C" w14:textId="77777777" w:rsidR="00CE2DE5" w:rsidRPr="00D00E38" w:rsidRDefault="00CE2DE5" w:rsidP="006F33EB">
            <w:pPr>
              <w:keepNext/>
              <w:keepLines/>
              <w:spacing w:after="0" w:line="240" w:lineRule="auto"/>
              <w:ind w:left="162" w:hanging="1"/>
              <w:rPr>
                <w:rFonts w:eastAsia="?????? Pro W3"/>
                <w:color w:val="92D050"/>
                <w:sz w:val="18"/>
                <w:szCs w:val="20"/>
                <w:lang w:val="en-GB"/>
              </w:rPr>
            </w:pPr>
          </w:p>
        </w:tc>
      </w:tr>
    </w:tbl>
    <w:p w14:paraId="2C0856BD"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74E8A7F"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6F46866"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5605CA"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429166F"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7D10A7A1"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B2412D0"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1F285E3" w14:textId="2002B69A" w:rsidR="00CE2DE5" w:rsidRPr="00D00E38" w:rsidRDefault="001E6A03" w:rsidP="008C4FD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Patient presentation</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072484" w14:textId="77777777" w:rsidR="00CE2DE5" w:rsidRPr="00D00E38" w:rsidRDefault="00CE2DE5" w:rsidP="006E7FAC">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-2-1</w:t>
            </w:r>
          </w:p>
        </w:tc>
      </w:tr>
      <w:tr w:rsidR="00CE2DE5" w:rsidRPr="00CF6B2F" w14:paraId="2484E695"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2FBB6DD"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A2FB01" w14:textId="77777777" w:rsidR="00CE2DE5" w:rsidRPr="00D00E38" w:rsidRDefault="00FD7782"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Patient chart</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40840A1E"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1360AFAF"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98EB920" w14:textId="77777777"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14EC1615" w14:textId="77777777" w:rsidTr="00B03080">
        <w:trPr>
          <w:cantSplit/>
          <w:trHeight w:val="100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F4082BE" w14:textId="77777777" w:rsidR="00CE2DE5" w:rsidRPr="00D00E38" w:rsidRDefault="00CE2DE5" w:rsidP="00E17584">
            <w:pPr>
              <w:spacing w:after="0" w:line="240" w:lineRule="auto"/>
              <w:ind w:left="113" w:right="113"/>
              <w:rPr>
                <w:rFonts w:eastAsia="?????? Pro W3"/>
                <w:color w:val="000000"/>
                <w:sz w:val="18"/>
                <w:szCs w:val="24"/>
                <w:lang w:val="en-GB"/>
              </w:rPr>
            </w:pPr>
          </w:p>
          <w:p w14:paraId="68E4BFBD" w14:textId="77777777" w:rsidR="00CE2DE5" w:rsidRPr="00D00E38" w:rsidRDefault="00CE2DE5" w:rsidP="00B03080">
            <w:pPr>
              <w:spacing w:after="0" w:line="240" w:lineRule="auto"/>
              <w:ind w:left="113" w:right="113"/>
              <w:jc w:val="right"/>
              <w:rPr>
                <w:rFonts w:eastAsia="?????? Pro W3"/>
                <w:b/>
                <w:sz w:val="18"/>
                <w:szCs w:val="24"/>
                <w:lang w:val="en-GB"/>
              </w:rPr>
            </w:pPr>
            <w:r w:rsidRPr="00D00E38">
              <w:rPr>
                <w:rFonts w:eastAsia="?????? Pro W3"/>
                <w:b/>
                <w:sz w:val="18"/>
                <w:szCs w:val="24"/>
                <w:lang w:val="en-GB"/>
              </w:rPr>
              <w:t xml:space="preserve">Day 1, </w:t>
            </w:r>
            <w:r>
              <w:rPr>
                <w:rFonts w:eastAsia="?????? Pro W3"/>
                <w:b/>
                <w:sz w:val="18"/>
                <w:szCs w:val="24"/>
                <w:lang w:val="en-GB"/>
              </w:rPr>
              <w:t xml:space="preserve">22:00 </w:t>
            </w:r>
          </w:p>
          <w:p w14:paraId="2A9C944C" w14:textId="77777777" w:rsidR="00CE2DE5" w:rsidRPr="00D00E38" w:rsidRDefault="00CE2DE5" w:rsidP="00E17584">
            <w:pPr>
              <w:spacing w:after="0" w:line="240" w:lineRule="auto"/>
              <w:ind w:left="113" w:right="113"/>
              <w:rPr>
                <w:rFonts w:eastAsia="?????? Pro W3"/>
                <w:color w:val="008000"/>
                <w:sz w:val="18"/>
                <w:szCs w:val="24"/>
                <w:lang w:val="en-GB"/>
              </w:rPr>
            </w:pPr>
            <w:r w:rsidRPr="00D00E38">
              <w:rPr>
                <w:rFonts w:eastAsia="?????? Pro W3"/>
                <w:sz w:val="18"/>
                <w:szCs w:val="24"/>
                <w:lang w:val="en-GB"/>
              </w:rPr>
              <w:t xml:space="preserve">[insert </w:t>
            </w:r>
            <w:r>
              <w:rPr>
                <w:rFonts w:eastAsia="?????? Pro W3"/>
                <w:sz w:val="18"/>
                <w:szCs w:val="24"/>
                <w:lang w:val="en-GB"/>
              </w:rPr>
              <w:t>Ethan’s</w:t>
            </w:r>
            <w:r w:rsidRPr="00D00E38">
              <w:rPr>
                <w:rFonts w:eastAsia="?????? Pro W3"/>
                <w:sz w:val="18"/>
                <w:szCs w:val="24"/>
                <w:lang w:val="en-GB"/>
              </w:rPr>
              <w:t xml:space="preserve"> chart]</w:t>
            </w:r>
          </w:p>
          <w:p w14:paraId="53F1EAE5" w14:textId="77777777" w:rsidR="00CE2DE5" w:rsidRPr="00D00E38" w:rsidRDefault="00CE2DE5" w:rsidP="00E17584">
            <w:pPr>
              <w:spacing w:after="0" w:line="240" w:lineRule="auto"/>
              <w:ind w:left="113" w:right="113"/>
              <w:rPr>
                <w:rFonts w:eastAsia="?????? Pro W3"/>
                <w:color w:val="008000"/>
                <w:sz w:val="18"/>
                <w:szCs w:val="24"/>
                <w:lang w:val="en-GB"/>
              </w:rPr>
            </w:pPr>
          </w:p>
          <w:p w14:paraId="02CD3161" w14:textId="77777777" w:rsidR="00CE2DE5" w:rsidRPr="00D00E38" w:rsidRDefault="00CE2DE5" w:rsidP="00E17584">
            <w:pPr>
              <w:spacing w:after="0" w:line="240" w:lineRule="auto"/>
              <w:ind w:left="113" w:right="113"/>
              <w:rPr>
                <w:rFonts w:eastAsia="?????? Pro W3"/>
                <w:color w:val="000000"/>
                <w:sz w:val="18"/>
                <w:szCs w:val="24"/>
                <w:lang w:val="en-GB"/>
              </w:rPr>
            </w:pPr>
          </w:p>
        </w:tc>
      </w:tr>
      <w:tr w:rsidR="00CE2DE5" w:rsidRPr="00CF6B2F" w14:paraId="6C3F9F84"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017CDD1"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02DC6EE5" w14:textId="77777777" w:rsidTr="00F26865">
        <w:trPr>
          <w:cantSplit/>
          <w:trHeight w:val="912"/>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D78DED" w14:textId="77777777" w:rsidR="00CE2DE5" w:rsidRPr="00D00E38" w:rsidRDefault="00CE2DE5" w:rsidP="00E17584">
            <w:pPr>
              <w:spacing w:after="0" w:line="240" w:lineRule="auto"/>
              <w:ind w:left="113" w:right="113"/>
              <w:rPr>
                <w:rFonts w:eastAsia="?????? Pro W3" w:cs="Arial"/>
                <w:b/>
                <w:i/>
                <w:color w:val="000000"/>
                <w:sz w:val="18"/>
                <w:szCs w:val="18"/>
                <w:lang w:val="en-GB"/>
              </w:rPr>
            </w:pPr>
          </w:p>
          <w:p w14:paraId="6B6CAA6A" w14:textId="77777777" w:rsidR="00CE2DE5" w:rsidRPr="00D00E38" w:rsidRDefault="00CE2DE5" w:rsidP="00E17584">
            <w:pPr>
              <w:spacing w:after="0" w:line="240" w:lineRule="auto"/>
              <w:ind w:left="113" w:right="113"/>
              <w:rPr>
                <w:rFonts w:eastAsia="?????? Pro W3" w:cs="Arial"/>
                <w:b/>
                <w:color w:val="000000"/>
                <w:sz w:val="18"/>
                <w:szCs w:val="18"/>
                <w:lang w:val="en-GB"/>
              </w:rPr>
            </w:pPr>
            <w:r w:rsidRPr="00D00E38">
              <w:rPr>
                <w:rFonts w:eastAsia="?????? Pro W3" w:cs="Arial"/>
                <w:b/>
                <w:color w:val="000000"/>
                <w:sz w:val="18"/>
                <w:szCs w:val="18"/>
                <w:lang w:val="en-GB"/>
              </w:rPr>
              <w:t>Patient chart</w:t>
            </w:r>
          </w:p>
          <w:p w14:paraId="42D2A53C" w14:textId="77777777" w:rsidR="00CE2DE5" w:rsidRPr="00D00E38" w:rsidRDefault="00CE2DE5" w:rsidP="00E17584">
            <w:pPr>
              <w:spacing w:after="0" w:line="240" w:lineRule="auto"/>
              <w:ind w:left="113" w:right="113"/>
              <w:rPr>
                <w:rFonts w:eastAsia="?????? Pro W3" w:cs="Arial"/>
                <w:color w:val="000000"/>
                <w:sz w:val="18"/>
                <w:szCs w:val="18"/>
                <w:lang w:val="en-GB"/>
              </w:rPr>
            </w:pPr>
            <w:r w:rsidRPr="00D00E38">
              <w:rPr>
                <w:rFonts w:eastAsia="?????? Pro W3" w:cs="Arial"/>
                <w:color w:val="000000"/>
                <w:sz w:val="18"/>
                <w:szCs w:val="18"/>
                <w:lang w:val="en-GB"/>
              </w:rPr>
              <w:t xml:space="preserve">Patient: </w:t>
            </w:r>
            <w:r>
              <w:rPr>
                <w:rFonts w:eastAsia="?????? Pro W3" w:cs="Arial"/>
                <w:color w:val="000000"/>
                <w:sz w:val="18"/>
                <w:szCs w:val="18"/>
                <w:lang w:val="en-GB"/>
              </w:rPr>
              <w:t>Ethan</w:t>
            </w:r>
          </w:p>
          <w:p w14:paraId="2619CB09" w14:textId="77777777" w:rsidR="00CE2DE5" w:rsidRPr="00D00E38" w:rsidRDefault="00AD6DF3" w:rsidP="00E17584">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Chief c</w:t>
            </w:r>
            <w:r w:rsidR="00CE2DE5" w:rsidRPr="00D00E38">
              <w:rPr>
                <w:rFonts w:eastAsia="?????? Pro W3" w:cs="Arial"/>
                <w:color w:val="000000"/>
                <w:sz w:val="18"/>
                <w:szCs w:val="18"/>
                <w:lang w:val="en-GB"/>
              </w:rPr>
              <w:t>omplaint</w:t>
            </w:r>
            <w:r w:rsidR="00CE2DE5">
              <w:rPr>
                <w:rFonts w:eastAsia="?????? Pro W3" w:cs="Arial"/>
                <w:color w:val="000000"/>
                <w:sz w:val="18"/>
                <w:szCs w:val="18"/>
                <w:lang w:val="en-GB"/>
              </w:rPr>
              <w:t>:</w:t>
            </w:r>
            <w:r w:rsidR="00FD7782">
              <w:rPr>
                <w:rFonts w:eastAsia="?????? Pro W3" w:cs="Arial"/>
                <w:color w:val="000000"/>
                <w:sz w:val="18"/>
                <w:szCs w:val="18"/>
                <w:lang w:val="en-GB"/>
              </w:rPr>
              <w:t xml:space="preserve"> Extremity w</w:t>
            </w:r>
            <w:r w:rsidR="00CE2DE5">
              <w:rPr>
                <w:rFonts w:eastAsia="?????? Pro W3" w:cs="Arial"/>
                <w:color w:val="000000"/>
                <w:sz w:val="18"/>
                <w:szCs w:val="18"/>
                <w:lang w:val="en-GB"/>
              </w:rPr>
              <w:t>eakness</w:t>
            </w:r>
            <w:r w:rsidR="00CE2DE5" w:rsidRPr="00D00E38">
              <w:rPr>
                <w:rFonts w:eastAsia="?????? Pro W3" w:cs="Arial"/>
                <w:color w:val="000000"/>
                <w:sz w:val="18"/>
                <w:szCs w:val="18"/>
                <w:lang w:val="en-GB"/>
              </w:rPr>
              <w:t xml:space="preserve"> </w:t>
            </w:r>
          </w:p>
          <w:p w14:paraId="468EE2C0" w14:textId="77777777" w:rsidR="00CE2DE5" w:rsidRDefault="00CE2DE5" w:rsidP="00E17584">
            <w:pPr>
              <w:spacing w:after="0" w:line="240" w:lineRule="auto"/>
              <w:ind w:left="113" w:right="113"/>
              <w:rPr>
                <w:rFonts w:eastAsia="?????? Pro W3" w:cs="Arial"/>
                <w:color w:val="000000"/>
                <w:sz w:val="18"/>
                <w:szCs w:val="18"/>
                <w:lang w:val="en-GB"/>
              </w:rPr>
            </w:pPr>
            <w:r w:rsidRPr="00D00E38">
              <w:rPr>
                <w:rFonts w:eastAsia="?????? Pro W3" w:cs="Arial"/>
                <w:color w:val="000000"/>
                <w:sz w:val="18"/>
                <w:szCs w:val="18"/>
                <w:lang w:val="en-GB"/>
              </w:rPr>
              <w:t xml:space="preserve">Age: </w:t>
            </w:r>
            <w:r>
              <w:rPr>
                <w:rFonts w:eastAsia="?????? Pro W3" w:cs="Arial"/>
                <w:color w:val="000000"/>
                <w:sz w:val="18"/>
                <w:szCs w:val="18"/>
                <w:lang w:val="en-GB"/>
              </w:rPr>
              <w:t>7 years</w:t>
            </w:r>
          </w:p>
          <w:p w14:paraId="729DA85A" w14:textId="3276D55A" w:rsidR="00CE2DE5" w:rsidRPr="00D00E38" w:rsidRDefault="00CE2DE5" w:rsidP="00E17584">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W</w:t>
            </w:r>
            <w:r w:rsidR="00AD6DF3">
              <w:rPr>
                <w:rFonts w:eastAsia="?????? Pro W3" w:cs="Arial"/>
                <w:color w:val="000000"/>
                <w:sz w:val="18"/>
                <w:szCs w:val="18"/>
                <w:lang w:val="en-GB"/>
              </w:rPr>
              <w:t>eigh</w:t>
            </w:r>
            <w:r>
              <w:rPr>
                <w:rFonts w:eastAsia="?????? Pro W3" w:cs="Arial"/>
                <w:color w:val="000000"/>
                <w:sz w:val="18"/>
                <w:szCs w:val="18"/>
                <w:lang w:val="en-GB"/>
              </w:rPr>
              <w:t xml:space="preserve">t: </w:t>
            </w:r>
            <w:r w:rsidR="001662B3">
              <w:rPr>
                <w:rFonts w:eastAsia="?????? Pro W3" w:cs="Arial"/>
                <w:color w:val="000000"/>
                <w:sz w:val="18"/>
                <w:szCs w:val="18"/>
                <w:lang w:val="en-GB"/>
              </w:rPr>
              <w:t>25 kg</w:t>
            </w:r>
          </w:p>
          <w:p w14:paraId="25508546" w14:textId="1E81A60E" w:rsidR="00CE2DE5" w:rsidRPr="00D00E38" w:rsidRDefault="00CE2DE5" w:rsidP="00E17584">
            <w:pPr>
              <w:spacing w:after="0" w:line="240" w:lineRule="auto"/>
              <w:ind w:left="113" w:right="113"/>
              <w:rPr>
                <w:rFonts w:eastAsia="?????? Pro W3" w:cs="Arial"/>
                <w:color w:val="000000"/>
                <w:sz w:val="18"/>
                <w:szCs w:val="18"/>
                <w:lang w:val="en-GB"/>
              </w:rPr>
            </w:pPr>
            <w:r w:rsidRPr="00D00E38">
              <w:rPr>
                <w:rFonts w:eastAsia="?????? Pro W3" w:cs="Arial"/>
                <w:color w:val="000000"/>
                <w:sz w:val="18"/>
                <w:szCs w:val="18"/>
                <w:lang w:val="en-GB"/>
              </w:rPr>
              <w:t>Vital signs</w:t>
            </w:r>
            <w:r>
              <w:rPr>
                <w:rFonts w:eastAsia="?????? Pro W3" w:cs="Arial"/>
                <w:color w:val="000000"/>
                <w:sz w:val="18"/>
                <w:szCs w:val="18"/>
                <w:lang w:val="en-GB"/>
              </w:rPr>
              <w:t xml:space="preserve"> </w:t>
            </w:r>
            <w:r w:rsidR="001E6A03">
              <w:rPr>
                <w:rFonts w:eastAsia="?????? Pro W3" w:cs="Arial"/>
                <w:color w:val="000000"/>
                <w:sz w:val="18"/>
                <w:szCs w:val="18"/>
                <w:lang w:val="en-GB"/>
              </w:rPr>
              <w:t xml:space="preserve">@ triage </w:t>
            </w:r>
            <w:r>
              <w:rPr>
                <w:rFonts w:eastAsia="?????? Pro W3" w:cs="Arial"/>
                <w:color w:val="000000"/>
                <w:sz w:val="18"/>
                <w:szCs w:val="18"/>
                <w:lang w:val="en-GB"/>
              </w:rPr>
              <w:t xml:space="preserve">(Day 1, </w:t>
            </w:r>
            <w:r w:rsidR="00AD6DF3">
              <w:rPr>
                <w:rFonts w:eastAsia="?????? Pro W3" w:cs="Arial"/>
                <w:color w:val="000000"/>
                <w:sz w:val="18"/>
                <w:szCs w:val="18"/>
                <w:lang w:val="en-GB"/>
              </w:rPr>
              <w:t>2</w:t>
            </w:r>
            <w:r w:rsidR="001E6A03">
              <w:rPr>
                <w:rFonts w:eastAsia="?????? Pro W3" w:cs="Arial"/>
                <w:color w:val="000000"/>
                <w:sz w:val="18"/>
                <w:szCs w:val="18"/>
                <w:lang w:val="en-GB"/>
              </w:rPr>
              <w:t>1</w:t>
            </w:r>
            <w:r w:rsidR="00AD6DF3">
              <w:rPr>
                <w:rFonts w:eastAsia="?????? Pro W3" w:cs="Arial"/>
                <w:color w:val="000000"/>
                <w:sz w:val="18"/>
                <w:szCs w:val="18"/>
                <w:lang w:val="en-GB"/>
              </w:rPr>
              <w:t>:</w:t>
            </w:r>
            <w:r w:rsidR="001E6A03">
              <w:rPr>
                <w:rFonts w:eastAsia="?????? Pro W3" w:cs="Arial"/>
                <w:color w:val="000000"/>
                <w:sz w:val="18"/>
                <w:szCs w:val="18"/>
                <w:lang w:val="en-GB"/>
              </w:rPr>
              <w:t>5</w:t>
            </w:r>
            <w:r w:rsidR="00AD6DF3">
              <w:rPr>
                <w:rFonts w:eastAsia="?????? Pro W3" w:cs="Arial"/>
                <w:color w:val="000000"/>
                <w:sz w:val="18"/>
                <w:szCs w:val="18"/>
                <w:lang w:val="en-GB"/>
              </w:rPr>
              <w:t>0</w:t>
            </w:r>
            <w:r>
              <w:rPr>
                <w:rFonts w:eastAsia="?????? Pro W3" w:cs="Arial"/>
                <w:color w:val="000000"/>
                <w:sz w:val="18"/>
                <w:szCs w:val="18"/>
                <w:lang w:val="en-GB"/>
              </w:rPr>
              <w:t>)</w:t>
            </w:r>
            <w:r w:rsidRPr="00D00E38">
              <w:rPr>
                <w:rFonts w:eastAsia="?????? Pro W3" w:cs="Arial"/>
                <w:color w:val="000000"/>
                <w:sz w:val="18"/>
                <w:szCs w:val="18"/>
                <w:lang w:val="en-GB"/>
              </w:rPr>
              <w:t>:</w:t>
            </w:r>
          </w:p>
          <w:p w14:paraId="1D159C95" w14:textId="77777777" w:rsidR="00CE2DE5" w:rsidRPr="00AE412D" w:rsidRDefault="00CE2DE5" w:rsidP="00AE412D">
            <w:pPr>
              <w:spacing w:after="0" w:line="240" w:lineRule="auto"/>
              <w:ind w:left="113" w:right="113"/>
              <w:rPr>
                <w:rFonts w:eastAsia="?????? Pro W3" w:cs="Arial"/>
                <w:color w:val="000000"/>
                <w:sz w:val="18"/>
                <w:szCs w:val="18"/>
                <w:lang w:val="en-GB"/>
              </w:rPr>
            </w:pPr>
            <w:r w:rsidRPr="00AE412D">
              <w:rPr>
                <w:rFonts w:eastAsia="?????? Pro W3" w:cs="Arial"/>
                <w:color w:val="000000"/>
                <w:sz w:val="18"/>
                <w:szCs w:val="18"/>
                <w:lang w:val="en-GB"/>
              </w:rPr>
              <w:tab/>
              <w:t xml:space="preserve">T: </w:t>
            </w:r>
            <w:r>
              <w:rPr>
                <w:rFonts w:eastAsia="?????? Pro W3" w:cs="Arial"/>
                <w:color w:val="000000"/>
                <w:sz w:val="18"/>
                <w:szCs w:val="18"/>
                <w:lang w:val="en-GB"/>
              </w:rPr>
              <w:t>36.5 po</w:t>
            </w:r>
          </w:p>
          <w:p w14:paraId="6124C4E9" w14:textId="77777777" w:rsidR="00CE2DE5" w:rsidRPr="00AE412D" w:rsidRDefault="00CE2DE5" w:rsidP="00AE412D">
            <w:pPr>
              <w:spacing w:after="0" w:line="240" w:lineRule="auto"/>
              <w:ind w:left="113" w:right="113"/>
              <w:rPr>
                <w:rFonts w:eastAsia="?????? Pro W3" w:cs="Arial"/>
                <w:color w:val="000000"/>
                <w:sz w:val="18"/>
                <w:szCs w:val="18"/>
                <w:lang w:val="en-GB"/>
              </w:rPr>
            </w:pPr>
            <w:r w:rsidRPr="00AE412D">
              <w:rPr>
                <w:rFonts w:eastAsia="?????? Pro W3" w:cs="Arial"/>
                <w:color w:val="000000"/>
                <w:sz w:val="18"/>
                <w:szCs w:val="18"/>
                <w:lang w:val="en-GB"/>
              </w:rPr>
              <w:tab/>
              <w:t xml:space="preserve">HR: </w:t>
            </w:r>
            <w:r>
              <w:rPr>
                <w:rFonts w:eastAsia="?????? Pro W3" w:cs="Arial"/>
                <w:color w:val="000000"/>
                <w:sz w:val="18"/>
                <w:szCs w:val="18"/>
                <w:lang w:val="en-GB"/>
              </w:rPr>
              <w:t>95</w:t>
            </w:r>
          </w:p>
          <w:p w14:paraId="5AA3151B" w14:textId="77777777" w:rsidR="00CE2DE5" w:rsidRPr="00AE412D" w:rsidRDefault="00CE2DE5" w:rsidP="00AE412D">
            <w:pPr>
              <w:spacing w:after="0" w:line="240" w:lineRule="auto"/>
              <w:ind w:left="113" w:right="113"/>
              <w:rPr>
                <w:rFonts w:eastAsia="?????? Pro W3" w:cs="Arial"/>
                <w:color w:val="000000"/>
                <w:sz w:val="18"/>
                <w:szCs w:val="18"/>
                <w:lang w:val="en-GB"/>
              </w:rPr>
            </w:pPr>
            <w:r w:rsidRPr="00AE412D">
              <w:rPr>
                <w:rFonts w:eastAsia="?????? Pro W3" w:cs="Arial"/>
                <w:color w:val="000000"/>
                <w:sz w:val="18"/>
                <w:szCs w:val="18"/>
                <w:lang w:val="en-GB"/>
              </w:rPr>
              <w:tab/>
              <w:t xml:space="preserve">RR: </w:t>
            </w:r>
            <w:r>
              <w:rPr>
                <w:rFonts w:eastAsia="?????? Pro W3" w:cs="Arial"/>
                <w:color w:val="000000"/>
                <w:sz w:val="18"/>
                <w:szCs w:val="18"/>
                <w:lang w:val="en-GB"/>
              </w:rPr>
              <w:t>17</w:t>
            </w:r>
          </w:p>
          <w:p w14:paraId="3D6D8D51" w14:textId="77777777" w:rsidR="00CE2DE5" w:rsidRDefault="00CE2DE5" w:rsidP="00B55153">
            <w:pPr>
              <w:spacing w:after="0" w:line="240" w:lineRule="auto"/>
              <w:ind w:left="113" w:right="113"/>
              <w:rPr>
                <w:rFonts w:eastAsia="?????? Pro W3" w:cs="Arial"/>
                <w:color w:val="000000"/>
                <w:sz w:val="18"/>
                <w:szCs w:val="18"/>
                <w:lang w:val="en-GB"/>
              </w:rPr>
            </w:pPr>
            <w:r w:rsidRPr="00AE412D">
              <w:rPr>
                <w:rFonts w:eastAsia="?????? Pro W3" w:cs="Arial"/>
                <w:color w:val="000000"/>
                <w:sz w:val="18"/>
                <w:szCs w:val="18"/>
                <w:lang w:val="en-GB"/>
              </w:rPr>
              <w:tab/>
              <w:t>O</w:t>
            </w:r>
            <w:r w:rsidRPr="00B55153">
              <w:rPr>
                <w:rFonts w:eastAsia="?????? Pro W3" w:cs="Arial"/>
                <w:color w:val="000000"/>
                <w:sz w:val="18"/>
                <w:szCs w:val="18"/>
                <w:vertAlign w:val="subscript"/>
                <w:lang w:val="en-GB"/>
              </w:rPr>
              <w:t xml:space="preserve">2 </w:t>
            </w:r>
            <w:r w:rsidRPr="00AE412D">
              <w:rPr>
                <w:rFonts w:eastAsia="?????? Pro W3" w:cs="Arial"/>
                <w:color w:val="000000"/>
                <w:sz w:val="18"/>
                <w:szCs w:val="18"/>
                <w:lang w:val="en-GB"/>
              </w:rPr>
              <w:t xml:space="preserve">sat: </w:t>
            </w:r>
            <w:r>
              <w:rPr>
                <w:rFonts w:eastAsia="?????? Pro W3" w:cs="Arial"/>
                <w:color w:val="000000"/>
                <w:sz w:val="18"/>
                <w:szCs w:val="18"/>
                <w:lang w:val="en-GB"/>
              </w:rPr>
              <w:t>98</w:t>
            </w:r>
            <w:r w:rsidRPr="00AE412D">
              <w:rPr>
                <w:rFonts w:eastAsia="?????? Pro W3" w:cs="Arial"/>
                <w:color w:val="000000"/>
                <w:sz w:val="18"/>
                <w:szCs w:val="18"/>
                <w:lang w:val="en-GB"/>
              </w:rPr>
              <w:t>% room air</w:t>
            </w:r>
          </w:p>
          <w:p w14:paraId="2ED33478" w14:textId="77777777" w:rsidR="00CE2DE5" w:rsidRDefault="00CE2DE5" w:rsidP="00275FD1">
            <w:pPr>
              <w:spacing w:after="0" w:line="240" w:lineRule="auto"/>
              <w:ind w:left="720" w:right="113"/>
              <w:rPr>
                <w:rFonts w:eastAsia="?????? Pro W3" w:cs="Arial"/>
                <w:color w:val="000000"/>
                <w:sz w:val="18"/>
                <w:szCs w:val="18"/>
                <w:lang w:val="en-GB"/>
              </w:rPr>
            </w:pPr>
            <w:r>
              <w:rPr>
                <w:rFonts w:eastAsia="?????? Pro W3" w:cs="Arial"/>
                <w:color w:val="000000"/>
                <w:sz w:val="18"/>
                <w:szCs w:val="18"/>
                <w:lang w:val="en-GB"/>
              </w:rPr>
              <w:t>BP: 110/70</w:t>
            </w:r>
          </w:p>
          <w:p w14:paraId="7790A37A" w14:textId="77777777" w:rsidR="00CE2DE5" w:rsidRPr="00D00E38" w:rsidRDefault="00CE2DE5" w:rsidP="0006583A">
            <w:pPr>
              <w:spacing w:after="0" w:line="240" w:lineRule="auto"/>
              <w:ind w:left="113" w:right="113"/>
              <w:rPr>
                <w:rFonts w:eastAsia="?????? Pro W3" w:cs="Arial"/>
                <w:color w:val="000000"/>
                <w:sz w:val="18"/>
                <w:szCs w:val="18"/>
                <w:lang w:val="en-GB"/>
              </w:rPr>
            </w:pPr>
          </w:p>
        </w:tc>
      </w:tr>
      <w:tr w:rsidR="00CE2DE5" w:rsidRPr="00CF6B2F" w14:paraId="0107A73C"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D96E623" w14:textId="77777777" w:rsidR="00CE2DE5" w:rsidRPr="00D00E38" w:rsidRDefault="00CE2DE5" w:rsidP="00E1758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56278BF5" w14:textId="77777777" w:rsidTr="0006583A">
        <w:trPr>
          <w:cantSplit/>
          <w:trHeight w:val="153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1DA75D19"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38AB59AE"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09C4623" w14:textId="77777777" w:rsidR="00AD6DF3" w:rsidRDefault="00CE2DE5" w:rsidP="00AD6DF3">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sidR="00AD6DF3" w:rsidRPr="00D00E38">
              <w:rPr>
                <w:rFonts w:eastAsia="?????? Pro W3"/>
                <w:color w:val="008000"/>
                <w:sz w:val="18"/>
                <w:szCs w:val="20"/>
                <w:lang w:val="en-GB"/>
              </w:rPr>
              <w:t>Show</w:t>
            </w:r>
            <w:r w:rsidR="00AD6DF3">
              <w:rPr>
                <w:rFonts w:eastAsia="?????? Pro W3"/>
                <w:color w:val="008000"/>
                <w:sz w:val="18"/>
                <w:szCs w:val="20"/>
                <w:lang w:val="en-GB"/>
              </w:rPr>
              <w:t xml:space="preserve"> top of</w:t>
            </w:r>
            <w:r w:rsidR="00AD6DF3" w:rsidRPr="00D00E38">
              <w:rPr>
                <w:rFonts w:eastAsia="?????? Pro W3"/>
                <w:color w:val="008000"/>
                <w:sz w:val="18"/>
                <w:szCs w:val="20"/>
                <w:lang w:val="en-GB"/>
              </w:rPr>
              <w:t xml:space="preserve"> chart with </w:t>
            </w:r>
            <w:r w:rsidR="00AD6DF3">
              <w:rPr>
                <w:rFonts w:eastAsia="?????? Pro W3"/>
                <w:color w:val="008000"/>
                <w:sz w:val="18"/>
                <w:szCs w:val="20"/>
                <w:lang w:val="en-GB"/>
              </w:rPr>
              <w:t>info above</w:t>
            </w:r>
          </w:p>
          <w:p w14:paraId="263B6750" w14:textId="26606662" w:rsidR="00CE2DE5" w:rsidRPr="0006583A" w:rsidRDefault="00AD6DF3" w:rsidP="00AD6DF3">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 xml:space="preserve">The Pocket Card is the same as the </w:t>
            </w:r>
            <w:r w:rsidR="002F44B5">
              <w:rPr>
                <w:rFonts w:eastAsia="?????? Pro W3"/>
                <w:color w:val="008000"/>
                <w:sz w:val="18"/>
                <w:szCs w:val="20"/>
                <w:lang w:val="en-GB"/>
              </w:rPr>
              <w:t>bronchiolitis</w:t>
            </w:r>
            <w:r>
              <w:rPr>
                <w:rFonts w:eastAsia="?????? Pro W3"/>
                <w:color w:val="008000"/>
                <w:sz w:val="18"/>
                <w:szCs w:val="20"/>
                <w:lang w:val="en-GB"/>
              </w:rPr>
              <w:t xml:space="preserve"> module (module 1 that GEVC programmed) – this will be the same for all the modules</w:t>
            </w:r>
          </w:p>
          <w:p w14:paraId="4FF71D30" w14:textId="77777777" w:rsidR="00CE2DE5" w:rsidRPr="0006583A" w:rsidRDefault="00CE2DE5" w:rsidP="0006583A">
            <w:pPr>
              <w:keepNext/>
              <w:keepLines/>
              <w:spacing w:after="0" w:line="240" w:lineRule="auto"/>
              <w:ind w:left="162" w:hanging="1"/>
              <w:rPr>
                <w:rFonts w:eastAsia="?????? Pro W3"/>
                <w:color w:val="008000"/>
                <w:sz w:val="18"/>
                <w:szCs w:val="20"/>
                <w:lang w:val="en-GB"/>
              </w:rPr>
            </w:pPr>
          </w:p>
        </w:tc>
      </w:tr>
    </w:tbl>
    <w:p w14:paraId="463127D2"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1BCF5C1F"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6D179C1"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38D27C"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7EF8BB4"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167E1A72"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D0DE208"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A545C5" w14:textId="088805DF" w:rsidR="00CE2DE5" w:rsidRPr="00D00E38" w:rsidRDefault="001662B3"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History</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724998" w14:textId="77777777" w:rsidR="00CE2DE5" w:rsidRPr="00D00E38" w:rsidRDefault="00CE2DE5" w:rsidP="006E7FAC">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-2-2</w:t>
            </w:r>
          </w:p>
        </w:tc>
      </w:tr>
      <w:tr w:rsidR="00CE2DE5" w:rsidRPr="00CF6B2F" w14:paraId="6CA4C37D"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EC9532A"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88649A" w14:textId="77777777" w:rsidR="00CE2DE5" w:rsidRPr="00D00E38" w:rsidRDefault="00AD6DF3" w:rsidP="00AD6DF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History of p</w:t>
            </w:r>
            <w:r w:rsidR="00CE2DE5">
              <w:rPr>
                <w:rFonts w:eastAsia="?????? Pro W3"/>
                <w:color w:val="000000"/>
                <w:sz w:val="18"/>
                <w:szCs w:val="24"/>
                <w:lang w:val="en-GB"/>
              </w:rPr>
              <w:t xml:space="preserve">resenting </w:t>
            </w:r>
            <w:r>
              <w:rPr>
                <w:rFonts w:eastAsia="?????? Pro W3"/>
                <w:color w:val="000000"/>
                <w:sz w:val="18"/>
                <w:szCs w:val="24"/>
                <w:lang w:val="en-GB"/>
              </w:rPr>
              <w:t>i</w:t>
            </w:r>
            <w:r w:rsidR="00CE2DE5">
              <w:rPr>
                <w:rFonts w:eastAsia="?????? Pro W3"/>
                <w:color w:val="000000"/>
                <w:sz w:val="18"/>
                <w:szCs w:val="24"/>
                <w:lang w:val="en-GB"/>
              </w:rPr>
              <w:t>llness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6788229D"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17E43841"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7EC862E" w14:textId="77777777"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4014634" w14:textId="77777777" w:rsidTr="0006583A">
        <w:trPr>
          <w:cantSplit/>
          <w:trHeight w:val="1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4EC92A" w14:textId="77777777" w:rsidR="00CE2DE5" w:rsidRPr="00D00E38" w:rsidRDefault="00CE2DE5" w:rsidP="00E17584">
            <w:pPr>
              <w:spacing w:after="0" w:line="240" w:lineRule="auto"/>
              <w:ind w:left="113" w:right="113"/>
              <w:rPr>
                <w:rFonts w:eastAsia="?????? Pro W3"/>
                <w:color w:val="000000"/>
                <w:sz w:val="18"/>
                <w:szCs w:val="24"/>
                <w:lang w:val="en-GB"/>
              </w:rPr>
            </w:pPr>
          </w:p>
          <w:p w14:paraId="4E8828E6" w14:textId="77777777" w:rsidR="00CE2DE5" w:rsidRPr="00D00E38" w:rsidRDefault="00CE2DE5" w:rsidP="00366EBA">
            <w:pPr>
              <w:spacing w:after="0" w:line="240" w:lineRule="auto"/>
              <w:ind w:left="113" w:right="113"/>
              <w:jc w:val="right"/>
              <w:rPr>
                <w:rFonts w:eastAsia="?????? Pro W3"/>
                <w:b/>
                <w:sz w:val="18"/>
                <w:szCs w:val="24"/>
                <w:lang w:val="en-GB"/>
              </w:rPr>
            </w:pPr>
            <w:r>
              <w:rPr>
                <w:rFonts w:eastAsia="?????? Pro W3"/>
                <w:b/>
                <w:sz w:val="18"/>
                <w:szCs w:val="24"/>
                <w:lang w:val="en-GB"/>
              </w:rPr>
              <w:t xml:space="preserve">Day 1, 22:20 </w:t>
            </w:r>
          </w:p>
          <w:p w14:paraId="5895D4D2" w14:textId="77777777" w:rsidR="00CE2DE5" w:rsidRDefault="00CE2DE5" w:rsidP="00E17584">
            <w:pPr>
              <w:spacing w:after="0" w:line="240" w:lineRule="auto"/>
              <w:ind w:left="113" w:right="113"/>
              <w:rPr>
                <w:rFonts w:eastAsia="?????? Pro W3"/>
                <w:sz w:val="18"/>
                <w:szCs w:val="24"/>
                <w:lang w:val="en-GB"/>
              </w:rPr>
            </w:pPr>
          </w:p>
          <w:p w14:paraId="07127142" w14:textId="2BB1ED04" w:rsidR="00CE2DE5" w:rsidRPr="00D00E38" w:rsidRDefault="00CE2DE5" w:rsidP="00DD6192">
            <w:pPr>
              <w:spacing w:after="0" w:line="240" w:lineRule="auto"/>
              <w:ind w:left="113" w:right="113"/>
              <w:rPr>
                <w:rFonts w:eastAsia="?????? Pro W3"/>
                <w:color w:val="008000"/>
                <w:sz w:val="18"/>
                <w:szCs w:val="24"/>
                <w:lang w:val="en-GB"/>
              </w:rPr>
            </w:pPr>
            <w:r w:rsidRPr="00D00E38">
              <w:rPr>
                <w:rFonts w:eastAsia="?????? Pro W3"/>
                <w:sz w:val="18"/>
                <w:szCs w:val="24"/>
                <w:lang w:val="en-GB"/>
              </w:rPr>
              <w:t>Mother: “</w:t>
            </w:r>
            <w:r>
              <w:rPr>
                <w:rFonts w:eastAsia="?????? Pro W3"/>
                <w:sz w:val="18"/>
                <w:szCs w:val="24"/>
                <w:lang w:val="en-GB"/>
              </w:rPr>
              <w:t>Ethan went to bed at his regular time around 8:30 tonight. Then, abo</w:t>
            </w:r>
            <w:r w:rsidR="001662B3">
              <w:rPr>
                <w:rFonts w:eastAsia="?????? Pro W3"/>
                <w:sz w:val="18"/>
                <w:szCs w:val="24"/>
                <w:lang w:val="en-GB"/>
              </w:rPr>
              <w:t>ut an hour later</w:t>
            </w:r>
            <w:r>
              <w:rPr>
                <w:rFonts w:eastAsia="?????? Pro W3"/>
                <w:sz w:val="18"/>
                <w:szCs w:val="24"/>
                <w:lang w:val="en-GB"/>
              </w:rPr>
              <w:t xml:space="preserve"> we heard a gurgling noise coming from his room. We went in to check on him and found him sitting on his bed. He seemed to be awake as his eyes were open but he wouldn’t talk to us. He was drooling and the right-side of his mouth was twitching rhythmically. That lasted for about 10 seconds. We also noticed he wasn’t using his right arm as much as his left, even though he’s right-handed. After about two minutes these symptoms went away and he was back to normal as if nothing had happened. He said he remembered everything that happened. He has never done anything like that before and he is not taking any medications. It was frightening seeing him like that so we drove to the hospital immediately.</w:t>
            </w:r>
            <w:r w:rsidRPr="00D00E38">
              <w:rPr>
                <w:rFonts w:eastAsia="?????? Pro W3"/>
                <w:sz w:val="18"/>
                <w:szCs w:val="24"/>
                <w:lang w:val="en-GB"/>
              </w:rPr>
              <w:t>”</w:t>
            </w:r>
            <w:r w:rsidRPr="00D00E38">
              <w:rPr>
                <w:rFonts w:eastAsia="?????? Pro W3"/>
                <w:color w:val="008000"/>
                <w:sz w:val="18"/>
                <w:szCs w:val="24"/>
                <w:lang w:val="en-GB"/>
              </w:rPr>
              <w:t xml:space="preserve"> </w:t>
            </w:r>
          </w:p>
          <w:p w14:paraId="698F92D8" w14:textId="77777777" w:rsidR="00CE2DE5" w:rsidRPr="00D00E38" w:rsidRDefault="00CE2DE5" w:rsidP="00E17584">
            <w:pPr>
              <w:spacing w:after="0" w:line="240" w:lineRule="auto"/>
              <w:ind w:left="113" w:right="113"/>
              <w:rPr>
                <w:rFonts w:eastAsia="?????? Pro W3"/>
                <w:color w:val="000000"/>
                <w:sz w:val="18"/>
                <w:szCs w:val="24"/>
                <w:lang w:val="en-GB"/>
              </w:rPr>
            </w:pPr>
          </w:p>
        </w:tc>
      </w:tr>
      <w:tr w:rsidR="00CE2DE5" w:rsidRPr="00CF6B2F" w14:paraId="13047238"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FEF1BA4"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1C842782" w14:textId="77777777" w:rsidTr="0006583A">
        <w:trPr>
          <w:cantSplit/>
          <w:trHeight w:val="155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9E89C3" w14:textId="77777777" w:rsidR="00CE2DE5" w:rsidRPr="00D00E38" w:rsidRDefault="00CE2DE5" w:rsidP="00E17584">
            <w:pPr>
              <w:spacing w:after="0" w:line="240" w:lineRule="auto"/>
              <w:ind w:left="113" w:right="113"/>
              <w:rPr>
                <w:rFonts w:eastAsia="?????? Pro W3" w:cs="Arial"/>
                <w:b/>
                <w:i/>
                <w:color w:val="000000"/>
                <w:sz w:val="18"/>
                <w:szCs w:val="18"/>
                <w:lang w:val="en-GB"/>
              </w:rPr>
            </w:pPr>
          </w:p>
          <w:p w14:paraId="5917D940" w14:textId="77777777" w:rsidR="00CE2DE5" w:rsidRDefault="00CE2DE5" w:rsidP="00233502">
            <w:pPr>
              <w:spacing w:after="0" w:line="240" w:lineRule="auto"/>
              <w:ind w:left="113" w:right="113"/>
              <w:rPr>
                <w:rFonts w:eastAsia="?????? Pro W3" w:cs="Arial"/>
                <w:b/>
                <w:color w:val="000000"/>
                <w:sz w:val="18"/>
                <w:szCs w:val="18"/>
                <w:lang w:val="en-GB"/>
              </w:rPr>
            </w:pPr>
            <w:r>
              <w:rPr>
                <w:rFonts w:eastAsia="?????? Pro W3" w:cs="Arial"/>
                <w:b/>
                <w:color w:val="000000"/>
                <w:sz w:val="18"/>
                <w:szCs w:val="18"/>
                <w:lang w:val="en-GB"/>
              </w:rPr>
              <w:t>Patient chart</w:t>
            </w:r>
          </w:p>
          <w:p w14:paraId="62FC09C4" w14:textId="77777777" w:rsidR="00514C51" w:rsidRPr="00233502" w:rsidRDefault="00514C51" w:rsidP="00233502">
            <w:pPr>
              <w:spacing w:after="0" w:line="240" w:lineRule="auto"/>
              <w:ind w:left="113" w:right="113"/>
              <w:rPr>
                <w:rFonts w:eastAsia="?????? Pro W3" w:cs="Arial"/>
                <w:b/>
                <w:color w:val="000000"/>
                <w:sz w:val="18"/>
                <w:szCs w:val="18"/>
                <w:lang w:val="en-GB"/>
              </w:rPr>
            </w:pPr>
          </w:p>
          <w:p w14:paraId="2255A06F" w14:textId="7EAEAE19" w:rsidR="00514C51" w:rsidRDefault="00514C51" w:rsidP="00233502">
            <w:pPr>
              <w:spacing w:after="0" w:line="240" w:lineRule="auto"/>
              <w:ind w:left="113" w:right="113"/>
              <w:rPr>
                <w:ins w:id="0" w:author="Yildirim, Esra" w:date="2013-04-05T09:50:00Z"/>
                <w:rFonts w:eastAsia="?????? Pro W3" w:cs="Arial"/>
                <w:b/>
                <w:color w:val="000000"/>
                <w:sz w:val="18"/>
                <w:szCs w:val="18"/>
                <w:lang w:val="en-GB"/>
              </w:rPr>
            </w:pPr>
            <w:r w:rsidRPr="00233502">
              <w:rPr>
                <w:rFonts w:eastAsia="?????? Pro W3" w:cs="Arial"/>
                <w:b/>
                <w:color w:val="000000"/>
                <w:sz w:val="18"/>
                <w:szCs w:val="18"/>
                <w:lang w:val="en-GB"/>
              </w:rPr>
              <w:t>Day 1</w:t>
            </w:r>
            <w:r w:rsidR="00233502">
              <w:rPr>
                <w:rFonts w:eastAsia="?????? Pro W3" w:cs="Arial"/>
                <w:b/>
                <w:color w:val="000000"/>
                <w:sz w:val="18"/>
                <w:szCs w:val="18"/>
                <w:lang w:val="en-GB"/>
              </w:rPr>
              <w:t xml:space="preserve">, </w:t>
            </w:r>
            <w:r w:rsidRPr="00233502">
              <w:rPr>
                <w:rFonts w:eastAsia="?????? Pro W3" w:cs="Arial"/>
                <w:b/>
                <w:color w:val="000000"/>
                <w:sz w:val="18"/>
                <w:szCs w:val="18"/>
                <w:lang w:val="en-GB"/>
              </w:rPr>
              <w:t xml:space="preserve"> 22:25</w:t>
            </w:r>
          </w:p>
          <w:p w14:paraId="0E59F7C3" w14:textId="77777777" w:rsidR="00233502" w:rsidRPr="00233502" w:rsidRDefault="00233502" w:rsidP="00233502">
            <w:pPr>
              <w:spacing w:after="0" w:line="240" w:lineRule="auto"/>
              <w:ind w:left="113" w:right="113"/>
              <w:rPr>
                <w:rFonts w:eastAsia="?????? Pro W3" w:cs="Arial"/>
                <w:b/>
                <w:color w:val="000000"/>
                <w:sz w:val="18"/>
                <w:szCs w:val="18"/>
                <w:lang w:val="en-GB"/>
              </w:rPr>
            </w:pPr>
          </w:p>
          <w:p w14:paraId="2AE51268" w14:textId="77777777" w:rsidR="00514C51" w:rsidRPr="00233502" w:rsidRDefault="00514C51" w:rsidP="00233502">
            <w:pPr>
              <w:spacing w:after="0" w:line="240" w:lineRule="auto"/>
              <w:ind w:left="113" w:right="113"/>
              <w:rPr>
                <w:rFonts w:eastAsia="?????? Pro W3" w:cs="Arial"/>
                <w:b/>
                <w:color w:val="000000"/>
                <w:sz w:val="18"/>
                <w:szCs w:val="18"/>
                <w:lang w:val="en-GB"/>
              </w:rPr>
            </w:pPr>
            <w:r w:rsidRPr="00233502">
              <w:rPr>
                <w:rFonts w:eastAsia="?????? Pro W3" w:cs="Arial"/>
                <w:b/>
                <w:color w:val="000000"/>
                <w:sz w:val="18"/>
                <w:szCs w:val="18"/>
                <w:lang w:val="en-GB"/>
              </w:rPr>
              <w:t>MD note</w:t>
            </w:r>
          </w:p>
          <w:p w14:paraId="02F65D2C" w14:textId="57449FAE" w:rsidR="00CE2DE5" w:rsidRPr="00233502" w:rsidRDefault="00233502" w:rsidP="00514C51">
            <w:pPr>
              <w:spacing w:after="0" w:line="240" w:lineRule="auto"/>
              <w:ind w:right="113"/>
              <w:rPr>
                <w:rFonts w:eastAsia="?????? Pro W3"/>
                <w:sz w:val="18"/>
                <w:szCs w:val="24"/>
                <w:lang w:val="en-GB"/>
              </w:rPr>
            </w:pPr>
            <w:r>
              <w:rPr>
                <w:rFonts w:eastAsia="?????? Pro W3"/>
                <w:sz w:val="18"/>
                <w:szCs w:val="24"/>
                <w:lang w:val="en-GB"/>
              </w:rPr>
              <w:t xml:space="preserve">   </w:t>
            </w:r>
            <w:r w:rsidR="00514C51" w:rsidRPr="00233502">
              <w:rPr>
                <w:rFonts w:eastAsia="?????? Pro W3"/>
                <w:sz w:val="18"/>
                <w:szCs w:val="24"/>
                <w:lang w:val="en-GB"/>
              </w:rPr>
              <w:t xml:space="preserve">HPI: </w:t>
            </w:r>
            <w:r w:rsidR="00CE2DE5" w:rsidRPr="00233502">
              <w:rPr>
                <w:rFonts w:eastAsia="?????? Pro W3"/>
                <w:sz w:val="18"/>
                <w:szCs w:val="24"/>
                <w:lang w:val="en-GB"/>
              </w:rPr>
              <w:t>Prev well. No reg meds. Well at bedtime 20:30.</w:t>
            </w:r>
          </w:p>
          <w:p w14:paraId="40610A32" w14:textId="05CE5516" w:rsidR="00CE2DE5" w:rsidRPr="00233502" w:rsidRDefault="001662B3" w:rsidP="0006583A">
            <w:pPr>
              <w:spacing w:after="0" w:line="240" w:lineRule="auto"/>
              <w:ind w:left="113" w:right="113"/>
              <w:rPr>
                <w:rFonts w:eastAsia="?????? Pro W3"/>
                <w:sz w:val="18"/>
                <w:szCs w:val="24"/>
                <w:lang w:val="en-GB"/>
              </w:rPr>
            </w:pPr>
            <w:r w:rsidRPr="00233502">
              <w:rPr>
                <w:rFonts w:eastAsia="?????? Pro W3"/>
                <w:sz w:val="18"/>
                <w:szCs w:val="24"/>
                <w:lang w:val="en-GB"/>
              </w:rPr>
              <w:t>~</w:t>
            </w:r>
            <w:r w:rsidR="00CE2DE5" w:rsidRPr="00233502">
              <w:rPr>
                <w:rFonts w:eastAsia="?????? Pro W3"/>
                <w:sz w:val="18"/>
                <w:szCs w:val="24"/>
                <w:lang w:val="en-GB"/>
              </w:rPr>
              <w:t xml:space="preserve"> 21:30 parents heard gurgling, found sitting in room. A</w:t>
            </w:r>
            <w:r w:rsidRPr="00233502">
              <w:rPr>
                <w:rFonts w:eastAsia="?????? Pro W3"/>
                <w:sz w:val="18"/>
                <w:szCs w:val="24"/>
                <w:lang w:val="en-GB"/>
              </w:rPr>
              <w:t>wake but not verbally responsive</w:t>
            </w:r>
            <w:r w:rsidR="00CE2DE5" w:rsidRPr="00233502">
              <w:rPr>
                <w:rFonts w:eastAsia="?????? Pro W3"/>
                <w:sz w:val="18"/>
                <w:szCs w:val="24"/>
                <w:lang w:val="en-GB"/>
              </w:rPr>
              <w:t xml:space="preserve">. Drooling. </w:t>
            </w:r>
          </w:p>
          <w:p w14:paraId="2C829EED" w14:textId="77777777" w:rsidR="00CE2DE5" w:rsidRDefault="002F44B2" w:rsidP="002F44B2">
            <w:pPr>
              <w:spacing w:after="0" w:line="240" w:lineRule="auto"/>
              <w:ind w:left="113" w:right="113"/>
              <w:rPr>
                <w:ins w:id="1" w:author="Yildirim, Esra" w:date="2013-04-05T09:50:00Z"/>
                <w:rFonts w:eastAsia="?????? Pro W3" w:cs="Arial"/>
                <w:color w:val="000000"/>
                <w:sz w:val="18"/>
                <w:szCs w:val="18"/>
                <w:lang w:val="en-GB"/>
              </w:rPr>
            </w:pPr>
            <w:r w:rsidRPr="00233502">
              <w:rPr>
                <w:rFonts w:eastAsia="?????? Pro W3"/>
                <w:sz w:val="18"/>
                <w:szCs w:val="24"/>
                <w:lang w:val="en-GB"/>
              </w:rPr>
              <w:t>Rhythmic</w:t>
            </w:r>
            <w:r>
              <w:rPr>
                <w:rFonts w:eastAsia="?????? Pro W3" w:cs="Arial"/>
                <w:color w:val="000000"/>
                <w:sz w:val="18"/>
                <w:szCs w:val="18"/>
                <w:lang w:val="en-GB"/>
              </w:rPr>
              <w:t xml:space="preserve"> movt</w:t>
            </w:r>
            <w:r w:rsidR="001662B3">
              <w:rPr>
                <w:rFonts w:eastAsia="?????? Pro W3" w:cs="Arial"/>
                <w:color w:val="000000"/>
                <w:sz w:val="18"/>
                <w:szCs w:val="18"/>
                <w:lang w:val="en-GB"/>
              </w:rPr>
              <w:t>s RT</w:t>
            </w:r>
            <w:r>
              <w:rPr>
                <w:rFonts w:eastAsia="?????? Pro W3" w:cs="Arial"/>
                <w:color w:val="000000"/>
                <w:sz w:val="18"/>
                <w:szCs w:val="18"/>
                <w:lang w:val="en-GB"/>
              </w:rPr>
              <w:t xml:space="preserve"> side of mouth x</w:t>
            </w:r>
            <w:r w:rsidR="00CE2DE5">
              <w:rPr>
                <w:rFonts w:eastAsia="?????? Pro W3" w:cs="Arial"/>
                <w:color w:val="000000"/>
                <w:sz w:val="18"/>
                <w:szCs w:val="18"/>
                <w:lang w:val="en-GB"/>
              </w:rPr>
              <w:t>10</w:t>
            </w:r>
            <w:r w:rsidR="001662B3">
              <w:rPr>
                <w:rFonts w:eastAsia="?????? Pro W3" w:cs="Arial"/>
                <w:color w:val="000000"/>
                <w:sz w:val="18"/>
                <w:szCs w:val="18"/>
                <w:lang w:val="en-GB"/>
              </w:rPr>
              <w:t xml:space="preserve"> </w:t>
            </w:r>
            <w:r w:rsidR="00CE2DE5">
              <w:rPr>
                <w:rFonts w:eastAsia="?????? Pro W3" w:cs="Arial"/>
                <w:color w:val="000000"/>
                <w:sz w:val="18"/>
                <w:szCs w:val="18"/>
                <w:lang w:val="en-GB"/>
              </w:rPr>
              <w:t>secs. Decreased use of RUL. Return to baseline at 2min, no amnesia.</w:t>
            </w:r>
          </w:p>
          <w:p w14:paraId="65D0F642" w14:textId="331223B1" w:rsidR="00233502" w:rsidRPr="00D00E38" w:rsidRDefault="00233502" w:rsidP="002F44B2">
            <w:pPr>
              <w:spacing w:after="0" w:line="240" w:lineRule="auto"/>
              <w:ind w:left="113" w:right="113"/>
              <w:rPr>
                <w:rFonts w:eastAsia="?????? Pro W3" w:cs="Arial"/>
                <w:color w:val="000000"/>
                <w:sz w:val="18"/>
                <w:szCs w:val="18"/>
                <w:lang w:val="en-GB"/>
              </w:rPr>
            </w:pPr>
          </w:p>
        </w:tc>
      </w:tr>
      <w:tr w:rsidR="00CE2DE5" w:rsidRPr="00CF6B2F" w14:paraId="4AEF37EA"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4EC5E6D" w14:textId="77777777" w:rsidR="00CE2DE5" w:rsidRPr="00D00E38" w:rsidRDefault="00CE2DE5" w:rsidP="00E1758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1469548F" w14:textId="77777777" w:rsidTr="00E17584">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640EE50"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140358E5"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5F75F6E5" w14:textId="00F3A64F" w:rsidR="00CE2DE5" w:rsidRPr="00D00E38" w:rsidRDefault="00CE2DE5" w:rsidP="00E17584">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highlight w:val="yellow"/>
                <w:lang w:val="en-GB"/>
              </w:rPr>
              <w:t xml:space="preserve">photo of </w:t>
            </w:r>
            <w:r w:rsidR="00AD6DF3" w:rsidRPr="00AD6DF3">
              <w:rPr>
                <w:rFonts w:eastAsia="?????? Pro W3"/>
                <w:color w:val="008000"/>
                <w:sz w:val="18"/>
                <w:szCs w:val="20"/>
                <w:highlight w:val="yellow"/>
                <w:lang w:val="en-GB"/>
              </w:rPr>
              <w:t>mother</w:t>
            </w:r>
            <w:ins w:id="2" w:author="Yildirim, Esra" w:date="2013-04-05T10:04:00Z">
              <w:r w:rsidR="00D57AAC">
                <w:rPr>
                  <w:noProof/>
                </w:rPr>
                <w:t xml:space="preserve"> </w:t>
              </w:r>
            </w:ins>
          </w:p>
          <w:p w14:paraId="4B8DA7C0" w14:textId="1179761B" w:rsidR="00CE2DE5" w:rsidRPr="00D00E38" w:rsidRDefault="00CE2DE5" w:rsidP="00E17584">
            <w:pPr>
              <w:keepNext/>
              <w:keepLines/>
              <w:spacing w:after="0" w:line="240" w:lineRule="auto"/>
              <w:ind w:left="162" w:hanging="1"/>
              <w:rPr>
                <w:rFonts w:eastAsia="?????? Pro W3"/>
                <w:color w:val="92D050"/>
                <w:sz w:val="18"/>
                <w:szCs w:val="20"/>
                <w:lang w:val="en-GB"/>
              </w:rPr>
            </w:pPr>
          </w:p>
        </w:tc>
      </w:tr>
    </w:tbl>
    <w:p w14:paraId="27DDA354"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3C62893A"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CCF9BE3"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9C5384"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F3CD920"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5825E68B"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B373F6D"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890BC6"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History</w:t>
            </w:r>
            <w:r w:rsidRPr="00D00E38">
              <w:rPr>
                <w:rFonts w:eastAsia="?????? Pro W3"/>
                <w:color w:val="000000"/>
                <w:sz w:val="18"/>
                <w:szCs w:val="24"/>
                <w:lang w:val="en-GB"/>
              </w:rPr>
              <w:t xml:space="preserve"> </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954FE0" w14:textId="77777777" w:rsidR="00CE2DE5" w:rsidRPr="00D00E38" w:rsidRDefault="00CE2DE5" w:rsidP="00DD6192">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-3-1</w:t>
            </w:r>
          </w:p>
        </w:tc>
      </w:tr>
      <w:tr w:rsidR="00CE2DE5" w:rsidRPr="00CF6B2F" w14:paraId="6E1E5712"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10A413E"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175B17A"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Initial impression</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B2679DF"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07313C66"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CFF3F6F" w14:textId="77777777"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2E6C6F5D" w14:textId="77777777" w:rsidTr="00174141">
        <w:trPr>
          <w:cantSplit/>
          <w:trHeight w:val="2644"/>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E6DBF1" w14:textId="77777777" w:rsidR="00CE2DE5" w:rsidRPr="00D00E38" w:rsidRDefault="00CE2DE5" w:rsidP="00E17584">
            <w:pPr>
              <w:spacing w:after="0" w:line="240" w:lineRule="auto"/>
              <w:ind w:left="113" w:right="113"/>
              <w:rPr>
                <w:rFonts w:eastAsia="?????? Pro W3"/>
                <w:color w:val="000000"/>
                <w:sz w:val="18"/>
                <w:szCs w:val="24"/>
                <w:lang w:val="en-GB"/>
              </w:rPr>
            </w:pPr>
          </w:p>
          <w:p w14:paraId="61905995" w14:textId="77777777" w:rsidR="00CE2DE5" w:rsidRPr="00D00E38" w:rsidRDefault="00CE2DE5" w:rsidP="00174141">
            <w:pPr>
              <w:spacing w:after="0" w:line="240" w:lineRule="auto"/>
              <w:ind w:left="113" w:right="113"/>
              <w:jc w:val="right"/>
              <w:rPr>
                <w:rFonts w:eastAsia="?????? Pro W3"/>
                <w:b/>
                <w:sz w:val="18"/>
                <w:szCs w:val="24"/>
                <w:lang w:val="en-GB"/>
              </w:rPr>
            </w:pPr>
            <w:r w:rsidRPr="00D00E38">
              <w:rPr>
                <w:rFonts w:eastAsia="?????? Pro W3"/>
                <w:b/>
                <w:sz w:val="18"/>
                <w:szCs w:val="24"/>
                <w:lang w:val="en-GB"/>
              </w:rPr>
              <w:t>D</w:t>
            </w:r>
            <w:r>
              <w:rPr>
                <w:rFonts w:eastAsia="?????? Pro W3"/>
                <w:b/>
                <w:sz w:val="18"/>
                <w:szCs w:val="24"/>
                <w:lang w:val="en-GB"/>
              </w:rPr>
              <w:t xml:space="preserve">ay 1, 22:20 </w:t>
            </w:r>
          </w:p>
          <w:p w14:paraId="79C98955" w14:textId="77777777" w:rsidR="00CE2DE5" w:rsidRPr="00D00E38" w:rsidRDefault="00CE2DE5" w:rsidP="00E17584">
            <w:pPr>
              <w:spacing w:after="0" w:line="240" w:lineRule="auto"/>
              <w:ind w:left="113" w:right="113"/>
              <w:rPr>
                <w:rFonts w:eastAsia="?????? Pro W3"/>
                <w:sz w:val="18"/>
                <w:szCs w:val="24"/>
                <w:lang w:val="en-GB"/>
              </w:rPr>
            </w:pPr>
          </w:p>
          <w:p w14:paraId="43A68AC6" w14:textId="77777777" w:rsidR="00CE2DE5" w:rsidRPr="00D00E38" w:rsidRDefault="00CE2DE5" w:rsidP="00E17584">
            <w:pPr>
              <w:spacing w:after="0" w:line="240" w:lineRule="auto"/>
              <w:ind w:left="113" w:right="113"/>
              <w:rPr>
                <w:rFonts w:eastAsia="?????? Pro W3"/>
                <w:sz w:val="18"/>
                <w:szCs w:val="24"/>
                <w:lang w:val="en-GB"/>
              </w:rPr>
            </w:pPr>
            <w:r w:rsidRPr="00D00E38">
              <w:rPr>
                <w:rFonts w:eastAsia="?????? Pro W3"/>
                <w:sz w:val="18"/>
                <w:szCs w:val="24"/>
                <w:lang w:val="en-GB"/>
              </w:rPr>
              <w:t>Resident [thought bubble]: “</w:t>
            </w:r>
            <w:r>
              <w:rPr>
                <w:rFonts w:eastAsia="?????? Pro W3"/>
                <w:sz w:val="18"/>
                <w:szCs w:val="24"/>
                <w:lang w:val="en-GB"/>
              </w:rPr>
              <w:t>What is my differential diagnosis for this episode</w:t>
            </w:r>
            <w:r w:rsidRPr="00D00E38">
              <w:rPr>
                <w:rFonts w:eastAsia="?????? Pro W3"/>
                <w:sz w:val="18"/>
                <w:szCs w:val="24"/>
                <w:lang w:val="en-GB"/>
              </w:rPr>
              <w:t>?”</w:t>
            </w:r>
          </w:p>
          <w:p w14:paraId="6726A25F" w14:textId="77777777" w:rsidR="00CE2DE5" w:rsidRDefault="00CE2DE5" w:rsidP="00E17584">
            <w:pPr>
              <w:spacing w:after="0" w:line="240" w:lineRule="auto"/>
              <w:ind w:left="113" w:right="113"/>
              <w:rPr>
                <w:rFonts w:eastAsia="?????? Pro W3"/>
                <w:sz w:val="18"/>
                <w:szCs w:val="24"/>
                <w:lang w:val="en-GB"/>
              </w:rPr>
            </w:pPr>
          </w:p>
          <w:p w14:paraId="50300B8D" w14:textId="77777777" w:rsidR="00CE2DE5"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Migraine</w:t>
            </w:r>
          </w:p>
          <w:p w14:paraId="5E37EF6C" w14:textId="77777777" w:rsidR="00CE2DE5"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 xml:space="preserve">Parasomnia </w:t>
            </w:r>
          </w:p>
          <w:p w14:paraId="22E8DBDA" w14:textId="77777777" w:rsidR="00CE2DE5"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Seizure</w:t>
            </w:r>
          </w:p>
          <w:p w14:paraId="5A46F6F6" w14:textId="77777777" w:rsidR="00CE2DE5"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Stroke</w:t>
            </w:r>
          </w:p>
          <w:p w14:paraId="6F7D211E" w14:textId="77777777" w:rsidR="00CE2DE5" w:rsidRPr="00D00E38"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Tic disorder</w:t>
            </w:r>
          </w:p>
        </w:tc>
      </w:tr>
      <w:tr w:rsidR="00CE2DE5" w:rsidRPr="00CF6B2F" w14:paraId="3F47BDBF"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0F9192E"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1163D412" w14:textId="77777777" w:rsidTr="007B6F36">
        <w:trPr>
          <w:cantSplit/>
          <w:trHeight w:val="251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B8A442" w14:textId="77777777" w:rsidR="00D57AAC" w:rsidRDefault="00D57AAC" w:rsidP="00DD6192">
            <w:pPr>
              <w:spacing w:after="0" w:line="240" w:lineRule="auto"/>
              <w:ind w:left="113" w:right="113"/>
              <w:rPr>
                <w:ins w:id="3" w:author="Yildirim, Esra" w:date="2013-04-05T10:02:00Z"/>
                <w:rFonts w:eastAsia="?????? Pro W3" w:cs="Arial"/>
                <w:b/>
                <w:color w:val="000000"/>
                <w:sz w:val="18"/>
                <w:szCs w:val="18"/>
                <w:lang w:val="en-GB"/>
              </w:rPr>
            </w:pPr>
          </w:p>
          <w:p w14:paraId="3E471F87" w14:textId="77777777" w:rsidR="00CE2DE5" w:rsidRPr="00B23367" w:rsidRDefault="00CE2DE5" w:rsidP="00DD6192">
            <w:pPr>
              <w:spacing w:after="0" w:line="240" w:lineRule="auto"/>
              <w:ind w:left="113" w:right="113"/>
              <w:rPr>
                <w:rFonts w:eastAsia="?????? Pro W3" w:cs="Arial"/>
                <w:b/>
                <w:color w:val="000000"/>
                <w:sz w:val="18"/>
                <w:szCs w:val="18"/>
                <w:lang w:val="en-GB"/>
              </w:rPr>
            </w:pPr>
            <w:r w:rsidRPr="00B23367">
              <w:rPr>
                <w:rFonts w:eastAsia="?????? Pro W3" w:cs="Arial"/>
                <w:b/>
                <w:color w:val="000000"/>
                <w:sz w:val="18"/>
                <w:szCs w:val="18"/>
                <w:lang w:val="en-GB"/>
              </w:rPr>
              <w:t>Feedback for correct answer:</w:t>
            </w:r>
          </w:p>
          <w:p w14:paraId="49916166" w14:textId="215D5E94" w:rsidR="00CE2DE5" w:rsidRDefault="00CE2DE5" w:rsidP="00DD6192">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Correc</w:t>
            </w:r>
            <w:r w:rsidR="001662B3">
              <w:rPr>
                <w:rFonts w:eastAsia="?????? Pro W3" w:cs="Arial"/>
                <w:color w:val="000000"/>
                <w:sz w:val="18"/>
                <w:szCs w:val="18"/>
                <w:lang w:val="en-GB"/>
              </w:rPr>
              <w:t xml:space="preserve">t! The most likely </w:t>
            </w:r>
            <w:r>
              <w:rPr>
                <w:rFonts w:eastAsia="?????? Pro W3" w:cs="Arial"/>
                <w:color w:val="000000"/>
                <w:sz w:val="18"/>
                <w:szCs w:val="18"/>
                <w:lang w:val="en-GB"/>
              </w:rPr>
              <w:t>diagnosis is a seizure.</w:t>
            </w:r>
          </w:p>
          <w:p w14:paraId="69525A59" w14:textId="77777777" w:rsidR="00CE2DE5" w:rsidRDefault="00CE2DE5" w:rsidP="00DD6192">
            <w:pPr>
              <w:spacing w:after="0" w:line="240" w:lineRule="auto"/>
              <w:ind w:left="113" w:right="113"/>
              <w:rPr>
                <w:rFonts w:eastAsia="?????? Pro W3" w:cs="Arial"/>
                <w:color w:val="000000"/>
                <w:sz w:val="18"/>
                <w:szCs w:val="18"/>
                <w:lang w:val="en-GB"/>
              </w:rPr>
            </w:pPr>
          </w:p>
          <w:p w14:paraId="1760EF70" w14:textId="77777777" w:rsidR="00CE2DE5" w:rsidRPr="00B23367" w:rsidRDefault="00CE2DE5" w:rsidP="00B23367">
            <w:pPr>
              <w:spacing w:after="0" w:line="240" w:lineRule="auto"/>
              <w:ind w:left="113" w:right="113"/>
              <w:rPr>
                <w:rFonts w:eastAsia="?????? Pro W3" w:cs="Arial"/>
                <w:b/>
                <w:color w:val="000000"/>
                <w:sz w:val="18"/>
                <w:szCs w:val="18"/>
                <w:lang w:val="en-GB"/>
              </w:rPr>
            </w:pPr>
            <w:r w:rsidRPr="00B23367">
              <w:rPr>
                <w:rFonts w:eastAsia="?????? Pro W3" w:cs="Arial"/>
                <w:b/>
                <w:color w:val="000000"/>
                <w:sz w:val="18"/>
                <w:szCs w:val="18"/>
                <w:lang w:val="en-GB"/>
              </w:rPr>
              <w:t xml:space="preserve">Feedback for </w:t>
            </w:r>
            <w:r>
              <w:rPr>
                <w:rFonts w:eastAsia="?????? Pro W3" w:cs="Arial"/>
                <w:b/>
                <w:color w:val="000000"/>
                <w:sz w:val="18"/>
                <w:szCs w:val="18"/>
                <w:lang w:val="en-GB"/>
              </w:rPr>
              <w:t>in</w:t>
            </w:r>
            <w:r w:rsidRPr="00B23367">
              <w:rPr>
                <w:rFonts w:eastAsia="?????? Pro W3" w:cs="Arial"/>
                <w:b/>
                <w:color w:val="000000"/>
                <w:sz w:val="18"/>
                <w:szCs w:val="18"/>
                <w:lang w:val="en-GB"/>
              </w:rPr>
              <w:t>correct answer:</w:t>
            </w:r>
          </w:p>
          <w:p w14:paraId="7CCE4CC3" w14:textId="6818D8F8" w:rsidR="00CE2DE5" w:rsidRPr="00D00E38" w:rsidRDefault="00CE2DE5" w:rsidP="00DD6192">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This is n</w:t>
            </w:r>
            <w:r w:rsidR="001662B3">
              <w:rPr>
                <w:rFonts w:eastAsia="?????? Pro W3" w:cs="Arial"/>
                <w:color w:val="000000"/>
                <w:sz w:val="18"/>
                <w:szCs w:val="18"/>
                <w:lang w:val="en-GB"/>
              </w:rPr>
              <w:t xml:space="preserve">ot the most likely </w:t>
            </w:r>
            <w:r>
              <w:rPr>
                <w:rFonts w:eastAsia="?????? Pro W3" w:cs="Arial"/>
                <w:color w:val="000000"/>
                <w:sz w:val="18"/>
                <w:szCs w:val="18"/>
                <w:lang w:val="en-GB"/>
              </w:rPr>
              <w:t>diagnosis for Ethan. Try again.</w:t>
            </w:r>
          </w:p>
        </w:tc>
      </w:tr>
      <w:tr w:rsidR="00CE2DE5" w:rsidRPr="00CF6B2F" w14:paraId="422750AC"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DCB7A80" w14:textId="77777777" w:rsidR="00CE2DE5" w:rsidRPr="00D00E38" w:rsidRDefault="00CE2DE5" w:rsidP="00E1758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04BCC49F" w14:textId="77777777" w:rsidTr="007B6F36">
        <w:trPr>
          <w:cantSplit/>
          <w:trHeight w:val="1256"/>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94EBDF5"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5CDA5A49"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3FC68D25" w14:textId="77777777" w:rsidR="00CE2DE5" w:rsidRDefault="00CE2DE5" w:rsidP="00B23367">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Notes to developers: Multichoice</w:t>
            </w:r>
            <w:r>
              <w:rPr>
                <w:rFonts w:eastAsia="?????? Pro W3"/>
                <w:color w:val="008000"/>
                <w:sz w:val="18"/>
                <w:szCs w:val="20"/>
                <w:lang w:val="en-GB"/>
              </w:rPr>
              <w:t xml:space="preserve"> Q. The correct answer is seizure. Learners cannot move on until they answer this correctly</w:t>
            </w:r>
          </w:p>
          <w:p w14:paraId="3F218A20" w14:textId="77777777" w:rsidR="002F44B2" w:rsidRPr="007B6F36" w:rsidRDefault="002F44B2" w:rsidP="00B23367">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Program based on 01-4-2</w:t>
            </w:r>
          </w:p>
        </w:tc>
      </w:tr>
    </w:tbl>
    <w:p w14:paraId="58CFB6D1"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D5013BA" w14:textId="77777777" w:rsidTr="00DD6192">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3A54C77" w14:textId="77777777" w:rsidR="00CE2DE5" w:rsidRPr="00D00E38" w:rsidRDefault="00CE2DE5" w:rsidP="00DD6192">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733138" w14:textId="77777777" w:rsidR="00CE2DE5" w:rsidRPr="00D00E38" w:rsidRDefault="00CE2DE5" w:rsidP="00DD6192">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9340FD4" w14:textId="77777777" w:rsidR="00CE2DE5" w:rsidRPr="00D00E38" w:rsidRDefault="00CE2DE5" w:rsidP="00DD6192">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5ABD719B" w14:textId="77777777" w:rsidTr="00DD6192">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411AD00" w14:textId="77777777" w:rsidR="00CE2DE5" w:rsidRPr="00D00E38" w:rsidRDefault="00CE2DE5" w:rsidP="00DD6192">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26982B" w14:textId="77777777" w:rsidR="00CE2DE5" w:rsidRPr="00D00E38" w:rsidRDefault="00CE2DE5" w:rsidP="00DD6192">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History</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4A861D1" w14:textId="77777777" w:rsidR="00CE2DE5" w:rsidRPr="00D00E38" w:rsidRDefault="00CE2DE5" w:rsidP="00DD6192">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3-2</w:t>
            </w:r>
          </w:p>
        </w:tc>
      </w:tr>
      <w:tr w:rsidR="00CE2DE5" w:rsidRPr="00CF6B2F" w14:paraId="52C0F841" w14:textId="77777777" w:rsidTr="00DD6192">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0BC299E" w14:textId="77777777" w:rsidR="00CE2DE5" w:rsidRPr="00D00E38" w:rsidRDefault="00CE2DE5" w:rsidP="00DD6192">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9551DD" w14:textId="77777777" w:rsidR="00CE2DE5" w:rsidRPr="00D00E38" w:rsidRDefault="002F44B2" w:rsidP="00DD6192">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Key f</w:t>
            </w:r>
            <w:r w:rsidR="00CE2DE5">
              <w:rPr>
                <w:rFonts w:eastAsia="?????? Pro W3"/>
                <w:color w:val="000000"/>
                <w:sz w:val="18"/>
                <w:szCs w:val="24"/>
                <w:lang w:val="en-GB"/>
              </w:rPr>
              <w:t>eatures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24725F5B" w14:textId="77777777" w:rsidR="00CE2DE5" w:rsidRPr="00D00E38" w:rsidRDefault="00CE2DE5" w:rsidP="00DD6192">
            <w:pPr>
              <w:keepNext/>
              <w:keepLines/>
              <w:spacing w:after="0" w:line="240" w:lineRule="auto"/>
              <w:ind w:left="119" w:hanging="18"/>
              <w:jc w:val="center"/>
              <w:rPr>
                <w:rFonts w:eastAsia="?????? Pro W3"/>
                <w:b/>
                <w:color w:val="000000"/>
                <w:sz w:val="36"/>
                <w:szCs w:val="20"/>
                <w:lang w:val="en-GB"/>
              </w:rPr>
            </w:pPr>
          </w:p>
        </w:tc>
      </w:tr>
      <w:tr w:rsidR="00CE2DE5" w:rsidRPr="00CF6B2F" w14:paraId="46D6159D" w14:textId="77777777" w:rsidTr="00DD6192">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000B96B" w14:textId="77777777" w:rsidR="00CE2DE5" w:rsidRPr="00D00E38" w:rsidRDefault="00CE2DE5" w:rsidP="00DD6192">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A039B3B" w14:textId="77777777" w:rsidTr="00DD6192">
        <w:trPr>
          <w:cantSplit/>
          <w:trHeight w:val="2644"/>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07F66A" w14:textId="77777777" w:rsidR="00CE2DE5" w:rsidRPr="00D00E38" w:rsidRDefault="00CE2DE5" w:rsidP="00DD6192">
            <w:pPr>
              <w:spacing w:after="0" w:line="240" w:lineRule="auto"/>
              <w:ind w:left="113" w:right="113"/>
              <w:rPr>
                <w:rFonts w:eastAsia="?????? Pro W3"/>
                <w:color w:val="000000"/>
                <w:sz w:val="18"/>
                <w:szCs w:val="24"/>
                <w:lang w:val="en-GB"/>
              </w:rPr>
            </w:pPr>
          </w:p>
          <w:p w14:paraId="3284F3D6" w14:textId="77777777" w:rsidR="00CE2DE5" w:rsidRPr="00D00E38" w:rsidRDefault="00CE2DE5" w:rsidP="00DD6192">
            <w:pPr>
              <w:spacing w:after="0" w:line="240" w:lineRule="auto"/>
              <w:ind w:left="113" w:right="113"/>
              <w:rPr>
                <w:rFonts w:eastAsia="?????? Pro W3"/>
                <w:sz w:val="18"/>
                <w:szCs w:val="24"/>
                <w:lang w:val="en-GB"/>
              </w:rPr>
            </w:pPr>
          </w:p>
          <w:p w14:paraId="318B1C7B" w14:textId="7FCC278E" w:rsidR="00CE2DE5" w:rsidRPr="00D00E38" w:rsidRDefault="001662B3" w:rsidP="00DD6192">
            <w:pPr>
              <w:spacing w:after="0" w:line="240" w:lineRule="auto"/>
              <w:ind w:left="113" w:right="113"/>
              <w:rPr>
                <w:rFonts w:eastAsia="?????? Pro W3"/>
                <w:sz w:val="18"/>
                <w:szCs w:val="24"/>
                <w:lang w:val="en-GB"/>
              </w:rPr>
            </w:pPr>
            <w:r>
              <w:rPr>
                <w:rFonts w:eastAsia="?????? Pro W3"/>
                <w:sz w:val="18"/>
                <w:szCs w:val="24"/>
                <w:lang w:val="en-GB"/>
              </w:rPr>
              <w:t>Attending</w:t>
            </w:r>
            <w:r w:rsidR="00CE2DE5" w:rsidRPr="00D00E38">
              <w:rPr>
                <w:rFonts w:eastAsia="?????? Pro W3"/>
                <w:sz w:val="18"/>
                <w:szCs w:val="24"/>
                <w:lang w:val="en-GB"/>
              </w:rPr>
              <w:t>: “</w:t>
            </w:r>
            <w:r w:rsidR="00CE2DE5">
              <w:rPr>
                <w:rFonts w:eastAsia="?????? Pro W3"/>
                <w:sz w:val="18"/>
                <w:szCs w:val="24"/>
                <w:lang w:val="en-GB"/>
              </w:rPr>
              <w:t xml:space="preserve">Reflect back on what Ethan’s </w:t>
            </w:r>
            <w:r w:rsidR="002F44B2">
              <w:rPr>
                <w:rFonts w:eastAsia="?????? Pro W3"/>
                <w:sz w:val="18"/>
                <w:szCs w:val="24"/>
                <w:lang w:val="en-GB"/>
              </w:rPr>
              <w:t>mother</w:t>
            </w:r>
            <w:r w:rsidR="00CE2DE5">
              <w:rPr>
                <w:rFonts w:eastAsia="?????? Pro W3"/>
                <w:sz w:val="18"/>
                <w:szCs w:val="24"/>
                <w:lang w:val="en-GB"/>
              </w:rPr>
              <w:t xml:space="preserve"> told you. Which of the following is MOST supportive of this episode being a seizure and not one of the other disorders?</w:t>
            </w:r>
            <w:r w:rsidR="00CE2DE5" w:rsidRPr="00D00E38">
              <w:rPr>
                <w:rFonts w:eastAsia="?????? Pro W3"/>
                <w:sz w:val="18"/>
                <w:szCs w:val="24"/>
                <w:lang w:val="en-GB"/>
              </w:rPr>
              <w:t>”</w:t>
            </w:r>
          </w:p>
          <w:p w14:paraId="40D055F4" w14:textId="77777777" w:rsidR="00CE2DE5" w:rsidRDefault="00CE2DE5" w:rsidP="00DD6192">
            <w:pPr>
              <w:spacing w:after="0" w:line="240" w:lineRule="auto"/>
              <w:ind w:left="113" w:right="113"/>
              <w:rPr>
                <w:rFonts w:eastAsia="?????? Pro W3"/>
                <w:sz w:val="18"/>
                <w:szCs w:val="24"/>
                <w:lang w:val="en-GB"/>
              </w:rPr>
            </w:pPr>
          </w:p>
          <w:p w14:paraId="137E3F1F" w14:textId="77777777" w:rsidR="00CE2DE5" w:rsidRDefault="002F44B2"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I</w:t>
            </w:r>
            <w:r w:rsidR="00CE2DE5">
              <w:rPr>
                <w:rFonts w:eastAsia="?????? Pro W3"/>
                <w:sz w:val="18"/>
                <w:szCs w:val="24"/>
                <w:lang w:val="en-GB"/>
              </w:rPr>
              <w:t>t happened at night</w:t>
            </w:r>
          </w:p>
          <w:p w14:paraId="6D4834B1" w14:textId="77777777" w:rsidR="00CE2DE5"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Ethan could not speak</w:t>
            </w:r>
          </w:p>
          <w:p w14:paraId="061A5F7E" w14:textId="77777777" w:rsidR="00CE2DE5"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Ethan's face twitched in a rhythmic manner</w:t>
            </w:r>
          </w:p>
          <w:p w14:paraId="3CCE1B8C" w14:textId="77777777" w:rsidR="00CE2DE5" w:rsidRPr="00D00E38" w:rsidRDefault="00CE2DE5" w:rsidP="003B7D59">
            <w:pPr>
              <w:pStyle w:val="ListParagraph"/>
              <w:numPr>
                <w:ilvl w:val="0"/>
                <w:numId w:val="2"/>
              </w:numPr>
              <w:spacing w:after="0" w:line="240" w:lineRule="auto"/>
              <w:ind w:right="113"/>
              <w:rPr>
                <w:rFonts w:eastAsia="?????? Pro W3"/>
                <w:sz w:val="18"/>
                <w:szCs w:val="24"/>
                <w:lang w:val="en-GB"/>
              </w:rPr>
            </w:pPr>
            <w:r>
              <w:rPr>
                <w:rFonts w:eastAsia="?????? Pro W3"/>
                <w:sz w:val="18"/>
                <w:szCs w:val="24"/>
                <w:lang w:val="en-GB"/>
              </w:rPr>
              <w:t>Ethan had weakness in his right arm</w:t>
            </w:r>
          </w:p>
        </w:tc>
      </w:tr>
      <w:tr w:rsidR="00CE2DE5" w:rsidRPr="00CF6B2F" w14:paraId="17037DC6" w14:textId="77777777" w:rsidTr="00DD6192">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7670A51" w14:textId="77777777" w:rsidR="00CE2DE5" w:rsidRPr="00D00E38" w:rsidRDefault="00CE2DE5" w:rsidP="00DD6192">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6845F13F" w14:textId="77777777" w:rsidTr="00DD6192">
        <w:trPr>
          <w:cantSplit/>
          <w:trHeight w:val="251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D1B17A" w14:textId="77777777" w:rsidR="00233502" w:rsidRDefault="00233502" w:rsidP="00DD6192">
            <w:pPr>
              <w:spacing w:after="0" w:line="240" w:lineRule="auto"/>
              <w:ind w:left="113" w:right="113"/>
              <w:rPr>
                <w:ins w:id="4" w:author="Yildirim, Esra" w:date="2013-04-05T09:52:00Z"/>
                <w:rFonts w:eastAsia="?????? Pro W3" w:cs="Arial"/>
                <w:b/>
                <w:color w:val="000000"/>
                <w:sz w:val="18"/>
                <w:szCs w:val="18"/>
                <w:lang w:val="en-GB"/>
              </w:rPr>
            </w:pPr>
          </w:p>
          <w:p w14:paraId="7BFCDF2E" w14:textId="77777777" w:rsidR="00CE2DE5" w:rsidRDefault="00CE2DE5" w:rsidP="00DD6192">
            <w:pPr>
              <w:spacing w:after="0" w:line="240" w:lineRule="auto"/>
              <w:ind w:left="113" w:right="113"/>
              <w:rPr>
                <w:rFonts w:eastAsia="?????? Pro W3" w:cs="Arial"/>
                <w:b/>
                <w:color w:val="000000"/>
                <w:sz w:val="18"/>
                <w:szCs w:val="18"/>
                <w:lang w:val="en-GB"/>
              </w:rPr>
            </w:pPr>
            <w:r>
              <w:rPr>
                <w:rFonts w:eastAsia="?????? Pro W3" w:cs="Arial"/>
                <w:b/>
                <w:color w:val="000000"/>
                <w:sz w:val="18"/>
                <w:szCs w:val="18"/>
                <w:lang w:val="en-GB"/>
              </w:rPr>
              <w:t>Feedback</w:t>
            </w:r>
          </w:p>
          <w:p w14:paraId="2F0AE824" w14:textId="6BCC80F2" w:rsidR="00CE2DE5" w:rsidRPr="007142B9" w:rsidRDefault="002F44B2" w:rsidP="00B23367">
            <w:pPr>
              <w:spacing w:after="0" w:line="240" w:lineRule="auto"/>
              <w:ind w:left="113" w:right="113"/>
              <w:rPr>
                <w:rFonts w:eastAsia="?????? Pro W3"/>
                <w:sz w:val="18"/>
                <w:szCs w:val="24"/>
                <w:lang w:val="en-GB"/>
              </w:rPr>
            </w:pPr>
            <w:r>
              <w:rPr>
                <w:rFonts w:eastAsia="?????? Pro W3"/>
                <w:color w:val="FF0000"/>
                <w:sz w:val="18"/>
                <w:szCs w:val="24"/>
                <w:lang w:val="en-GB"/>
              </w:rPr>
              <w:t>I</w:t>
            </w:r>
            <w:r w:rsidR="00CE2DE5" w:rsidRPr="00B23367">
              <w:rPr>
                <w:rFonts w:eastAsia="?????? Pro W3"/>
                <w:color w:val="FF0000"/>
                <w:sz w:val="18"/>
                <w:szCs w:val="24"/>
                <w:lang w:val="en-GB"/>
              </w:rPr>
              <w:t>t happened at night</w:t>
            </w:r>
            <w:r w:rsidR="00CE2DE5">
              <w:rPr>
                <w:rFonts w:eastAsia="?????? Pro W3"/>
                <w:sz w:val="18"/>
                <w:szCs w:val="24"/>
                <w:lang w:val="en-GB"/>
              </w:rPr>
              <w:t xml:space="preserve">: True seizures occur during wakefulness, as well as at night or </w:t>
            </w:r>
            <w:r w:rsidR="00CE2DE5" w:rsidRPr="007142B9">
              <w:rPr>
                <w:rFonts w:eastAsia="?????? Pro W3"/>
                <w:sz w:val="18"/>
                <w:szCs w:val="24"/>
                <w:lang w:val="en-GB"/>
              </w:rPr>
              <w:t>during drowsiness</w:t>
            </w:r>
            <w:r w:rsidR="00CE2DE5">
              <w:rPr>
                <w:rFonts w:eastAsia="?????? Pro W3"/>
                <w:sz w:val="18"/>
                <w:szCs w:val="24"/>
                <w:lang w:val="en-GB"/>
              </w:rPr>
              <w:t xml:space="preserve">. </w:t>
            </w:r>
            <w:r w:rsidR="00CE2DE5" w:rsidRPr="007142B9">
              <w:rPr>
                <w:rFonts w:eastAsia="?????? Pro W3"/>
                <w:sz w:val="18"/>
                <w:szCs w:val="24"/>
                <w:lang w:val="en-GB"/>
              </w:rPr>
              <w:t xml:space="preserve">Parasomnias can be confused with epileptic seizures, but </w:t>
            </w:r>
            <w:r w:rsidR="00CE2DE5">
              <w:rPr>
                <w:rFonts w:eastAsia="?????? Pro W3"/>
                <w:sz w:val="18"/>
                <w:szCs w:val="24"/>
                <w:lang w:val="en-GB"/>
              </w:rPr>
              <w:t>parasomnias</w:t>
            </w:r>
            <w:r w:rsidR="00CE2DE5" w:rsidRPr="007142B9">
              <w:rPr>
                <w:rFonts w:eastAsia="?????? Pro W3"/>
                <w:sz w:val="18"/>
                <w:szCs w:val="24"/>
                <w:lang w:val="en-GB"/>
              </w:rPr>
              <w:t xml:space="preserve"> occur only at night.</w:t>
            </w:r>
            <w:r w:rsidR="00233502">
              <w:rPr>
                <w:rFonts w:eastAsia="?????? Pro W3"/>
                <w:sz w:val="18"/>
                <w:szCs w:val="24"/>
                <w:vertAlign w:val="superscript"/>
                <w:lang w:val="en-GB"/>
              </w:rPr>
              <w:t>1</w:t>
            </w:r>
            <w:r w:rsidR="00CE2DE5" w:rsidRPr="007142B9">
              <w:rPr>
                <w:rFonts w:eastAsia="?????? Pro W3"/>
                <w:sz w:val="18"/>
                <w:szCs w:val="24"/>
                <w:lang w:val="en-GB"/>
              </w:rPr>
              <w:t xml:space="preserve"> </w:t>
            </w:r>
          </w:p>
          <w:p w14:paraId="50786D71" w14:textId="03DB6B5E" w:rsidR="00CE2DE5" w:rsidRPr="007142B9" w:rsidRDefault="00CE2DE5" w:rsidP="00B23367">
            <w:pPr>
              <w:spacing w:after="0" w:line="240" w:lineRule="auto"/>
              <w:ind w:left="113" w:right="113"/>
              <w:rPr>
                <w:rFonts w:eastAsia="?????? Pro W3"/>
                <w:sz w:val="18"/>
                <w:szCs w:val="24"/>
                <w:lang w:val="en-GB"/>
              </w:rPr>
            </w:pPr>
            <w:r>
              <w:rPr>
                <w:rFonts w:eastAsia="?????? Pro W3"/>
                <w:color w:val="FF0000"/>
                <w:sz w:val="18"/>
                <w:szCs w:val="24"/>
                <w:lang w:val="en-GB"/>
              </w:rPr>
              <w:t>Ethan</w:t>
            </w:r>
            <w:r w:rsidRPr="00B23367">
              <w:rPr>
                <w:rFonts w:eastAsia="?????? Pro W3"/>
                <w:color w:val="FF0000"/>
                <w:sz w:val="18"/>
                <w:szCs w:val="24"/>
                <w:lang w:val="en-GB"/>
              </w:rPr>
              <w:t xml:space="preserve"> could not speak</w:t>
            </w:r>
            <w:r>
              <w:rPr>
                <w:rFonts w:eastAsia="?????? Pro W3"/>
                <w:sz w:val="18"/>
                <w:szCs w:val="24"/>
                <w:lang w:val="en-GB"/>
              </w:rPr>
              <w:t>: Speech</w:t>
            </w:r>
            <w:r w:rsidRPr="007142B9">
              <w:rPr>
                <w:rFonts w:eastAsia="?????? Pro W3"/>
                <w:sz w:val="18"/>
                <w:szCs w:val="24"/>
                <w:lang w:val="en-GB"/>
              </w:rPr>
              <w:t xml:space="preserve"> limitations</w:t>
            </w:r>
            <w:r>
              <w:rPr>
                <w:rFonts w:eastAsia="?????? Pro W3"/>
                <w:sz w:val="18"/>
                <w:szCs w:val="24"/>
                <w:lang w:val="en-GB"/>
              </w:rPr>
              <w:t xml:space="preserve"> can be </w:t>
            </w:r>
            <w:r w:rsidRPr="007142B9">
              <w:rPr>
                <w:rFonts w:eastAsia="?????? Pro W3"/>
                <w:sz w:val="18"/>
                <w:szCs w:val="24"/>
                <w:lang w:val="en-GB"/>
              </w:rPr>
              <w:t>seen in complicated migraines or stroke. Migraines can be confused with epileptic seizures.</w:t>
            </w:r>
            <w:r w:rsidR="00233502" w:rsidRPr="00233502">
              <w:rPr>
                <w:rFonts w:eastAsia="?????? Pro W3"/>
                <w:sz w:val="18"/>
                <w:szCs w:val="24"/>
                <w:vertAlign w:val="superscript"/>
                <w:lang w:val="en-GB"/>
              </w:rPr>
              <w:t>1</w:t>
            </w:r>
            <w:r>
              <w:rPr>
                <w:rFonts w:eastAsia="?????? Pro W3"/>
                <w:sz w:val="18"/>
                <w:szCs w:val="24"/>
                <w:lang w:val="en-GB"/>
              </w:rPr>
              <w:t xml:space="preserve"> </w:t>
            </w:r>
          </w:p>
          <w:p w14:paraId="370B6304" w14:textId="575DB072" w:rsidR="00CE2DE5" w:rsidRPr="00B65C14" w:rsidRDefault="00CE2DE5" w:rsidP="00B23367">
            <w:pPr>
              <w:spacing w:after="0" w:line="240" w:lineRule="auto"/>
              <w:ind w:left="113" w:right="113"/>
              <w:rPr>
                <w:rFonts w:eastAsia="?????? Pro W3"/>
                <w:sz w:val="18"/>
                <w:szCs w:val="24"/>
                <w:lang w:val="en-GB"/>
              </w:rPr>
            </w:pPr>
            <w:r>
              <w:rPr>
                <w:rFonts w:eastAsia="?????? Pro W3"/>
                <w:color w:val="00B050"/>
                <w:sz w:val="18"/>
                <w:szCs w:val="24"/>
                <w:lang w:val="en-GB"/>
              </w:rPr>
              <w:t>Ethan</w:t>
            </w:r>
            <w:r w:rsidRPr="00B23367">
              <w:rPr>
                <w:rFonts w:eastAsia="?????? Pro W3"/>
                <w:color w:val="00B050"/>
                <w:sz w:val="18"/>
                <w:szCs w:val="24"/>
                <w:lang w:val="en-GB"/>
              </w:rPr>
              <w:t>'s face twitched in a rhythmic manner</w:t>
            </w:r>
            <w:r>
              <w:rPr>
                <w:rFonts w:eastAsia="?????? Pro W3"/>
                <w:sz w:val="18"/>
                <w:szCs w:val="24"/>
                <w:lang w:val="en-GB"/>
              </w:rPr>
              <w:t xml:space="preserve">: </w:t>
            </w:r>
            <w:r w:rsidRPr="00B65C14">
              <w:rPr>
                <w:rFonts w:eastAsia="?????? Pro W3"/>
                <w:sz w:val="18"/>
                <w:szCs w:val="24"/>
                <w:lang w:val="en-GB"/>
              </w:rPr>
              <w:t xml:space="preserve">The rhythmic muscular contractions in the mouth are </w:t>
            </w:r>
            <w:r>
              <w:rPr>
                <w:rFonts w:eastAsia="?????? Pro W3"/>
                <w:sz w:val="18"/>
                <w:szCs w:val="24"/>
                <w:lang w:val="en-GB"/>
              </w:rPr>
              <w:t xml:space="preserve">only </w:t>
            </w:r>
            <w:r w:rsidRPr="00B65C14">
              <w:rPr>
                <w:rFonts w:eastAsia="?????? Pro W3"/>
                <w:sz w:val="18"/>
                <w:szCs w:val="24"/>
                <w:lang w:val="en-GB"/>
              </w:rPr>
              <w:t xml:space="preserve">observed in seizures and </w:t>
            </w:r>
            <w:r>
              <w:rPr>
                <w:rFonts w:eastAsia="?????? Pro W3"/>
                <w:sz w:val="18"/>
                <w:szCs w:val="24"/>
                <w:lang w:val="en-GB"/>
              </w:rPr>
              <w:t>are the most suggestive</w:t>
            </w:r>
            <w:r w:rsidRPr="00B65C14">
              <w:rPr>
                <w:rFonts w:eastAsia="?????? Pro W3"/>
                <w:sz w:val="18"/>
                <w:szCs w:val="24"/>
                <w:lang w:val="en-GB"/>
              </w:rPr>
              <w:t xml:space="preserve"> finding in </w:t>
            </w:r>
            <w:r>
              <w:rPr>
                <w:rFonts w:eastAsia="?????? Pro W3"/>
                <w:sz w:val="18"/>
                <w:szCs w:val="24"/>
                <w:lang w:val="en-GB"/>
              </w:rPr>
              <w:t>Ethan's presentation.</w:t>
            </w:r>
            <w:r w:rsidR="00233502">
              <w:rPr>
                <w:rFonts w:eastAsia="?????? Pro W3"/>
                <w:sz w:val="18"/>
                <w:szCs w:val="24"/>
                <w:vertAlign w:val="superscript"/>
                <w:lang w:val="en-GB"/>
              </w:rPr>
              <w:t>2</w:t>
            </w:r>
          </w:p>
          <w:p w14:paraId="4AE2578F" w14:textId="4D6A9FA0" w:rsidR="00CE2DE5" w:rsidRPr="00B65C14" w:rsidRDefault="00CE2DE5" w:rsidP="00246CD6">
            <w:pPr>
              <w:spacing w:after="0" w:line="240" w:lineRule="auto"/>
              <w:ind w:left="113" w:right="113"/>
              <w:rPr>
                <w:rFonts w:eastAsia="?????? Pro W3" w:cs="Arial"/>
                <w:b/>
                <w:sz w:val="18"/>
                <w:szCs w:val="18"/>
                <w:lang w:val="en-GB"/>
              </w:rPr>
            </w:pPr>
            <w:r>
              <w:rPr>
                <w:rFonts w:eastAsia="?????? Pro W3"/>
                <w:color w:val="FF0000"/>
                <w:sz w:val="18"/>
                <w:szCs w:val="24"/>
                <w:lang w:val="en-GB"/>
              </w:rPr>
              <w:t>Ethan</w:t>
            </w:r>
            <w:r w:rsidRPr="00B23367">
              <w:rPr>
                <w:rFonts w:eastAsia="?????? Pro W3"/>
                <w:color w:val="FF0000"/>
                <w:sz w:val="18"/>
                <w:szCs w:val="24"/>
                <w:lang w:val="en-GB"/>
              </w:rPr>
              <w:t xml:space="preserve"> had weakness in his right arm</w:t>
            </w:r>
            <w:r>
              <w:rPr>
                <w:rFonts w:eastAsia="?????? Pro W3"/>
                <w:sz w:val="18"/>
                <w:szCs w:val="24"/>
                <w:lang w:val="en-GB"/>
              </w:rPr>
              <w:t xml:space="preserve">: Limb weakness can occur following </w:t>
            </w:r>
            <w:r w:rsidR="002F44B2">
              <w:rPr>
                <w:rFonts w:eastAsia="?????? Pro W3"/>
                <w:sz w:val="18"/>
                <w:szCs w:val="24"/>
                <w:lang w:val="en-GB"/>
              </w:rPr>
              <w:t>c</w:t>
            </w:r>
            <w:r w:rsidRPr="00B65C14">
              <w:rPr>
                <w:rFonts w:eastAsia="?????? Pro W3"/>
                <w:sz w:val="18"/>
                <w:szCs w:val="24"/>
                <w:lang w:val="en-GB"/>
              </w:rPr>
              <w:t>erebrovascular events</w:t>
            </w:r>
            <w:r>
              <w:rPr>
                <w:rFonts w:eastAsia="?????? Pro W3"/>
                <w:sz w:val="18"/>
                <w:szCs w:val="24"/>
                <w:lang w:val="en-GB"/>
              </w:rPr>
              <w:t>,</w:t>
            </w:r>
            <w:r w:rsidR="002F44B2">
              <w:rPr>
                <w:rFonts w:eastAsia="?????? Pro W3"/>
                <w:sz w:val="18"/>
                <w:szCs w:val="24"/>
                <w:lang w:val="en-GB"/>
              </w:rPr>
              <w:t xml:space="preserve"> </w:t>
            </w:r>
            <w:r>
              <w:rPr>
                <w:rFonts w:eastAsia="?????? Pro W3"/>
                <w:sz w:val="18"/>
                <w:szCs w:val="24"/>
                <w:lang w:val="en-GB"/>
              </w:rPr>
              <w:t>migraines</w:t>
            </w:r>
            <w:r w:rsidR="002F44B2">
              <w:rPr>
                <w:rFonts w:eastAsia="?????? Pro W3"/>
                <w:sz w:val="18"/>
                <w:szCs w:val="24"/>
                <w:lang w:val="en-GB"/>
              </w:rPr>
              <w:t>,</w:t>
            </w:r>
            <w:r>
              <w:rPr>
                <w:rFonts w:eastAsia="?????? Pro W3"/>
                <w:sz w:val="18"/>
                <w:szCs w:val="24"/>
                <w:lang w:val="en-GB"/>
              </w:rPr>
              <w:t xml:space="preserve"> or </w:t>
            </w:r>
            <w:r w:rsidRPr="00B65C14">
              <w:rPr>
                <w:rFonts w:eastAsia="?????? Pro W3"/>
                <w:sz w:val="18"/>
                <w:szCs w:val="24"/>
                <w:lang w:val="en-GB"/>
              </w:rPr>
              <w:t>epileptic seizures. Stroke in childhood often debut</w:t>
            </w:r>
            <w:r>
              <w:rPr>
                <w:rFonts w:eastAsia="?????? Pro W3"/>
                <w:sz w:val="18"/>
                <w:szCs w:val="24"/>
                <w:lang w:val="en-GB"/>
              </w:rPr>
              <w:t>s</w:t>
            </w:r>
            <w:r w:rsidRPr="00B65C14">
              <w:rPr>
                <w:rFonts w:eastAsia="?????? Pro W3"/>
                <w:sz w:val="18"/>
                <w:szCs w:val="24"/>
                <w:lang w:val="en-GB"/>
              </w:rPr>
              <w:t xml:space="preserve"> with a focal epileptic seizure almost always involving a limb</w:t>
            </w:r>
            <w:r>
              <w:rPr>
                <w:rFonts w:eastAsia="?????? Pro W3"/>
                <w:sz w:val="18"/>
                <w:szCs w:val="24"/>
                <w:lang w:val="en-GB"/>
              </w:rPr>
              <w:t>, g</w:t>
            </w:r>
            <w:r w:rsidRPr="00B65C14">
              <w:rPr>
                <w:rFonts w:eastAsia="?????? Pro W3"/>
                <w:sz w:val="18"/>
                <w:szCs w:val="24"/>
                <w:lang w:val="en-GB"/>
              </w:rPr>
              <w:t xml:space="preserve">iven that most strokes in childhood involve the </w:t>
            </w:r>
            <w:r>
              <w:rPr>
                <w:rFonts w:eastAsia="?????? Pro W3"/>
                <w:sz w:val="18"/>
                <w:szCs w:val="24"/>
                <w:lang w:val="en-GB"/>
              </w:rPr>
              <w:t>MCA</w:t>
            </w:r>
            <w:r w:rsidRPr="00B65C14">
              <w:rPr>
                <w:rFonts w:eastAsia="?????? Pro W3"/>
                <w:sz w:val="18"/>
                <w:szCs w:val="24"/>
                <w:lang w:val="en-GB"/>
              </w:rPr>
              <w:t xml:space="preserve"> territory.</w:t>
            </w:r>
            <w:r>
              <w:rPr>
                <w:rFonts w:eastAsia="?????? Pro W3"/>
                <w:sz w:val="18"/>
                <w:szCs w:val="24"/>
                <w:lang w:val="en-GB"/>
              </w:rPr>
              <w:t xml:space="preserve"> It’s important</w:t>
            </w:r>
            <w:r w:rsidRPr="00B65C14">
              <w:rPr>
                <w:rFonts w:eastAsia="?????? Pro W3"/>
                <w:sz w:val="18"/>
                <w:szCs w:val="24"/>
                <w:lang w:val="en-GB"/>
              </w:rPr>
              <w:t xml:space="preserve"> to determine the timing of the seizure relative to the motor deficit</w:t>
            </w:r>
            <w:r>
              <w:rPr>
                <w:rFonts w:eastAsia="?????? Pro W3"/>
                <w:sz w:val="18"/>
                <w:szCs w:val="24"/>
                <w:lang w:val="en-GB"/>
              </w:rPr>
              <w:t xml:space="preserve"> when identifying history</w:t>
            </w:r>
            <w:r w:rsidRPr="00B65C14">
              <w:rPr>
                <w:rFonts w:eastAsia="?????? Pro W3"/>
                <w:sz w:val="18"/>
                <w:szCs w:val="24"/>
                <w:lang w:val="en-GB"/>
              </w:rPr>
              <w:t xml:space="preserve">. </w:t>
            </w:r>
            <w:r>
              <w:rPr>
                <w:rFonts w:eastAsia="?????? Pro W3"/>
                <w:sz w:val="18"/>
                <w:szCs w:val="24"/>
                <w:lang w:val="en-GB"/>
              </w:rPr>
              <w:t>A s</w:t>
            </w:r>
            <w:r w:rsidRPr="00B65C14">
              <w:rPr>
                <w:rFonts w:eastAsia="?????? Pro W3"/>
                <w:sz w:val="18"/>
                <w:szCs w:val="24"/>
                <w:lang w:val="en-GB"/>
              </w:rPr>
              <w:t>eizure follows the motor deficit in a stroke</w:t>
            </w:r>
            <w:r>
              <w:rPr>
                <w:rFonts w:eastAsia="?????? Pro W3"/>
                <w:sz w:val="18"/>
                <w:szCs w:val="24"/>
                <w:lang w:val="en-GB"/>
              </w:rPr>
              <w:t>, whereas the</w:t>
            </w:r>
            <w:r w:rsidRPr="00B65C14">
              <w:rPr>
                <w:rFonts w:eastAsia="?????? Pro W3"/>
                <w:sz w:val="18"/>
                <w:szCs w:val="24"/>
                <w:lang w:val="en-GB"/>
              </w:rPr>
              <w:t xml:space="preserve"> seizure presents before the </w:t>
            </w:r>
            <w:r>
              <w:rPr>
                <w:rFonts w:eastAsia="?????? Pro W3"/>
                <w:sz w:val="18"/>
                <w:szCs w:val="24"/>
                <w:lang w:val="en-GB"/>
              </w:rPr>
              <w:t xml:space="preserve">motor </w:t>
            </w:r>
            <w:r w:rsidRPr="00B65C14">
              <w:rPr>
                <w:rFonts w:eastAsia="?????? Pro W3"/>
                <w:sz w:val="18"/>
                <w:szCs w:val="24"/>
                <w:lang w:val="en-GB"/>
              </w:rPr>
              <w:t xml:space="preserve">deficit </w:t>
            </w:r>
            <w:r>
              <w:rPr>
                <w:rFonts w:eastAsia="?????? Pro W3"/>
                <w:sz w:val="18"/>
                <w:szCs w:val="24"/>
                <w:lang w:val="en-GB"/>
              </w:rPr>
              <w:t>in T</w:t>
            </w:r>
            <w:r w:rsidRPr="00B65C14">
              <w:rPr>
                <w:rFonts w:eastAsia="?????? Pro W3"/>
                <w:sz w:val="18"/>
                <w:szCs w:val="24"/>
                <w:lang w:val="en-GB"/>
              </w:rPr>
              <w:t>odd</w:t>
            </w:r>
            <w:r>
              <w:rPr>
                <w:rFonts w:eastAsia="?????? Pro W3"/>
                <w:sz w:val="18"/>
                <w:szCs w:val="24"/>
                <w:lang w:val="en-GB"/>
              </w:rPr>
              <w:t>’</w:t>
            </w:r>
            <w:r w:rsidRPr="00B65C14">
              <w:rPr>
                <w:rFonts w:eastAsia="?????? Pro W3"/>
                <w:sz w:val="18"/>
                <w:szCs w:val="24"/>
                <w:lang w:val="en-GB"/>
              </w:rPr>
              <w:t>s paralysis</w:t>
            </w:r>
            <w:r>
              <w:rPr>
                <w:rFonts w:eastAsia="?????? Pro W3"/>
                <w:sz w:val="18"/>
                <w:szCs w:val="24"/>
                <w:lang w:val="en-GB"/>
              </w:rPr>
              <w:t>. Limb paresis c</w:t>
            </w:r>
            <w:r w:rsidRPr="007142B9">
              <w:rPr>
                <w:rFonts w:eastAsia="?????? Pro W3"/>
                <w:sz w:val="18"/>
                <w:szCs w:val="24"/>
                <w:lang w:val="en-GB"/>
              </w:rPr>
              <w:t xml:space="preserve">an also </w:t>
            </w:r>
            <w:r>
              <w:rPr>
                <w:rFonts w:eastAsia="?????? Pro W3"/>
                <w:sz w:val="18"/>
                <w:szCs w:val="24"/>
                <w:lang w:val="en-GB"/>
              </w:rPr>
              <w:t xml:space="preserve">be </w:t>
            </w:r>
            <w:r w:rsidRPr="007142B9">
              <w:rPr>
                <w:rFonts w:eastAsia="?????? Pro W3"/>
                <w:sz w:val="18"/>
                <w:szCs w:val="24"/>
                <w:lang w:val="en-GB"/>
              </w:rPr>
              <w:t>present in</w:t>
            </w:r>
            <w:r>
              <w:rPr>
                <w:rFonts w:eastAsia="?????? Pro W3"/>
                <w:sz w:val="18"/>
                <w:szCs w:val="24"/>
                <w:lang w:val="en-GB"/>
              </w:rPr>
              <w:t xml:space="preserve"> complicated migraines</w:t>
            </w:r>
            <w:r w:rsidRPr="007142B9">
              <w:rPr>
                <w:rFonts w:eastAsia="?????? Pro W3"/>
                <w:sz w:val="18"/>
                <w:szCs w:val="24"/>
                <w:lang w:val="en-GB"/>
              </w:rPr>
              <w:t>.</w:t>
            </w:r>
            <w:r w:rsidR="00246CD6">
              <w:rPr>
                <w:rFonts w:eastAsia="?????? Pro W3"/>
                <w:sz w:val="18"/>
                <w:szCs w:val="24"/>
                <w:vertAlign w:val="superscript"/>
                <w:lang w:val="en-GB"/>
              </w:rPr>
              <w:t>1,3</w:t>
            </w:r>
            <w:r w:rsidRPr="007142B9" w:rsidDel="00D6173C">
              <w:rPr>
                <w:rFonts w:eastAsia="?????? Pro W3"/>
                <w:sz w:val="18"/>
                <w:szCs w:val="24"/>
                <w:vertAlign w:val="superscript"/>
                <w:lang w:val="en-GB"/>
              </w:rPr>
              <w:t xml:space="preserve"> </w:t>
            </w:r>
          </w:p>
        </w:tc>
      </w:tr>
      <w:tr w:rsidR="00CE2DE5" w:rsidRPr="00CF6B2F" w14:paraId="16EE9460" w14:textId="77777777" w:rsidTr="00DD6192">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E44F818" w14:textId="77777777" w:rsidR="00CE2DE5" w:rsidRPr="00D00E38" w:rsidRDefault="00CE2DE5" w:rsidP="00DD6192">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4E797C22" w14:textId="77777777" w:rsidTr="00DD6192">
        <w:trPr>
          <w:cantSplit/>
          <w:trHeight w:val="1256"/>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9BEF0AE" w14:textId="77777777" w:rsidR="00CE2DE5" w:rsidRPr="00D00E38" w:rsidRDefault="00CE2DE5" w:rsidP="00DD6192">
            <w:pPr>
              <w:keepNext/>
              <w:keepLines/>
              <w:spacing w:after="0" w:line="240" w:lineRule="auto"/>
              <w:ind w:left="162" w:hanging="1"/>
              <w:rPr>
                <w:rFonts w:eastAsia="?????? Pro W3"/>
                <w:i/>
                <w:color w:val="216800"/>
                <w:sz w:val="18"/>
                <w:szCs w:val="20"/>
                <w:lang w:val="en-GB"/>
              </w:rPr>
            </w:pPr>
          </w:p>
          <w:p w14:paraId="0D2419D5" w14:textId="77777777" w:rsidR="00CE2DE5" w:rsidRPr="00D00E38" w:rsidRDefault="00CE2DE5" w:rsidP="00DD6192">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3CFFB2F5" w14:textId="77777777" w:rsidR="002F44B2" w:rsidRDefault="00CE2DE5" w:rsidP="00B65C14">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Notes to developers: Multichoice</w:t>
            </w:r>
            <w:r>
              <w:rPr>
                <w:rFonts w:eastAsia="?????? Pro W3"/>
                <w:color w:val="008000"/>
                <w:sz w:val="18"/>
                <w:szCs w:val="20"/>
                <w:lang w:val="en-GB"/>
              </w:rPr>
              <w:t xml:space="preserve"> Q.</w:t>
            </w:r>
            <w:r w:rsidR="002F44B2">
              <w:rPr>
                <w:rFonts w:eastAsia="?????? Pro W3"/>
                <w:color w:val="008000"/>
                <w:sz w:val="18"/>
                <w:szCs w:val="20"/>
                <w:lang w:val="en-GB"/>
              </w:rPr>
              <w:t xml:space="preserve"> They must get it right before moving on. Program like 01-4-2.</w:t>
            </w:r>
          </w:p>
          <w:p w14:paraId="38812BC8" w14:textId="77777777" w:rsidR="00CE2DE5" w:rsidRPr="007B6F36" w:rsidRDefault="00CE2DE5" w:rsidP="00B65C14">
            <w:pPr>
              <w:keepNext/>
              <w:keepLines/>
              <w:spacing w:after="0" w:line="240" w:lineRule="auto"/>
              <w:ind w:left="162" w:hanging="1"/>
              <w:rPr>
                <w:rFonts w:eastAsia="?????? Pro W3"/>
                <w:color w:val="008000"/>
                <w:sz w:val="18"/>
                <w:szCs w:val="20"/>
                <w:lang w:val="en-GB"/>
              </w:rPr>
            </w:pPr>
            <w:r w:rsidRPr="00A02DA4">
              <w:rPr>
                <w:rFonts w:eastAsia="?????? Pro W3"/>
                <w:color w:val="008000"/>
                <w:sz w:val="18"/>
                <w:szCs w:val="20"/>
                <w:highlight w:val="yellow"/>
                <w:lang w:val="en-GB"/>
              </w:rPr>
              <w:t>image of attending</w:t>
            </w:r>
          </w:p>
        </w:tc>
      </w:tr>
    </w:tbl>
    <w:p w14:paraId="259C1472" w14:textId="77777777" w:rsidR="00CE2DE5" w:rsidRDefault="00CE2DE5">
      <w:pPr>
        <w:rPr>
          <w:lang w:val="en-GB"/>
        </w:rPr>
      </w:pPr>
    </w:p>
    <w:p w14:paraId="6FC9290F" w14:textId="77777777" w:rsidR="00CE2DE5" w:rsidRDefault="00CE2DE5">
      <w:pPr>
        <w:rPr>
          <w:lang w:val="en-GB"/>
        </w:rPr>
      </w:pPr>
      <w:r>
        <w:rPr>
          <w:lang w:val="en-GB"/>
        </w:rPr>
        <w:br w:type="page"/>
      </w: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4EF0B75D"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33927E0"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BB86EF"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F342809"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343B441C"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3B73950"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1E7354" w14:textId="482D775C" w:rsidR="00CE2DE5" w:rsidRPr="00D00E38" w:rsidRDefault="00681B1B" w:rsidP="00A02DA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History</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3B1902" w14:textId="77777777" w:rsidR="00CE2DE5" w:rsidRPr="00D00E38" w:rsidRDefault="00CE2DE5" w:rsidP="00A02DA4">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1</w:t>
            </w:r>
          </w:p>
        </w:tc>
      </w:tr>
      <w:tr w:rsidR="00CE2DE5" w:rsidRPr="00CF6B2F" w14:paraId="5FE72F4A"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0B0AC9A"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DA8641" w14:textId="626AE066"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Definition</w:t>
            </w:r>
            <w:r w:rsidRPr="00D00E38">
              <w:rPr>
                <w:rFonts w:eastAsia="?????? Pro W3"/>
                <w:color w:val="000000"/>
                <w:sz w:val="18"/>
                <w:szCs w:val="24"/>
                <w:lang w:val="en-GB"/>
              </w:rPr>
              <w:t xml:space="preserve"> </w:t>
            </w:r>
            <w:r w:rsidR="00681B1B">
              <w:rPr>
                <w:rFonts w:eastAsia="?????? Pro W3"/>
                <w:color w:val="000000"/>
                <w:sz w:val="18"/>
                <w:szCs w:val="24"/>
                <w:lang w:val="en-GB"/>
              </w:rPr>
              <w:t>of seizures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7E5D648B"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1023EEAB"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30E2165" w14:textId="77777777"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09665CE" w14:textId="77777777" w:rsidTr="00D00E38">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87DAD4" w14:textId="77777777" w:rsidR="00CE2DE5" w:rsidRPr="00D00E38" w:rsidRDefault="00CE2DE5" w:rsidP="00E17584">
            <w:pPr>
              <w:spacing w:after="0" w:line="240" w:lineRule="auto"/>
              <w:ind w:left="113" w:right="113"/>
              <w:rPr>
                <w:rFonts w:eastAsia="?????? Pro W3"/>
                <w:color w:val="000000"/>
                <w:sz w:val="18"/>
                <w:szCs w:val="24"/>
                <w:lang w:val="en-GB"/>
              </w:rPr>
            </w:pPr>
          </w:p>
          <w:p w14:paraId="6FE2E682" w14:textId="77777777" w:rsidR="00CE2DE5" w:rsidRPr="00A02DA4" w:rsidRDefault="00CE2DE5" w:rsidP="00A02DA4">
            <w:pPr>
              <w:spacing w:after="0" w:line="240" w:lineRule="auto"/>
              <w:ind w:left="113" w:right="113"/>
              <w:rPr>
                <w:rFonts w:eastAsia="?????? Pro W3"/>
                <w:sz w:val="18"/>
                <w:szCs w:val="24"/>
                <w:lang w:val="en-GB"/>
              </w:rPr>
            </w:pPr>
            <w:r w:rsidRPr="00A02DA4">
              <w:rPr>
                <w:rFonts w:eastAsia="?????? Pro W3"/>
                <w:sz w:val="18"/>
                <w:szCs w:val="24"/>
                <w:lang w:val="en-CA"/>
              </w:rPr>
              <w:t xml:space="preserve">A seizure is defined as a paroxysmal involuntary disturbance of brain function resulting from excessive and abnormal discharges of cortical neurons. </w:t>
            </w:r>
          </w:p>
          <w:p w14:paraId="6EB1EDDA" w14:textId="77777777" w:rsidR="00CE2DE5" w:rsidRDefault="00CE2DE5" w:rsidP="00A02DA4">
            <w:pPr>
              <w:spacing w:after="0" w:line="240" w:lineRule="auto"/>
              <w:ind w:left="113" w:right="113"/>
              <w:rPr>
                <w:rFonts w:eastAsia="?????? Pro W3"/>
                <w:sz w:val="18"/>
                <w:szCs w:val="24"/>
                <w:lang w:val="en-CA"/>
              </w:rPr>
            </w:pPr>
          </w:p>
          <w:p w14:paraId="3AFEC24D" w14:textId="77777777" w:rsidR="00CE2DE5" w:rsidRPr="00A02DA4" w:rsidRDefault="00CE2DE5" w:rsidP="00A02DA4">
            <w:pPr>
              <w:spacing w:after="0" w:line="240" w:lineRule="auto"/>
              <w:ind w:left="113" w:right="113"/>
              <w:rPr>
                <w:rFonts w:eastAsia="?????? Pro W3"/>
                <w:sz w:val="18"/>
                <w:szCs w:val="24"/>
                <w:lang w:val="en-GB"/>
              </w:rPr>
            </w:pPr>
            <w:r w:rsidRPr="00A02DA4">
              <w:rPr>
                <w:rFonts w:eastAsia="?????? Pro W3"/>
                <w:sz w:val="18"/>
                <w:szCs w:val="24"/>
                <w:lang w:val="en-CA"/>
              </w:rPr>
              <w:t xml:space="preserve">A diagnosis of </w:t>
            </w:r>
            <w:r w:rsidRPr="00A02DA4">
              <w:rPr>
                <w:rFonts w:eastAsia="?????? Pro W3"/>
                <w:i/>
                <w:sz w:val="18"/>
                <w:szCs w:val="24"/>
                <w:lang w:val="en-CA"/>
              </w:rPr>
              <w:t>epilepsy</w:t>
            </w:r>
            <w:r w:rsidRPr="00A02DA4">
              <w:rPr>
                <w:rFonts w:eastAsia="?????? Pro W3"/>
                <w:sz w:val="18"/>
                <w:szCs w:val="24"/>
                <w:lang w:val="en-CA"/>
              </w:rPr>
              <w:t xml:space="preserve"> is made after 2 or more unprovoked seizures. </w:t>
            </w:r>
          </w:p>
          <w:p w14:paraId="5A70D26C" w14:textId="77777777" w:rsidR="00CE2DE5" w:rsidRDefault="00CE2DE5" w:rsidP="00B37273">
            <w:pPr>
              <w:spacing w:after="0" w:line="240" w:lineRule="auto"/>
              <w:ind w:left="113" w:right="113"/>
              <w:rPr>
                <w:rFonts w:eastAsia="?????? Pro W3"/>
                <w:sz w:val="18"/>
                <w:szCs w:val="24"/>
                <w:lang w:val="en-GB"/>
              </w:rPr>
            </w:pPr>
          </w:p>
          <w:p w14:paraId="354559E5" w14:textId="77777777" w:rsidR="00CE2DE5" w:rsidRPr="00A02DA4" w:rsidRDefault="00CE2DE5" w:rsidP="00A02DA4">
            <w:pPr>
              <w:spacing w:after="0" w:line="240" w:lineRule="auto"/>
              <w:ind w:right="113"/>
              <w:rPr>
                <w:rFonts w:eastAsia="?????? Pro W3"/>
                <w:color w:val="000000"/>
                <w:sz w:val="18"/>
                <w:szCs w:val="24"/>
                <w:lang w:val="en-GB"/>
              </w:rPr>
            </w:pPr>
          </w:p>
        </w:tc>
      </w:tr>
      <w:tr w:rsidR="00CE2DE5" w:rsidRPr="00CF6B2F" w14:paraId="1238356D"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4CC71D7"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1DCF9A15" w14:textId="77777777" w:rsidTr="001D122D">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6654CB" w14:textId="77777777" w:rsidR="00CE2DE5" w:rsidRPr="007832AC" w:rsidRDefault="00CE2DE5" w:rsidP="00A02DA4">
            <w:pPr>
              <w:spacing w:after="0" w:line="240" w:lineRule="auto"/>
              <w:ind w:left="113" w:right="113"/>
              <w:rPr>
                <w:rFonts w:eastAsia="?????? Pro W3" w:cs="Arial"/>
                <w:color w:val="000000"/>
                <w:sz w:val="18"/>
                <w:szCs w:val="18"/>
                <w:lang w:val="en-GB"/>
              </w:rPr>
            </w:pPr>
          </w:p>
        </w:tc>
      </w:tr>
      <w:tr w:rsidR="00CE2DE5" w:rsidRPr="00CF6B2F" w14:paraId="605552F7"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056E328" w14:textId="77777777" w:rsidR="00CE2DE5" w:rsidRPr="00D00E38" w:rsidRDefault="00CE2DE5" w:rsidP="00E1758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5A71B5F8" w14:textId="77777777" w:rsidTr="001D122D">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45CBAFA"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347DDC37"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5B760A30" w14:textId="50A91C13" w:rsidR="00CE2DE5" w:rsidRPr="00D00E38" w:rsidRDefault="00CE2DE5" w:rsidP="00A02DA4">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Include </w:t>
            </w:r>
            <w:r w:rsidRPr="00A02DA4">
              <w:rPr>
                <w:rFonts w:eastAsia="?????? Pro W3"/>
                <w:color w:val="008000"/>
                <w:sz w:val="18"/>
                <w:szCs w:val="20"/>
                <w:highlight w:val="yellow"/>
                <w:lang w:val="en-GB"/>
              </w:rPr>
              <w:t>image of a brain</w:t>
            </w:r>
            <w:r w:rsidR="00D10854">
              <w:rPr>
                <w:noProof/>
              </w:rPr>
              <w:t xml:space="preserve">     </w:t>
            </w:r>
          </w:p>
        </w:tc>
      </w:tr>
    </w:tbl>
    <w:p w14:paraId="575EBF76" w14:textId="77777777" w:rsidR="00CE2DE5" w:rsidRDefault="00CE2DE5">
      <w:pPr>
        <w:rPr>
          <w:lang w:val="en-GB"/>
        </w:rPr>
      </w:pPr>
    </w:p>
    <w:p w14:paraId="4C834F8C" w14:textId="77777777" w:rsidR="00294748" w:rsidRDefault="00294748">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2F71D4E2" w14:textId="77777777" w:rsidTr="00A42A3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8E3FFEF"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DE6D83" w14:textId="77777777" w:rsidR="00CE2DE5" w:rsidRPr="00D00E38" w:rsidRDefault="00CE2DE5"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91BED78" w14:textId="77777777" w:rsidR="00CE2DE5" w:rsidRPr="00D00E38" w:rsidRDefault="00CE2DE5" w:rsidP="00A42A30">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4C67BF7E" w14:textId="77777777" w:rsidTr="00A42A3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D00B619"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56A84F" w14:textId="1348E4C8" w:rsidR="00CE2DE5" w:rsidRPr="00D00E38" w:rsidRDefault="00680C8A"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w:t>
            </w:r>
            <w:r w:rsidR="00681B1B">
              <w:rPr>
                <w:rFonts w:eastAsia="?????? Pro W3"/>
                <w:color w:val="000000"/>
                <w:sz w:val="18"/>
                <w:szCs w:val="24"/>
                <w:lang w:val="en-GB"/>
              </w:rPr>
              <w:t>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83C6A1" w14:textId="77777777" w:rsidR="00CE2DE5" w:rsidRPr="00D00E38" w:rsidRDefault="00CE2DE5" w:rsidP="00A02DA4">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2</w:t>
            </w:r>
          </w:p>
        </w:tc>
      </w:tr>
      <w:tr w:rsidR="00CE2DE5" w:rsidRPr="00CF6B2F" w14:paraId="47B8472C" w14:textId="77777777" w:rsidTr="00A42A30">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32A16AC"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B48C6A" w14:textId="22C7E980" w:rsidR="00CE2DE5" w:rsidRPr="00D00E38" w:rsidRDefault="00681B1B" w:rsidP="00A9255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CE2DE5">
              <w:rPr>
                <w:rFonts w:eastAsia="?????? Pro W3"/>
                <w:color w:val="000000"/>
                <w:sz w:val="18"/>
                <w:szCs w:val="24"/>
                <w:lang w:val="en-GB"/>
              </w:rPr>
              <w:t>eizure</w:t>
            </w:r>
            <w:r>
              <w:rPr>
                <w:rFonts w:eastAsia="?????? Pro W3"/>
                <w:color w:val="000000"/>
                <w:sz w:val="18"/>
                <w:szCs w:val="24"/>
                <w:lang w:val="en-GB"/>
              </w:rPr>
              <w:t xml:space="preserve"> classification:</w:t>
            </w:r>
            <w:r w:rsidR="00CE2DE5">
              <w:rPr>
                <w:rFonts w:eastAsia="?????? Pro W3"/>
                <w:color w:val="000000"/>
                <w:sz w:val="18"/>
                <w:szCs w:val="24"/>
                <w:lang w:val="en-GB"/>
              </w:rPr>
              <w:t xml:space="preserve"> </w:t>
            </w:r>
            <w:r w:rsidR="00CE2DE5" w:rsidRPr="00D00E38">
              <w:rPr>
                <w:rFonts w:eastAsia="?????? Pro W3"/>
                <w:color w:val="000000"/>
                <w:sz w:val="18"/>
                <w:szCs w:val="24"/>
                <w:lang w:val="en-GB"/>
              </w:rPr>
              <w:t xml:space="preserve"> </w:t>
            </w:r>
            <w:r w:rsidR="00680C8A">
              <w:rPr>
                <w:rFonts w:eastAsia="?????? Pro W3"/>
                <w:color w:val="000000"/>
                <w:sz w:val="18"/>
                <w:szCs w:val="24"/>
                <w:lang w:val="en-GB"/>
              </w:rPr>
              <w:t xml:space="preserve">Case A- </w:t>
            </w:r>
            <w:r>
              <w:rPr>
                <w:rFonts w:eastAsia="?????? Pro W3"/>
                <w:color w:val="000000"/>
                <w:sz w:val="18"/>
                <w:szCs w:val="24"/>
                <w:lang w:val="en-GB"/>
              </w:rPr>
              <w:t>step 1</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697BA6BB" w14:textId="77777777" w:rsidR="00CE2DE5" w:rsidRPr="00D00E38" w:rsidRDefault="00CE2DE5" w:rsidP="00A42A30">
            <w:pPr>
              <w:keepNext/>
              <w:keepLines/>
              <w:spacing w:after="0" w:line="240" w:lineRule="auto"/>
              <w:ind w:left="119" w:hanging="18"/>
              <w:jc w:val="center"/>
              <w:rPr>
                <w:rFonts w:eastAsia="?????? Pro W3"/>
                <w:b/>
                <w:color w:val="000000"/>
                <w:sz w:val="36"/>
                <w:szCs w:val="20"/>
                <w:lang w:val="en-GB"/>
              </w:rPr>
            </w:pPr>
          </w:p>
        </w:tc>
      </w:tr>
      <w:tr w:rsidR="00CE2DE5" w:rsidRPr="00CF6B2F" w14:paraId="2B33E445" w14:textId="77777777" w:rsidTr="00A42A3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38F4AC4" w14:textId="77777777" w:rsidR="00CE2DE5" w:rsidRPr="00D00E38" w:rsidRDefault="00CE2DE5" w:rsidP="00A42A30">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042E3BC" w14:textId="77777777" w:rsidTr="00A42A30">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C90536" w14:textId="77777777" w:rsidR="00CE2DE5" w:rsidRPr="00D00E38" w:rsidRDefault="00CE2DE5" w:rsidP="00A42A30">
            <w:pPr>
              <w:spacing w:after="0" w:line="240" w:lineRule="auto"/>
              <w:ind w:left="113" w:right="113"/>
              <w:rPr>
                <w:rFonts w:eastAsia="?????? Pro W3"/>
                <w:color w:val="000000"/>
                <w:sz w:val="18"/>
                <w:szCs w:val="24"/>
                <w:lang w:val="en-GB"/>
              </w:rPr>
            </w:pPr>
          </w:p>
          <w:p w14:paraId="3AD98970" w14:textId="77777777" w:rsidR="00CE2DE5" w:rsidRPr="00D00E38" w:rsidRDefault="00CE2DE5" w:rsidP="00A42A30">
            <w:pPr>
              <w:spacing w:after="0" w:line="240" w:lineRule="auto"/>
              <w:ind w:left="113" w:right="113"/>
              <w:rPr>
                <w:rFonts w:eastAsia="?????? Pro W3"/>
                <w:sz w:val="18"/>
                <w:szCs w:val="24"/>
                <w:lang w:val="en-GB"/>
              </w:rPr>
            </w:pPr>
          </w:p>
          <w:p w14:paraId="467A5698" w14:textId="77777777" w:rsidR="00CE2DE5" w:rsidRPr="00A02DA4" w:rsidRDefault="00CE2DE5" w:rsidP="00A42A30">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5E58E068" w14:textId="77777777" w:rsidR="00CE2DE5" w:rsidRDefault="00CE2DE5" w:rsidP="00A42A30">
            <w:pPr>
              <w:spacing w:after="0" w:line="240" w:lineRule="auto"/>
              <w:ind w:left="113" w:right="113"/>
              <w:rPr>
                <w:rFonts w:eastAsia="?????? Pro W3"/>
                <w:sz w:val="18"/>
                <w:szCs w:val="24"/>
                <w:lang w:val="en-GB"/>
              </w:rPr>
            </w:pPr>
          </w:p>
          <w:p w14:paraId="12A5D1CC" w14:textId="16693B44" w:rsidR="00CE2DE5" w:rsidRDefault="00CE2DE5" w:rsidP="00A42A30">
            <w:pPr>
              <w:spacing w:after="0" w:line="240" w:lineRule="auto"/>
              <w:ind w:left="113" w:right="113"/>
              <w:rPr>
                <w:rFonts w:eastAsia="?????? Pro W3"/>
                <w:sz w:val="18"/>
                <w:szCs w:val="24"/>
                <w:lang w:val="en-GB"/>
              </w:rPr>
            </w:pPr>
            <w:r>
              <w:rPr>
                <w:rFonts w:eastAsia="?????? Pro W3"/>
                <w:sz w:val="18"/>
                <w:szCs w:val="24"/>
                <w:lang w:val="en-GB"/>
              </w:rPr>
              <w:t>[embed video 21-1]</w:t>
            </w:r>
            <w:commentRangeStart w:id="5"/>
            <w:r w:rsidR="00A65667">
              <w:rPr>
                <w:rFonts w:eastAsia="?????? Pro W3"/>
                <w:sz w:val="18"/>
                <w:szCs w:val="24"/>
                <w:vertAlign w:val="superscript"/>
                <w:lang w:val="en-GB"/>
              </w:rPr>
              <w:t>4</w:t>
            </w:r>
            <w:commentRangeEnd w:id="5"/>
            <w:r w:rsidR="00A65667">
              <w:rPr>
                <w:rStyle w:val="CommentReference"/>
              </w:rPr>
              <w:commentReference w:id="5"/>
            </w:r>
          </w:p>
          <w:p w14:paraId="7E6E34AE" w14:textId="77777777" w:rsidR="00CE2DE5" w:rsidRDefault="00CE2DE5" w:rsidP="00A42A30">
            <w:pPr>
              <w:spacing w:after="0" w:line="240" w:lineRule="auto"/>
              <w:ind w:left="113" w:right="113"/>
              <w:rPr>
                <w:rFonts w:eastAsia="?????? Pro W3"/>
                <w:sz w:val="18"/>
                <w:szCs w:val="24"/>
                <w:lang w:val="en-GB"/>
              </w:rPr>
            </w:pPr>
          </w:p>
          <w:p w14:paraId="64E7F28A" w14:textId="77777777" w:rsidR="00CE2DE5" w:rsidRDefault="00CE2DE5" w:rsidP="00A42A30">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partial</w:t>
            </w:r>
            <w:r>
              <w:rPr>
                <w:rFonts w:eastAsia="?????? Pro W3"/>
                <w:sz w:val="18"/>
                <w:szCs w:val="24"/>
                <w:lang w:val="en-GB"/>
              </w:rPr>
              <w:t xml:space="preserve"> or </w:t>
            </w:r>
            <w:r>
              <w:rPr>
                <w:rFonts w:eastAsia="?????? Pro W3"/>
                <w:i/>
                <w:sz w:val="18"/>
                <w:szCs w:val="24"/>
                <w:lang w:val="en-GB"/>
              </w:rPr>
              <w:t>generalized</w:t>
            </w:r>
            <w:r>
              <w:rPr>
                <w:rFonts w:eastAsia="?????? Pro W3"/>
                <w:sz w:val="18"/>
                <w:szCs w:val="24"/>
                <w:lang w:val="en-GB"/>
              </w:rPr>
              <w:t>?</w:t>
            </w:r>
          </w:p>
          <w:p w14:paraId="315097BD"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Partial</w:t>
            </w:r>
          </w:p>
          <w:p w14:paraId="7BD9EDF2"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Generalized</w:t>
            </w:r>
          </w:p>
          <w:p w14:paraId="2CC7020B" w14:textId="77777777" w:rsidR="00A65667" w:rsidRPr="00A42A30" w:rsidRDefault="00A65667" w:rsidP="00E519AE">
            <w:pPr>
              <w:pStyle w:val="ListParagraph"/>
              <w:spacing w:after="0" w:line="240" w:lineRule="auto"/>
              <w:ind w:left="833" w:right="113"/>
              <w:rPr>
                <w:rFonts w:eastAsia="?????? Pro W3"/>
                <w:sz w:val="18"/>
                <w:szCs w:val="24"/>
                <w:lang w:val="en-GB"/>
              </w:rPr>
            </w:pPr>
          </w:p>
          <w:p w14:paraId="728A5745" w14:textId="77777777" w:rsidR="00CE2DE5" w:rsidRPr="00A02DA4" w:rsidRDefault="00CE2DE5" w:rsidP="00A42A30">
            <w:pPr>
              <w:spacing w:after="0" w:line="240" w:lineRule="auto"/>
              <w:ind w:right="113"/>
              <w:rPr>
                <w:rFonts w:eastAsia="?????? Pro W3"/>
                <w:color w:val="000000"/>
                <w:sz w:val="18"/>
                <w:szCs w:val="24"/>
                <w:lang w:val="en-GB"/>
              </w:rPr>
            </w:pPr>
          </w:p>
        </w:tc>
      </w:tr>
      <w:tr w:rsidR="00CE2DE5" w:rsidRPr="00CF6B2F" w14:paraId="40635722" w14:textId="77777777" w:rsidTr="00A42A3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1276BE7" w14:textId="77777777" w:rsidR="00CE2DE5" w:rsidRPr="00D00E38" w:rsidRDefault="00CE2DE5" w:rsidP="00A42A30">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66FEF6A5" w14:textId="77777777" w:rsidTr="00A42A30">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128181" w14:textId="77777777" w:rsidR="00CE2DE5" w:rsidRPr="007832AC" w:rsidRDefault="00CE2DE5" w:rsidP="00A42A30">
            <w:pPr>
              <w:spacing w:after="0" w:line="240" w:lineRule="auto"/>
              <w:ind w:left="113" w:right="113"/>
              <w:rPr>
                <w:rFonts w:eastAsia="?????? Pro W3" w:cs="Arial"/>
                <w:color w:val="000000"/>
                <w:sz w:val="18"/>
                <w:szCs w:val="18"/>
                <w:lang w:val="en-GB"/>
              </w:rPr>
            </w:pPr>
          </w:p>
        </w:tc>
      </w:tr>
      <w:tr w:rsidR="00CE2DE5" w:rsidRPr="00CF6B2F" w14:paraId="33BA65ED" w14:textId="77777777" w:rsidTr="00A42A30">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E490E67" w14:textId="77777777" w:rsidR="00CE2DE5" w:rsidRPr="00D00E38" w:rsidRDefault="00CE2DE5" w:rsidP="00A42A30">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5EFA816B" w14:textId="77777777" w:rsidTr="00A42A30">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10E50D24" w14:textId="77777777" w:rsidR="00CE2DE5" w:rsidRPr="00D00E38" w:rsidRDefault="00CE2DE5" w:rsidP="00A42A30">
            <w:pPr>
              <w:keepNext/>
              <w:keepLines/>
              <w:spacing w:after="0" w:line="240" w:lineRule="auto"/>
              <w:ind w:left="162" w:hanging="1"/>
              <w:rPr>
                <w:rFonts w:eastAsia="?????? Pro W3"/>
                <w:i/>
                <w:color w:val="216800"/>
                <w:sz w:val="18"/>
                <w:szCs w:val="20"/>
                <w:lang w:val="en-GB"/>
              </w:rPr>
            </w:pPr>
          </w:p>
          <w:p w14:paraId="3E35E1F7" w14:textId="77777777" w:rsidR="00CE2DE5" w:rsidRPr="00D00E38" w:rsidRDefault="00CE2DE5" w:rsidP="00A42A30">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342A89F0" w14:textId="77777777" w:rsidR="00CE2DE5" w:rsidRPr="00D00E38" w:rsidRDefault="00CE2DE5" w:rsidP="00A92558">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sidR="00A92558">
              <w:rPr>
                <w:rFonts w:eastAsia="?????? Pro W3"/>
                <w:color w:val="008000"/>
                <w:sz w:val="18"/>
                <w:szCs w:val="20"/>
                <w:lang w:val="en-GB"/>
              </w:rPr>
              <w:t>Embed</w:t>
            </w:r>
            <w:r>
              <w:rPr>
                <w:rFonts w:eastAsia="?????? Pro W3"/>
                <w:color w:val="008000"/>
                <w:sz w:val="18"/>
                <w:szCs w:val="20"/>
                <w:lang w:val="en-GB"/>
              </w:rPr>
              <w:t xml:space="preserve"> </w:t>
            </w:r>
            <w:r w:rsidRPr="00A42A30">
              <w:rPr>
                <w:rFonts w:eastAsia="?????? Pro W3"/>
                <w:color w:val="008000"/>
                <w:sz w:val="18"/>
                <w:szCs w:val="20"/>
                <w:highlight w:val="yellow"/>
                <w:lang w:val="en-GB"/>
              </w:rPr>
              <w:t>video 21-1</w:t>
            </w:r>
            <w:r w:rsidR="00A92558">
              <w:rPr>
                <w:rFonts w:eastAsia="?????? Pro W3"/>
                <w:color w:val="008000"/>
                <w:sz w:val="18"/>
                <w:szCs w:val="20"/>
                <w:lang w:val="en-GB"/>
              </w:rPr>
              <w:t xml:space="preserve"> on the main screen</w:t>
            </w:r>
            <w:r>
              <w:rPr>
                <w:rFonts w:eastAsia="?????? Pro W3"/>
                <w:color w:val="008000"/>
                <w:sz w:val="18"/>
                <w:szCs w:val="20"/>
                <w:lang w:val="en-GB"/>
              </w:rPr>
              <w:t>. m/c Q. Correct answer is generalized</w:t>
            </w:r>
            <w:r w:rsidR="00A92558">
              <w:rPr>
                <w:rFonts w:eastAsia="?????? Pro W3"/>
                <w:color w:val="008000"/>
                <w:sz w:val="18"/>
                <w:szCs w:val="20"/>
                <w:lang w:val="en-GB"/>
              </w:rPr>
              <w:t>. They are given feedback indicating whether they are right or not (use the green check or red cross format)</w:t>
            </w:r>
          </w:p>
        </w:tc>
      </w:tr>
    </w:tbl>
    <w:p w14:paraId="4B43DFC7"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4B6E1E37" w14:textId="77777777" w:rsidTr="00A42A3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5ECC371"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1279F9" w14:textId="77777777" w:rsidR="00CE2DE5" w:rsidRPr="00D00E38" w:rsidRDefault="00CE2DE5"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ADE40F0" w14:textId="77777777" w:rsidR="00CE2DE5" w:rsidRPr="00D00E38" w:rsidRDefault="00CE2DE5" w:rsidP="00A42A30">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58FE175B" w14:textId="77777777" w:rsidTr="00A42A3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A89F474"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73E320" w14:textId="7697AC8F" w:rsidR="00CE2DE5" w:rsidRPr="00D00E38" w:rsidRDefault="00680C8A"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DD2C6C" w14:textId="77777777" w:rsidR="00CE2DE5" w:rsidRPr="00D00E38" w:rsidRDefault="00CE2DE5" w:rsidP="00A42A30">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3</w:t>
            </w:r>
          </w:p>
        </w:tc>
      </w:tr>
      <w:tr w:rsidR="00CE2DE5" w:rsidRPr="00CF6B2F" w14:paraId="443AAE73" w14:textId="77777777" w:rsidTr="00A42A30">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6D2DC18"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525CFD" w14:textId="7DA18FD8" w:rsidR="00CE2DE5" w:rsidRPr="00D00E38" w:rsidRDefault="00681B1B"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A92558">
              <w:rPr>
                <w:rFonts w:eastAsia="?????? Pro W3"/>
                <w:color w:val="000000"/>
                <w:sz w:val="18"/>
                <w:szCs w:val="24"/>
                <w:lang w:val="en-GB"/>
              </w:rPr>
              <w:t xml:space="preserve">eizure </w:t>
            </w:r>
            <w:r>
              <w:rPr>
                <w:rFonts w:eastAsia="?????? Pro W3"/>
                <w:color w:val="000000"/>
                <w:sz w:val="18"/>
                <w:szCs w:val="24"/>
                <w:lang w:val="en-GB"/>
              </w:rPr>
              <w:t xml:space="preserve">classification: Case </w:t>
            </w:r>
            <w:r w:rsidR="00A92558">
              <w:rPr>
                <w:rFonts w:eastAsia="?????? Pro W3"/>
                <w:color w:val="000000"/>
                <w:sz w:val="18"/>
                <w:szCs w:val="24"/>
                <w:lang w:val="en-GB"/>
              </w:rPr>
              <w:t>A</w:t>
            </w:r>
            <w:r w:rsidR="00680C8A">
              <w:rPr>
                <w:rFonts w:eastAsia="?????? Pro W3"/>
                <w:color w:val="000000"/>
                <w:sz w:val="18"/>
                <w:szCs w:val="24"/>
                <w:lang w:val="en-GB"/>
              </w:rPr>
              <w:t>- s</w:t>
            </w:r>
            <w:r w:rsidR="00A92558">
              <w:rPr>
                <w:rFonts w:eastAsia="?????? Pro W3"/>
                <w:color w:val="000000"/>
                <w:sz w:val="18"/>
                <w:szCs w:val="24"/>
                <w:lang w:val="en-GB"/>
              </w:rPr>
              <w:t>tep 2</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2CC60857" w14:textId="77777777" w:rsidR="00CE2DE5" w:rsidRPr="00D00E38" w:rsidRDefault="00CE2DE5" w:rsidP="00A42A30">
            <w:pPr>
              <w:keepNext/>
              <w:keepLines/>
              <w:spacing w:after="0" w:line="240" w:lineRule="auto"/>
              <w:ind w:left="119" w:hanging="18"/>
              <w:jc w:val="center"/>
              <w:rPr>
                <w:rFonts w:eastAsia="?????? Pro W3"/>
                <w:b/>
                <w:color w:val="000000"/>
                <w:sz w:val="36"/>
                <w:szCs w:val="20"/>
                <w:lang w:val="en-GB"/>
              </w:rPr>
            </w:pPr>
          </w:p>
        </w:tc>
      </w:tr>
      <w:tr w:rsidR="00CE2DE5" w:rsidRPr="00CF6B2F" w14:paraId="233FD7FE" w14:textId="77777777" w:rsidTr="00A42A3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A434F24" w14:textId="77777777" w:rsidR="00CE2DE5" w:rsidRPr="00D00E38" w:rsidRDefault="00CE2DE5" w:rsidP="00A42A30">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2692E3B2" w14:textId="77777777" w:rsidTr="00A42A30">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4E02CA" w14:textId="77777777" w:rsidR="00CE2DE5" w:rsidRPr="00D00E38" w:rsidRDefault="00CE2DE5" w:rsidP="00A42A30">
            <w:pPr>
              <w:spacing w:after="0" w:line="240" w:lineRule="auto"/>
              <w:ind w:left="113" w:right="113"/>
              <w:rPr>
                <w:rFonts w:eastAsia="?????? Pro W3"/>
                <w:color w:val="000000"/>
                <w:sz w:val="18"/>
                <w:szCs w:val="24"/>
                <w:lang w:val="en-GB"/>
              </w:rPr>
            </w:pPr>
          </w:p>
          <w:p w14:paraId="42CDDF37" w14:textId="77777777" w:rsidR="00CE2DE5" w:rsidRPr="00D00E38" w:rsidRDefault="00CE2DE5" w:rsidP="00A42A30">
            <w:pPr>
              <w:spacing w:after="0" w:line="240" w:lineRule="auto"/>
              <w:ind w:left="113" w:right="113"/>
              <w:rPr>
                <w:rFonts w:eastAsia="?????? Pro W3"/>
                <w:sz w:val="18"/>
                <w:szCs w:val="24"/>
                <w:lang w:val="en-GB"/>
              </w:rPr>
            </w:pPr>
          </w:p>
          <w:p w14:paraId="6EF92708" w14:textId="77777777" w:rsidR="00CE2DE5" w:rsidRPr="00A02DA4" w:rsidRDefault="00CE2DE5" w:rsidP="00A42A30">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675B46E1" w14:textId="77777777" w:rsidR="00CE2DE5" w:rsidRDefault="00CE2DE5" w:rsidP="00A42A30">
            <w:pPr>
              <w:spacing w:after="0" w:line="240" w:lineRule="auto"/>
              <w:ind w:left="113" w:right="113"/>
              <w:rPr>
                <w:rFonts w:eastAsia="?????? Pro W3"/>
                <w:sz w:val="18"/>
                <w:szCs w:val="24"/>
                <w:lang w:val="en-GB"/>
              </w:rPr>
            </w:pPr>
          </w:p>
          <w:p w14:paraId="33BB1203" w14:textId="242330AB" w:rsidR="00CE2DE5" w:rsidRDefault="00CE2DE5" w:rsidP="00A42A30">
            <w:pPr>
              <w:spacing w:after="0" w:line="240" w:lineRule="auto"/>
              <w:ind w:left="113" w:right="113"/>
              <w:rPr>
                <w:rFonts w:eastAsia="?????? Pro W3"/>
                <w:sz w:val="18"/>
                <w:szCs w:val="24"/>
                <w:lang w:val="en-GB"/>
              </w:rPr>
            </w:pPr>
            <w:r>
              <w:rPr>
                <w:rFonts w:eastAsia="?????? Pro W3"/>
                <w:sz w:val="18"/>
                <w:szCs w:val="24"/>
                <w:lang w:val="en-GB"/>
              </w:rPr>
              <w:t>[embed video 21-1]</w:t>
            </w:r>
          </w:p>
          <w:p w14:paraId="2AAEC2A0" w14:textId="77777777" w:rsidR="00CE2DE5" w:rsidRDefault="00CE2DE5" w:rsidP="00A42A30">
            <w:pPr>
              <w:spacing w:after="0" w:line="240" w:lineRule="auto"/>
              <w:ind w:left="113" w:right="113"/>
              <w:rPr>
                <w:rFonts w:eastAsia="?????? Pro W3"/>
                <w:sz w:val="18"/>
                <w:szCs w:val="24"/>
                <w:lang w:val="en-GB"/>
              </w:rPr>
            </w:pPr>
          </w:p>
          <w:p w14:paraId="0D6D3D2F" w14:textId="77777777" w:rsidR="00CE2DE5" w:rsidRDefault="00CE2DE5" w:rsidP="00A42A30">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convulsive</w:t>
            </w:r>
            <w:r>
              <w:rPr>
                <w:rFonts w:eastAsia="?????? Pro W3"/>
                <w:sz w:val="18"/>
                <w:szCs w:val="24"/>
                <w:lang w:val="en-GB"/>
              </w:rPr>
              <w:t xml:space="preserve"> or </w:t>
            </w:r>
            <w:r>
              <w:rPr>
                <w:rFonts w:eastAsia="?????? Pro W3"/>
                <w:i/>
                <w:sz w:val="18"/>
                <w:szCs w:val="24"/>
                <w:lang w:val="en-GB"/>
              </w:rPr>
              <w:t>non-convulsive</w:t>
            </w:r>
            <w:r>
              <w:rPr>
                <w:rFonts w:eastAsia="?????? Pro W3"/>
                <w:sz w:val="18"/>
                <w:szCs w:val="24"/>
                <w:lang w:val="en-GB"/>
              </w:rPr>
              <w:t>?</w:t>
            </w:r>
          </w:p>
          <w:p w14:paraId="32D0EB5F"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Convulsive</w:t>
            </w:r>
          </w:p>
          <w:p w14:paraId="13E2774D"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Non-convulsive</w:t>
            </w:r>
          </w:p>
          <w:p w14:paraId="72078C00" w14:textId="77777777" w:rsidR="00CE2DE5" w:rsidRPr="00A02DA4" w:rsidRDefault="00CE2DE5" w:rsidP="009C1696">
            <w:pPr>
              <w:pStyle w:val="ListParagraph"/>
              <w:spacing w:after="0" w:line="240" w:lineRule="auto"/>
              <w:ind w:left="833" w:right="113"/>
              <w:rPr>
                <w:rFonts w:eastAsia="?????? Pro W3"/>
                <w:color w:val="000000"/>
                <w:sz w:val="18"/>
                <w:szCs w:val="24"/>
                <w:lang w:val="en-GB"/>
              </w:rPr>
            </w:pPr>
          </w:p>
        </w:tc>
      </w:tr>
      <w:tr w:rsidR="00CE2DE5" w:rsidRPr="00CF6B2F" w14:paraId="6E0612A3" w14:textId="77777777" w:rsidTr="00A42A3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C35FBB4" w14:textId="77777777" w:rsidR="00CE2DE5" w:rsidRPr="00D00E38" w:rsidRDefault="00CE2DE5" w:rsidP="00A42A30">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4F793212" w14:textId="77777777" w:rsidTr="00A42A30">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05E6EE" w14:textId="77777777" w:rsidR="00CE2DE5" w:rsidRPr="007832AC" w:rsidRDefault="00CE2DE5" w:rsidP="00A42A30">
            <w:pPr>
              <w:spacing w:after="0" w:line="240" w:lineRule="auto"/>
              <w:ind w:left="113" w:right="113"/>
              <w:rPr>
                <w:rFonts w:eastAsia="?????? Pro W3" w:cs="Arial"/>
                <w:color w:val="000000"/>
                <w:sz w:val="18"/>
                <w:szCs w:val="18"/>
                <w:lang w:val="en-GB"/>
              </w:rPr>
            </w:pPr>
          </w:p>
        </w:tc>
      </w:tr>
      <w:tr w:rsidR="00CE2DE5" w:rsidRPr="00CF6B2F" w14:paraId="6B7C05D7" w14:textId="77777777" w:rsidTr="00A42A30">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782AEE2" w14:textId="77777777" w:rsidR="00CE2DE5" w:rsidRPr="00D00E38" w:rsidRDefault="00CE2DE5" w:rsidP="00A42A30">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4328F075" w14:textId="77777777" w:rsidTr="00A42A30">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0FF8FF1F" w14:textId="77777777" w:rsidR="00CE2DE5" w:rsidRPr="00D00E38" w:rsidRDefault="00CE2DE5" w:rsidP="00A42A30">
            <w:pPr>
              <w:keepNext/>
              <w:keepLines/>
              <w:spacing w:after="0" w:line="240" w:lineRule="auto"/>
              <w:ind w:left="162" w:hanging="1"/>
              <w:rPr>
                <w:rFonts w:eastAsia="?????? Pro W3"/>
                <w:i/>
                <w:color w:val="216800"/>
                <w:sz w:val="18"/>
                <w:szCs w:val="20"/>
                <w:lang w:val="en-GB"/>
              </w:rPr>
            </w:pPr>
          </w:p>
          <w:p w14:paraId="5E5FFF08" w14:textId="77777777" w:rsidR="00CE2DE5" w:rsidRPr="00D00E38" w:rsidRDefault="00CE2DE5" w:rsidP="00A42A30">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3C7CDA5" w14:textId="77777777" w:rsidR="00CE2DE5" w:rsidRPr="00D00E38" w:rsidRDefault="00CE2DE5" w:rsidP="00A92558">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sidR="00A92558">
              <w:rPr>
                <w:rFonts w:eastAsia="?????? Pro W3"/>
                <w:color w:val="008000"/>
                <w:sz w:val="18"/>
                <w:szCs w:val="20"/>
                <w:lang w:val="en-GB"/>
              </w:rPr>
              <w:t>This is the same screen as 03-4-2 with a different Q</w:t>
            </w:r>
            <w:r>
              <w:rPr>
                <w:rFonts w:eastAsia="?????? Pro W3"/>
                <w:color w:val="008000"/>
                <w:sz w:val="18"/>
                <w:szCs w:val="20"/>
                <w:lang w:val="en-GB"/>
              </w:rPr>
              <w:t>. Correct answer is convulsive</w:t>
            </w:r>
            <w:r w:rsidR="00A92558">
              <w:rPr>
                <w:rFonts w:eastAsia="?????? Pro W3"/>
                <w:color w:val="008000"/>
                <w:sz w:val="18"/>
                <w:szCs w:val="20"/>
                <w:lang w:val="en-GB"/>
              </w:rPr>
              <w:t>.</w:t>
            </w:r>
          </w:p>
        </w:tc>
      </w:tr>
    </w:tbl>
    <w:p w14:paraId="149D9737"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40B69F45" w14:textId="77777777" w:rsidTr="00A42A3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CBEE33B"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204EDC" w14:textId="77777777" w:rsidR="00CE2DE5" w:rsidRPr="00D00E38" w:rsidRDefault="00CE2DE5"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C7E34A5" w14:textId="77777777" w:rsidR="00CE2DE5" w:rsidRPr="00D00E38" w:rsidRDefault="00CE2DE5" w:rsidP="00A42A30">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28318CD9" w14:textId="77777777" w:rsidTr="00A42A3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908E153"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B8FD07" w14:textId="3A185DE3" w:rsidR="00CE2DE5" w:rsidRPr="00D00E38" w:rsidRDefault="00680C8A"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CFC125" w14:textId="77777777" w:rsidR="00CE2DE5" w:rsidRPr="00D00E38" w:rsidRDefault="00CE2DE5" w:rsidP="00A42A30">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4</w:t>
            </w:r>
          </w:p>
        </w:tc>
      </w:tr>
      <w:tr w:rsidR="00CE2DE5" w:rsidRPr="00CF6B2F" w14:paraId="2FC14282" w14:textId="77777777" w:rsidTr="00A42A30">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FF52399" w14:textId="77777777" w:rsidR="00CE2DE5" w:rsidRPr="00D00E38" w:rsidRDefault="00CE2DE5" w:rsidP="00A42A3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6351FD" w14:textId="4F5D18CB" w:rsidR="00CE2DE5" w:rsidRPr="00D00E38" w:rsidRDefault="00681B1B" w:rsidP="00A42A3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A92558">
              <w:rPr>
                <w:rFonts w:eastAsia="?????? Pro W3"/>
                <w:color w:val="000000"/>
                <w:sz w:val="18"/>
                <w:szCs w:val="24"/>
                <w:lang w:val="en-GB"/>
              </w:rPr>
              <w:t xml:space="preserve">eizure </w:t>
            </w:r>
            <w:r>
              <w:rPr>
                <w:rFonts w:eastAsia="?????? Pro W3"/>
                <w:color w:val="000000"/>
                <w:sz w:val="18"/>
                <w:szCs w:val="24"/>
                <w:lang w:val="en-GB"/>
              </w:rPr>
              <w:t xml:space="preserve">Classification: Case </w:t>
            </w:r>
            <w:r w:rsidR="00A92558">
              <w:rPr>
                <w:rFonts w:eastAsia="?????? Pro W3"/>
                <w:color w:val="000000"/>
                <w:sz w:val="18"/>
                <w:szCs w:val="24"/>
                <w:lang w:val="en-GB"/>
              </w:rPr>
              <w:t>A</w:t>
            </w:r>
            <w:r>
              <w:rPr>
                <w:rFonts w:eastAsia="?????? Pro W3"/>
                <w:color w:val="000000"/>
                <w:sz w:val="18"/>
                <w:szCs w:val="24"/>
                <w:lang w:val="en-GB"/>
              </w:rPr>
              <w:t xml:space="preserve"> - s</w:t>
            </w:r>
            <w:r w:rsidR="00A92558">
              <w:rPr>
                <w:rFonts w:eastAsia="?????? Pro W3"/>
                <w:color w:val="000000"/>
                <w:sz w:val="18"/>
                <w:szCs w:val="24"/>
                <w:lang w:val="en-GB"/>
              </w:rPr>
              <w:t>tep 3</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F4D3398" w14:textId="77777777" w:rsidR="00CE2DE5" w:rsidRPr="00D00E38" w:rsidRDefault="00CE2DE5" w:rsidP="00A42A30">
            <w:pPr>
              <w:keepNext/>
              <w:keepLines/>
              <w:spacing w:after="0" w:line="240" w:lineRule="auto"/>
              <w:ind w:left="119" w:hanging="18"/>
              <w:jc w:val="center"/>
              <w:rPr>
                <w:rFonts w:eastAsia="?????? Pro W3"/>
                <w:b/>
                <w:color w:val="000000"/>
                <w:sz w:val="36"/>
                <w:szCs w:val="20"/>
                <w:lang w:val="en-GB"/>
              </w:rPr>
            </w:pPr>
          </w:p>
        </w:tc>
      </w:tr>
      <w:tr w:rsidR="00CE2DE5" w:rsidRPr="00CF6B2F" w14:paraId="2C59170F" w14:textId="77777777" w:rsidTr="00A42A3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4214B79" w14:textId="77777777" w:rsidR="00CE2DE5" w:rsidRPr="00D00E38" w:rsidRDefault="00CE2DE5" w:rsidP="00A42A30">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0A072A2D" w14:textId="77777777" w:rsidTr="00A42A30">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D65378" w14:textId="77777777" w:rsidR="00CE2DE5" w:rsidRPr="00D00E38" w:rsidRDefault="00CE2DE5" w:rsidP="00A42A30">
            <w:pPr>
              <w:spacing w:after="0" w:line="240" w:lineRule="auto"/>
              <w:ind w:left="113" w:right="113"/>
              <w:rPr>
                <w:rFonts w:eastAsia="?????? Pro W3"/>
                <w:color w:val="000000"/>
                <w:sz w:val="18"/>
                <w:szCs w:val="24"/>
                <w:lang w:val="en-GB"/>
              </w:rPr>
            </w:pPr>
          </w:p>
          <w:p w14:paraId="694D0532" w14:textId="77777777" w:rsidR="00CE2DE5" w:rsidRPr="00D00E38" w:rsidRDefault="00CE2DE5" w:rsidP="00A42A30">
            <w:pPr>
              <w:spacing w:after="0" w:line="240" w:lineRule="auto"/>
              <w:ind w:left="113" w:right="113"/>
              <w:rPr>
                <w:rFonts w:eastAsia="?????? Pro W3"/>
                <w:sz w:val="18"/>
                <w:szCs w:val="24"/>
                <w:lang w:val="en-GB"/>
              </w:rPr>
            </w:pPr>
          </w:p>
          <w:p w14:paraId="4ACD50DD" w14:textId="77777777" w:rsidR="00CE2DE5" w:rsidRPr="00A02DA4" w:rsidRDefault="00CE2DE5" w:rsidP="00A42A30">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41A4183C" w14:textId="77777777" w:rsidR="00CE2DE5" w:rsidRDefault="00CE2DE5" w:rsidP="00A42A30">
            <w:pPr>
              <w:spacing w:after="0" w:line="240" w:lineRule="auto"/>
              <w:ind w:left="113" w:right="113"/>
              <w:rPr>
                <w:rFonts w:eastAsia="?????? Pro W3"/>
                <w:sz w:val="18"/>
                <w:szCs w:val="24"/>
                <w:lang w:val="en-GB"/>
              </w:rPr>
            </w:pPr>
          </w:p>
          <w:p w14:paraId="4F42897E" w14:textId="77777777" w:rsidR="00CE2DE5" w:rsidRDefault="00CE2DE5" w:rsidP="00A42A30">
            <w:pPr>
              <w:spacing w:after="0" w:line="240" w:lineRule="auto"/>
              <w:ind w:left="113" w:right="113"/>
              <w:rPr>
                <w:rFonts w:eastAsia="?????? Pro W3"/>
                <w:sz w:val="18"/>
                <w:szCs w:val="24"/>
                <w:lang w:val="en-GB"/>
              </w:rPr>
            </w:pPr>
            <w:r>
              <w:rPr>
                <w:rFonts w:eastAsia="?????? Pro W3"/>
                <w:sz w:val="18"/>
                <w:szCs w:val="24"/>
                <w:lang w:val="en-GB"/>
              </w:rPr>
              <w:t>[embed video 21-1]</w:t>
            </w:r>
          </w:p>
          <w:p w14:paraId="46A17C7E" w14:textId="77777777" w:rsidR="00CE2DE5" w:rsidRDefault="00CE2DE5" w:rsidP="00A42A30">
            <w:pPr>
              <w:spacing w:after="0" w:line="240" w:lineRule="auto"/>
              <w:ind w:left="113" w:right="113"/>
              <w:rPr>
                <w:rFonts w:eastAsia="?????? Pro W3"/>
                <w:sz w:val="18"/>
                <w:szCs w:val="24"/>
                <w:lang w:val="en-GB"/>
              </w:rPr>
            </w:pPr>
          </w:p>
          <w:p w14:paraId="3C31BFD2" w14:textId="77777777" w:rsidR="00CE2DE5" w:rsidRDefault="00CE2DE5" w:rsidP="00A42A30">
            <w:pPr>
              <w:spacing w:after="0" w:line="240" w:lineRule="auto"/>
              <w:ind w:left="113" w:right="113"/>
              <w:rPr>
                <w:rFonts w:eastAsia="?????? Pro W3"/>
                <w:sz w:val="18"/>
                <w:szCs w:val="24"/>
                <w:lang w:val="en-GB"/>
              </w:rPr>
            </w:pPr>
            <w:r>
              <w:rPr>
                <w:rFonts w:eastAsia="?????? Pro W3"/>
                <w:sz w:val="18"/>
                <w:szCs w:val="24"/>
                <w:lang w:val="en-GB"/>
              </w:rPr>
              <w:t>What is the type of seizure observed in the video?</w:t>
            </w:r>
          </w:p>
          <w:p w14:paraId="5B98B128"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Tonic-clonic</w:t>
            </w:r>
          </w:p>
          <w:p w14:paraId="0BD12B85"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Myoclonic</w:t>
            </w:r>
          </w:p>
          <w:p w14:paraId="727F3493"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Atonic</w:t>
            </w:r>
          </w:p>
          <w:p w14:paraId="1510F280"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Tonic</w:t>
            </w:r>
          </w:p>
          <w:p w14:paraId="4633DF28" w14:textId="77777777" w:rsidR="00CE2DE5" w:rsidRDefault="00CE2DE5"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Clonic</w:t>
            </w:r>
          </w:p>
          <w:p w14:paraId="5A6B4C9E" w14:textId="616721AA" w:rsidR="00294748" w:rsidRPr="00A42A30" w:rsidRDefault="00294748" w:rsidP="003B7D59">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Spasms</w:t>
            </w:r>
          </w:p>
          <w:p w14:paraId="4F04E662" w14:textId="77777777" w:rsidR="00CE2DE5" w:rsidRPr="00A02DA4" w:rsidRDefault="00CE2DE5" w:rsidP="00A42A30">
            <w:pPr>
              <w:spacing w:after="0" w:line="240" w:lineRule="auto"/>
              <w:ind w:right="113"/>
              <w:rPr>
                <w:rFonts w:eastAsia="?????? Pro W3"/>
                <w:color w:val="000000"/>
                <w:sz w:val="18"/>
                <w:szCs w:val="24"/>
                <w:lang w:val="en-GB"/>
              </w:rPr>
            </w:pPr>
          </w:p>
        </w:tc>
      </w:tr>
      <w:tr w:rsidR="00CE2DE5" w:rsidRPr="00CF6B2F" w14:paraId="54C6CA43" w14:textId="77777777" w:rsidTr="00A42A3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FE9BB64" w14:textId="77777777" w:rsidR="00CE2DE5" w:rsidRPr="00D00E38" w:rsidRDefault="00CE2DE5" w:rsidP="00A42A30">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0DC08DC8" w14:textId="77777777" w:rsidTr="00A42A30">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94A4B7F" w14:textId="77777777" w:rsidR="00CE2DE5" w:rsidRPr="00A42A30" w:rsidRDefault="00CE2DE5" w:rsidP="00A42A30">
            <w:pPr>
              <w:spacing w:after="0" w:line="240" w:lineRule="auto"/>
              <w:ind w:left="113" w:right="113"/>
              <w:rPr>
                <w:rFonts w:eastAsia="?????? Pro W3" w:cs="Arial"/>
                <w:b/>
                <w:color w:val="000000"/>
                <w:sz w:val="18"/>
                <w:szCs w:val="18"/>
                <w:lang w:val="en-GB"/>
              </w:rPr>
            </w:pPr>
            <w:r>
              <w:rPr>
                <w:rFonts w:eastAsia="?????? Pro W3" w:cs="Arial"/>
                <w:color w:val="000000"/>
                <w:sz w:val="18"/>
                <w:szCs w:val="18"/>
                <w:lang w:val="en-GB"/>
              </w:rPr>
              <w:t xml:space="preserve"> </w:t>
            </w:r>
            <w:r w:rsidRPr="00A42A30">
              <w:rPr>
                <w:rFonts w:eastAsia="?????? Pro W3" w:cs="Arial"/>
                <w:b/>
                <w:color w:val="000000"/>
                <w:sz w:val="18"/>
                <w:szCs w:val="18"/>
                <w:lang w:val="en-GB"/>
              </w:rPr>
              <w:t>Feedback</w:t>
            </w:r>
          </w:p>
          <w:p w14:paraId="623F3B33" w14:textId="77777777" w:rsidR="00CE2DE5" w:rsidRDefault="00CE2DE5" w:rsidP="00A42A30">
            <w:pPr>
              <w:spacing w:after="0" w:line="240" w:lineRule="auto"/>
              <w:ind w:left="113" w:right="113"/>
              <w:rPr>
                <w:rFonts w:eastAsia="?????? Pro W3" w:cs="Arial"/>
                <w:color w:val="000000"/>
                <w:sz w:val="18"/>
                <w:szCs w:val="18"/>
              </w:rPr>
            </w:pPr>
            <w:r>
              <w:rPr>
                <w:rFonts w:eastAsia="?????? Pro W3" w:cs="Arial"/>
                <w:color w:val="000000"/>
                <w:sz w:val="18"/>
                <w:szCs w:val="18"/>
              </w:rPr>
              <w:t>This is a generalized tonic-</w:t>
            </w:r>
            <w:r w:rsidRPr="00A42A30">
              <w:rPr>
                <w:rFonts w:eastAsia="?????? Pro W3" w:cs="Arial"/>
                <w:color w:val="000000"/>
                <w:sz w:val="18"/>
                <w:szCs w:val="18"/>
              </w:rPr>
              <w:t>clonic seizure</w:t>
            </w:r>
            <w:r>
              <w:rPr>
                <w:rFonts w:eastAsia="?????? Pro W3" w:cs="Arial"/>
                <w:color w:val="000000"/>
                <w:sz w:val="18"/>
                <w:szCs w:val="18"/>
              </w:rPr>
              <w:t>.</w:t>
            </w:r>
          </w:p>
          <w:p w14:paraId="2ECEFB3B" w14:textId="77777777" w:rsidR="00CE2DE5" w:rsidRDefault="00CE2DE5" w:rsidP="00A42A30">
            <w:pPr>
              <w:spacing w:after="0" w:line="240" w:lineRule="auto"/>
              <w:ind w:left="113" w:right="113"/>
              <w:rPr>
                <w:rFonts w:eastAsia="?????? Pro W3" w:cs="Arial"/>
                <w:color w:val="000000"/>
                <w:sz w:val="18"/>
                <w:szCs w:val="18"/>
              </w:rPr>
            </w:pPr>
          </w:p>
          <w:p w14:paraId="5588C8E5" w14:textId="5A8D3F61" w:rsidR="00CE2DE5" w:rsidRDefault="00A92558" w:rsidP="00A42A30">
            <w:pPr>
              <w:spacing w:after="0" w:line="240" w:lineRule="auto"/>
              <w:ind w:left="113" w:right="113"/>
              <w:rPr>
                <w:rFonts w:eastAsia="?????? Pro W3" w:cs="Arial"/>
                <w:color w:val="000000"/>
                <w:sz w:val="18"/>
                <w:szCs w:val="18"/>
              </w:rPr>
            </w:pPr>
            <w:r>
              <w:rPr>
                <w:rFonts w:eastAsia="?????? Pro W3" w:cs="Arial"/>
                <w:color w:val="000000"/>
                <w:sz w:val="18"/>
                <w:szCs w:val="18"/>
              </w:rPr>
              <w:t>“[</w:t>
            </w:r>
            <w:r w:rsidR="00CE2DE5">
              <w:rPr>
                <w:rFonts w:eastAsia="?????? Pro W3" w:cs="Arial"/>
                <w:color w:val="000000"/>
                <w:sz w:val="18"/>
                <w:szCs w:val="18"/>
              </w:rPr>
              <w:t>This</w:t>
            </w:r>
            <w:r>
              <w:rPr>
                <w:rFonts w:eastAsia="?????? Pro W3" w:cs="Arial"/>
                <w:color w:val="000000"/>
                <w:sz w:val="18"/>
                <w:szCs w:val="18"/>
              </w:rPr>
              <w:t>]</w:t>
            </w:r>
            <w:r w:rsidR="00CE2DE5">
              <w:rPr>
                <w:rFonts w:eastAsia="?????? Pro W3" w:cs="Arial"/>
                <w:color w:val="000000"/>
                <w:sz w:val="18"/>
                <w:szCs w:val="18"/>
              </w:rPr>
              <w:t xml:space="preserve"> 40-year-</w:t>
            </w:r>
            <w:r w:rsidR="00CE2DE5" w:rsidRPr="00A42A30">
              <w:rPr>
                <w:rFonts w:eastAsia="?????? Pro W3" w:cs="Arial"/>
                <w:color w:val="000000"/>
                <w:sz w:val="18"/>
                <w:szCs w:val="18"/>
              </w:rPr>
              <w:t xml:space="preserve">old male presents with sudden scream with bilateral axial flexion with an internal rotation of both upper limbs. A slight non-forced rotation of the head to the right is then followed by a clonic phase. A second tonic phase occurs 55 seconds after seizure onset, followed by </w:t>
            </w:r>
            <w:r w:rsidR="00CE2DE5">
              <w:rPr>
                <w:rFonts w:eastAsia="?????? Pro W3" w:cs="Arial"/>
                <w:color w:val="000000"/>
                <w:sz w:val="18"/>
                <w:szCs w:val="18"/>
              </w:rPr>
              <w:t>bilateral clonic jerks, stertor</w:t>
            </w:r>
            <w:r w:rsidR="00CE2DE5" w:rsidRPr="00A42A30">
              <w:rPr>
                <w:rFonts w:eastAsia="?????? Pro W3" w:cs="Arial"/>
                <w:color w:val="000000"/>
                <w:sz w:val="18"/>
                <w:szCs w:val="18"/>
              </w:rPr>
              <w:t>, postictal headache</w:t>
            </w:r>
            <w:r w:rsidR="00CE2DE5">
              <w:rPr>
                <w:rFonts w:eastAsia="?????? Pro W3" w:cs="Arial"/>
                <w:color w:val="000000"/>
                <w:sz w:val="18"/>
                <w:szCs w:val="18"/>
              </w:rPr>
              <w:t>,</w:t>
            </w:r>
            <w:r w:rsidR="00CE2DE5" w:rsidRPr="00A42A30">
              <w:rPr>
                <w:rFonts w:eastAsia="?????? Pro W3" w:cs="Arial"/>
                <w:color w:val="000000"/>
                <w:sz w:val="18"/>
                <w:szCs w:val="18"/>
              </w:rPr>
              <w:t xml:space="preserve"> and limb stiffnes</w:t>
            </w:r>
            <w:r w:rsidR="00CE2DE5">
              <w:rPr>
                <w:rFonts w:eastAsia="?????? Pro W3" w:cs="Arial"/>
                <w:color w:val="000000"/>
                <w:sz w:val="18"/>
                <w:szCs w:val="18"/>
              </w:rPr>
              <w:t>s</w:t>
            </w:r>
            <w:r w:rsidR="00CE2DE5" w:rsidRPr="00A42A30">
              <w:rPr>
                <w:rFonts w:eastAsia="?????? Pro W3" w:cs="Arial"/>
                <w:color w:val="000000"/>
                <w:sz w:val="18"/>
                <w:szCs w:val="18"/>
              </w:rPr>
              <w:t xml:space="preserve">. </w:t>
            </w:r>
            <w:r>
              <w:rPr>
                <w:rFonts w:eastAsia="?????? Pro W3" w:cs="Arial"/>
                <w:color w:val="000000"/>
                <w:sz w:val="18"/>
                <w:szCs w:val="18"/>
              </w:rPr>
              <w:t>[</w:t>
            </w:r>
            <w:r w:rsidR="00CE2DE5">
              <w:rPr>
                <w:rFonts w:eastAsia="?????? Pro W3" w:cs="Arial"/>
                <w:color w:val="000000"/>
                <w:sz w:val="18"/>
                <w:szCs w:val="18"/>
              </w:rPr>
              <w:t>You can see</w:t>
            </w:r>
            <w:r>
              <w:rPr>
                <w:rFonts w:eastAsia="?????? Pro W3" w:cs="Arial"/>
                <w:color w:val="000000"/>
                <w:sz w:val="18"/>
                <w:szCs w:val="18"/>
              </w:rPr>
              <w:t xml:space="preserve">] </w:t>
            </w:r>
            <w:r w:rsidR="00CE2DE5">
              <w:rPr>
                <w:rFonts w:eastAsia="?????? Pro W3" w:cs="Arial"/>
                <w:color w:val="000000"/>
                <w:sz w:val="18"/>
                <w:szCs w:val="18"/>
              </w:rPr>
              <w:t>g</w:t>
            </w:r>
            <w:r w:rsidR="00CE2DE5" w:rsidRPr="00A42A30">
              <w:rPr>
                <w:rFonts w:eastAsia="?????? Pro W3" w:cs="Arial"/>
                <w:color w:val="000000"/>
                <w:sz w:val="18"/>
                <w:szCs w:val="18"/>
              </w:rPr>
              <w:t>eneralized tonic posturing with bilateral arm extension or flexion, followed by rhythmic flexion movements</w:t>
            </w:r>
            <w:r w:rsidR="00CE2DE5">
              <w:rPr>
                <w:rFonts w:eastAsia="?????? Pro W3" w:cs="Arial"/>
                <w:color w:val="000000"/>
                <w:sz w:val="18"/>
                <w:szCs w:val="18"/>
              </w:rPr>
              <w:t>,</w:t>
            </w:r>
            <w:r w:rsidR="00CE2DE5" w:rsidRPr="00A42A30">
              <w:rPr>
                <w:rFonts w:eastAsia="?????? Pro W3" w:cs="Arial"/>
                <w:color w:val="000000"/>
                <w:sz w:val="18"/>
                <w:szCs w:val="18"/>
              </w:rPr>
              <w:t xml:space="preserve"> at the beginning vibratory and later on slower in freque</w:t>
            </w:r>
            <w:r w:rsidR="00CE2DE5">
              <w:rPr>
                <w:rFonts w:eastAsia="?????? Pro W3" w:cs="Arial"/>
                <w:color w:val="000000"/>
                <w:sz w:val="18"/>
                <w:szCs w:val="18"/>
              </w:rPr>
              <w:t>ncy until stop</w:t>
            </w:r>
            <w:r>
              <w:rPr>
                <w:rFonts w:eastAsia="?????? Pro W3" w:cs="Arial"/>
                <w:color w:val="000000"/>
                <w:sz w:val="18"/>
                <w:szCs w:val="18"/>
              </w:rPr>
              <w:t>ping”.</w:t>
            </w:r>
            <w:r w:rsidR="002A1070" w:rsidRPr="002A1070">
              <w:rPr>
                <w:rFonts w:eastAsia="?????? Pro W3" w:cs="Arial"/>
                <w:color w:val="000000"/>
                <w:sz w:val="18"/>
                <w:szCs w:val="18"/>
                <w:vertAlign w:val="superscript"/>
              </w:rPr>
              <w:t>4</w:t>
            </w:r>
          </w:p>
          <w:p w14:paraId="7B8FD773" w14:textId="77777777" w:rsidR="00CE2DE5" w:rsidRDefault="00CE2DE5" w:rsidP="00A42A30">
            <w:pPr>
              <w:spacing w:after="0" w:line="240" w:lineRule="auto"/>
              <w:ind w:left="113" w:right="113"/>
              <w:rPr>
                <w:rFonts w:eastAsia="?????? Pro W3" w:cs="Arial"/>
                <w:color w:val="000000"/>
                <w:sz w:val="18"/>
                <w:szCs w:val="18"/>
              </w:rPr>
            </w:pPr>
          </w:p>
          <w:p w14:paraId="584943F2" w14:textId="77777777" w:rsidR="00CE2DE5" w:rsidRPr="007832AC" w:rsidRDefault="00CE2DE5" w:rsidP="00A42A30">
            <w:pPr>
              <w:spacing w:after="0" w:line="240" w:lineRule="auto"/>
              <w:ind w:left="113" w:right="113"/>
              <w:rPr>
                <w:rFonts w:eastAsia="?????? Pro W3" w:cs="Arial"/>
                <w:color w:val="000000"/>
                <w:sz w:val="18"/>
                <w:szCs w:val="18"/>
                <w:lang w:val="en-GB"/>
              </w:rPr>
            </w:pPr>
            <w:r>
              <w:rPr>
                <w:rFonts w:eastAsia="?????? Pro W3" w:cs="Arial"/>
                <w:color w:val="000000"/>
                <w:sz w:val="18"/>
                <w:szCs w:val="18"/>
              </w:rPr>
              <w:t xml:space="preserve">For a summary of seizure types, click </w:t>
            </w:r>
            <w:r w:rsidRPr="006914EF">
              <w:rPr>
                <w:rFonts w:eastAsia="?????? Pro W3" w:cs="Arial"/>
                <w:color w:val="000000"/>
                <w:sz w:val="18"/>
                <w:szCs w:val="18"/>
                <w:u w:val="single"/>
              </w:rPr>
              <w:t>here</w:t>
            </w:r>
            <w:r>
              <w:rPr>
                <w:rFonts w:eastAsia="?????? Pro W3" w:cs="Arial"/>
                <w:color w:val="000000"/>
                <w:sz w:val="18"/>
                <w:szCs w:val="18"/>
              </w:rPr>
              <w:t>.</w:t>
            </w:r>
          </w:p>
        </w:tc>
      </w:tr>
      <w:tr w:rsidR="00CE2DE5" w:rsidRPr="00CF6B2F" w14:paraId="78FFDCE3" w14:textId="77777777" w:rsidTr="00A42A30">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F0BF697" w14:textId="77777777" w:rsidR="00CE2DE5" w:rsidRPr="00D00E38" w:rsidRDefault="00CE2DE5" w:rsidP="00A42A30">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1D534CB4" w14:textId="77777777" w:rsidTr="00A42A30">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0AC9EF19" w14:textId="77777777" w:rsidR="00CE2DE5" w:rsidRPr="00D00E38" w:rsidRDefault="00CE2DE5" w:rsidP="00A42A30">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7FE644A8" w14:textId="77777777" w:rsidR="00CE2DE5" w:rsidRDefault="00CE2DE5" w:rsidP="00A42A30">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sidR="00A92558">
              <w:rPr>
                <w:rFonts w:eastAsia="?????? Pro W3"/>
                <w:color w:val="008000"/>
                <w:sz w:val="18"/>
                <w:szCs w:val="20"/>
                <w:lang w:val="en-GB"/>
              </w:rPr>
              <w:t xml:space="preserve">This is the same screen as 03-4-2 with a different Q. </w:t>
            </w:r>
            <w:r>
              <w:rPr>
                <w:rFonts w:eastAsia="?????? Pro W3"/>
                <w:color w:val="008000"/>
                <w:sz w:val="18"/>
                <w:szCs w:val="20"/>
                <w:lang w:val="en-GB"/>
              </w:rPr>
              <w:t>Correct answer is tonic-clonic</w:t>
            </w:r>
          </w:p>
          <w:p w14:paraId="3FE4D22C" w14:textId="77777777" w:rsidR="00CE2DE5" w:rsidRDefault="00A92558" w:rsidP="00A42A30">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If possible, have the video still available with the feedback</w:t>
            </w:r>
          </w:p>
          <w:p w14:paraId="485FC69D" w14:textId="77777777" w:rsidR="00CE2DE5" w:rsidRPr="00D00E38" w:rsidRDefault="00CE2DE5" w:rsidP="006914EF">
            <w:pPr>
              <w:keepNext/>
              <w:keepLines/>
              <w:spacing w:after="0" w:line="240" w:lineRule="auto"/>
              <w:ind w:left="162" w:hanging="1"/>
              <w:rPr>
                <w:rFonts w:eastAsia="?????? Pro W3"/>
                <w:color w:val="92D050"/>
                <w:sz w:val="18"/>
                <w:szCs w:val="20"/>
                <w:lang w:val="en-GB"/>
              </w:rPr>
            </w:pPr>
            <w:r>
              <w:rPr>
                <w:rFonts w:eastAsia="?????? Pro W3"/>
                <w:color w:val="008000"/>
                <w:sz w:val="18"/>
                <w:szCs w:val="20"/>
                <w:lang w:val="en-GB"/>
              </w:rPr>
              <w:t xml:space="preserve">Link </w:t>
            </w:r>
            <w:r w:rsidRPr="006914EF">
              <w:rPr>
                <w:rFonts w:eastAsia="?????? Pro W3"/>
                <w:color w:val="008000"/>
                <w:sz w:val="18"/>
                <w:szCs w:val="20"/>
                <w:u w:val="single"/>
                <w:lang w:val="en-GB"/>
              </w:rPr>
              <w:t>here</w:t>
            </w:r>
            <w:r>
              <w:rPr>
                <w:rFonts w:eastAsia="?????? Pro W3"/>
                <w:color w:val="008000"/>
                <w:sz w:val="18"/>
                <w:szCs w:val="20"/>
                <w:lang w:val="en-GB"/>
              </w:rPr>
              <w:t xml:space="preserve"> </w:t>
            </w:r>
            <w:r w:rsidR="00A92558">
              <w:rPr>
                <w:rFonts w:eastAsia="?????? Pro W3"/>
                <w:color w:val="008000"/>
                <w:sz w:val="18"/>
                <w:szCs w:val="20"/>
                <w:lang w:val="en-GB"/>
              </w:rPr>
              <w:t xml:space="preserve">[in the feedback] </w:t>
            </w:r>
            <w:r>
              <w:rPr>
                <w:rFonts w:eastAsia="?????? Pro W3"/>
                <w:color w:val="008000"/>
                <w:sz w:val="18"/>
                <w:szCs w:val="20"/>
                <w:lang w:val="en-GB"/>
              </w:rPr>
              <w:t>to Seizure Type figure (see end of doc)</w:t>
            </w:r>
          </w:p>
        </w:tc>
      </w:tr>
    </w:tbl>
    <w:p w14:paraId="1FB25CCD" w14:textId="77777777" w:rsidR="00CE2DE5" w:rsidRDefault="00CE2DE5">
      <w:pPr>
        <w:rPr>
          <w:lang w:val="en-GB"/>
        </w:rPr>
      </w:pPr>
    </w:p>
    <w:p w14:paraId="189EDBEC"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4211F7A4"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167B019"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DB6DE0"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A12E617"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7BDC2F9B"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6562F03"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565729" w14:textId="418CF1AC"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5AAE43"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5</w:t>
            </w:r>
          </w:p>
        </w:tc>
      </w:tr>
      <w:tr w:rsidR="00290624" w:rsidRPr="00CF6B2F" w14:paraId="61FECBC9"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91B4365"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F55DB9" w14:textId="42478F4A" w:rsidR="00290624" w:rsidRPr="00D00E38" w:rsidRDefault="00681B1B"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eizure</w:t>
            </w:r>
            <w:r>
              <w:rPr>
                <w:rFonts w:eastAsia="?????? Pro W3"/>
                <w:color w:val="000000"/>
                <w:sz w:val="18"/>
                <w:szCs w:val="24"/>
                <w:lang w:val="en-GB"/>
              </w:rPr>
              <w:t xml:space="preserve"> classification:</w:t>
            </w:r>
            <w:r w:rsidR="00290624">
              <w:rPr>
                <w:rFonts w:eastAsia="?????? Pro W3"/>
                <w:color w:val="000000"/>
                <w:sz w:val="18"/>
                <w:szCs w:val="24"/>
                <w:lang w:val="en-GB"/>
              </w:rPr>
              <w:t xml:space="preserve"> </w:t>
            </w:r>
            <w:r>
              <w:rPr>
                <w:rFonts w:eastAsia="?????? Pro W3"/>
                <w:color w:val="000000"/>
                <w:sz w:val="18"/>
                <w:szCs w:val="24"/>
                <w:lang w:val="en-GB"/>
              </w:rPr>
              <w:t xml:space="preserve">Case </w:t>
            </w:r>
            <w:r w:rsidR="00290624">
              <w:rPr>
                <w:rFonts w:eastAsia="?????? Pro W3"/>
                <w:color w:val="000000"/>
                <w:sz w:val="18"/>
                <w:szCs w:val="24"/>
                <w:lang w:val="en-GB"/>
              </w:rPr>
              <w:t>B</w:t>
            </w:r>
            <w:r w:rsidR="00680C8A">
              <w:rPr>
                <w:rFonts w:eastAsia="?????? Pro W3"/>
                <w:color w:val="000000"/>
                <w:sz w:val="18"/>
                <w:szCs w:val="24"/>
                <w:lang w:val="en-GB"/>
              </w:rPr>
              <w:t xml:space="preserve"> - s</w:t>
            </w:r>
            <w:r w:rsidR="00290624">
              <w:rPr>
                <w:rFonts w:eastAsia="?????? Pro W3"/>
                <w:color w:val="000000"/>
                <w:sz w:val="18"/>
                <w:szCs w:val="24"/>
                <w:lang w:val="en-GB"/>
              </w:rPr>
              <w:t xml:space="preserve">tep 1 </w:t>
            </w:r>
            <w:r w:rsidR="00290624" w:rsidRPr="00D00E38">
              <w:rPr>
                <w:rFonts w:eastAsia="?????? Pro W3"/>
                <w:color w:val="000000"/>
                <w:sz w:val="18"/>
                <w:szCs w:val="24"/>
                <w:lang w:val="en-GB"/>
              </w:rPr>
              <w:t xml:space="preserve"> </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2119487E"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5CABA2E9"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6DCB8D6"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01ECA1D5"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95B530" w14:textId="77777777" w:rsidR="00290624" w:rsidRPr="00D00E38" w:rsidRDefault="00290624" w:rsidP="00C36D4E">
            <w:pPr>
              <w:spacing w:after="0" w:line="240" w:lineRule="auto"/>
              <w:ind w:left="113" w:right="113"/>
              <w:rPr>
                <w:rFonts w:eastAsia="?????? Pro W3"/>
                <w:color w:val="000000"/>
                <w:sz w:val="18"/>
                <w:szCs w:val="24"/>
                <w:lang w:val="en-GB"/>
              </w:rPr>
            </w:pPr>
          </w:p>
          <w:p w14:paraId="6D54C588" w14:textId="77777777" w:rsidR="00290624" w:rsidRPr="00D00E38" w:rsidRDefault="00290624" w:rsidP="00C36D4E">
            <w:pPr>
              <w:spacing w:after="0" w:line="240" w:lineRule="auto"/>
              <w:ind w:left="113" w:right="113"/>
              <w:rPr>
                <w:rFonts w:eastAsia="?????? Pro W3"/>
                <w:sz w:val="18"/>
                <w:szCs w:val="24"/>
                <w:lang w:val="en-GB"/>
              </w:rPr>
            </w:pPr>
          </w:p>
          <w:p w14:paraId="682ADD1A"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4F712176" w14:textId="77777777" w:rsidR="00290624" w:rsidRDefault="00290624" w:rsidP="00C36D4E">
            <w:pPr>
              <w:spacing w:after="0" w:line="240" w:lineRule="auto"/>
              <w:ind w:left="113" w:right="113"/>
              <w:rPr>
                <w:rFonts w:eastAsia="?????? Pro W3"/>
                <w:sz w:val="18"/>
                <w:szCs w:val="24"/>
                <w:lang w:val="en-GB"/>
              </w:rPr>
            </w:pPr>
          </w:p>
          <w:p w14:paraId="421D7EBD" w14:textId="208DD105"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[embed video 17-1]</w:t>
            </w:r>
            <w:commentRangeStart w:id="6"/>
            <w:r w:rsidR="002A1070" w:rsidRPr="002A1070">
              <w:rPr>
                <w:rFonts w:eastAsia="?????? Pro W3"/>
                <w:sz w:val="18"/>
                <w:szCs w:val="24"/>
                <w:vertAlign w:val="superscript"/>
                <w:lang w:val="en-GB"/>
              </w:rPr>
              <w:t>4</w:t>
            </w:r>
            <w:commentRangeEnd w:id="6"/>
            <w:r w:rsidR="002A1070">
              <w:rPr>
                <w:rStyle w:val="CommentReference"/>
              </w:rPr>
              <w:commentReference w:id="6"/>
            </w:r>
          </w:p>
          <w:p w14:paraId="0093EE75" w14:textId="77777777" w:rsidR="00290624" w:rsidRDefault="00290624" w:rsidP="00C36D4E">
            <w:pPr>
              <w:spacing w:after="0" w:line="240" w:lineRule="auto"/>
              <w:ind w:left="113" w:right="113"/>
              <w:rPr>
                <w:rFonts w:eastAsia="?????? Pro W3"/>
                <w:sz w:val="18"/>
                <w:szCs w:val="24"/>
                <w:lang w:val="en-GB"/>
              </w:rPr>
            </w:pPr>
          </w:p>
          <w:p w14:paraId="462FB128"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partial</w:t>
            </w:r>
            <w:r>
              <w:rPr>
                <w:rFonts w:eastAsia="?????? Pro W3"/>
                <w:sz w:val="18"/>
                <w:szCs w:val="24"/>
                <w:lang w:val="en-GB"/>
              </w:rPr>
              <w:t xml:space="preserve"> or </w:t>
            </w:r>
            <w:r>
              <w:rPr>
                <w:rFonts w:eastAsia="?????? Pro W3"/>
                <w:i/>
                <w:sz w:val="18"/>
                <w:szCs w:val="24"/>
                <w:lang w:val="en-GB"/>
              </w:rPr>
              <w:t>generalized</w:t>
            </w:r>
            <w:r>
              <w:rPr>
                <w:rFonts w:eastAsia="?????? Pro W3"/>
                <w:sz w:val="18"/>
                <w:szCs w:val="24"/>
                <w:lang w:val="en-GB"/>
              </w:rPr>
              <w:t>?</w:t>
            </w:r>
          </w:p>
          <w:p w14:paraId="2EAC1D48" w14:textId="77777777" w:rsidR="00290624"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Partial</w:t>
            </w:r>
          </w:p>
          <w:p w14:paraId="1BEC189E" w14:textId="77777777" w:rsidR="00290624" w:rsidRPr="00A42A30"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Generalized</w:t>
            </w:r>
          </w:p>
          <w:p w14:paraId="4B79277C"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6EBACF84"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E091D6D"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1C53EB83"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B7E189" w14:textId="77777777" w:rsidR="00290624" w:rsidRPr="007832AC" w:rsidRDefault="00290624" w:rsidP="00C36D4E">
            <w:pPr>
              <w:spacing w:after="0" w:line="240" w:lineRule="auto"/>
              <w:ind w:left="113" w:right="113"/>
              <w:rPr>
                <w:rFonts w:eastAsia="?????? Pro W3" w:cs="Arial"/>
                <w:color w:val="000000"/>
                <w:sz w:val="18"/>
                <w:szCs w:val="18"/>
                <w:lang w:val="en-GB"/>
              </w:rPr>
            </w:pPr>
          </w:p>
        </w:tc>
      </w:tr>
      <w:tr w:rsidR="00290624" w:rsidRPr="00CF6B2F" w14:paraId="4947A7ED"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A7EB08B"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1AACDC25"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D020A5C" w14:textId="77777777" w:rsidR="00290624" w:rsidRPr="00D00E38" w:rsidRDefault="00290624" w:rsidP="00C36D4E">
            <w:pPr>
              <w:keepNext/>
              <w:keepLines/>
              <w:spacing w:after="0" w:line="240" w:lineRule="auto"/>
              <w:ind w:left="162" w:hanging="1"/>
              <w:rPr>
                <w:rFonts w:eastAsia="?????? Pro W3"/>
                <w:i/>
                <w:color w:val="216800"/>
                <w:sz w:val="18"/>
                <w:szCs w:val="20"/>
                <w:lang w:val="en-GB"/>
              </w:rPr>
            </w:pPr>
          </w:p>
          <w:p w14:paraId="32544E67"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67509D3B" w14:textId="77777777" w:rsidR="00290624" w:rsidRPr="00D00E38" w:rsidRDefault="00290624" w:rsidP="00C36D4E">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Embed </w:t>
            </w:r>
            <w:r w:rsidR="000268AB">
              <w:rPr>
                <w:rFonts w:eastAsia="?????? Pro W3"/>
                <w:color w:val="008000"/>
                <w:sz w:val="18"/>
                <w:szCs w:val="20"/>
                <w:highlight w:val="yellow"/>
                <w:lang w:val="en-GB"/>
              </w:rPr>
              <w:t>video 17</w:t>
            </w:r>
            <w:r w:rsidRPr="00A42A30">
              <w:rPr>
                <w:rFonts w:eastAsia="?????? Pro W3"/>
                <w:color w:val="008000"/>
                <w:sz w:val="18"/>
                <w:szCs w:val="20"/>
                <w:highlight w:val="yellow"/>
                <w:lang w:val="en-GB"/>
              </w:rPr>
              <w:t>-1</w:t>
            </w:r>
            <w:r>
              <w:rPr>
                <w:rFonts w:eastAsia="?????? Pro W3"/>
                <w:color w:val="008000"/>
                <w:sz w:val="18"/>
                <w:szCs w:val="20"/>
                <w:lang w:val="en-GB"/>
              </w:rPr>
              <w:t xml:space="preserve"> on the main screen. m/c Q. Correct answer is generalized. They are given feedback indicating whether they are right or not (use the green check or red cross format)</w:t>
            </w:r>
          </w:p>
        </w:tc>
      </w:tr>
    </w:tbl>
    <w:p w14:paraId="748626A5"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0C785B6A"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985726A"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832AB1"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609AE81"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59BAAE48"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057AF1A"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E537C3" w14:textId="4F2015FB"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98F9F9" w14:textId="77777777" w:rsidR="00290624" w:rsidRPr="00D00E38" w:rsidRDefault="00290624" w:rsidP="000268AB">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0268AB">
              <w:rPr>
                <w:rFonts w:eastAsia="?????? Pro W3"/>
                <w:b/>
                <w:color w:val="FF0000"/>
                <w:sz w:val="36"/>
                <w:szCs w:val="20"/>
                <w:lang w:val="en-GB"/>
              </w:rPr>
              <w:t>6</w:t>
            </w:r>
          </w:p>
        </w:tc>
      </w:tr>
      <w:tr w:rsidR="00290624" w:rsidRPr="00CF6B2F" w14:paraId="583C81BF"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9BCDE7D"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B0558D" w14:textId="74A1B124" w:rsidR="00290624" w:rsidRPr="00D00E38" w:rsidRDefault="00680C8A" w:rsidP="000268A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 xml:space="preserve">eizure </w:t>
            </w:r>
            <w:r>
              <w:rPr>
                <w:rFonts w:eastAsia="?????? Pro W3"/>
                <w:color w:val="000000"/>
                <w:sz w:val="18"/>
                <w:szCs w:val="24"/>
                <w:lang w:val="en-GB"/>
              </w:rPr>
              <w:t xml:space="preserve">classification: Case </w:t>
            </w:r>
            <w:r w:rsidR="000268AB">
              <w:rPr>
                <w:rFonts w:eastAsia="?????? Pro W3"/>
                <w:color w:val="000000"/>
                <w:sz w:val="18"/>
                <w:szCs w:val="24"/>
                <w:lang w:val="en-GB"/>
              </w:rPr>
              <w:t>B</w:t>
            </w:r>
            <w:r>
              <w:rPr>
                <w:rFonts w:eastAsia="?????? Pro W3"/>
                <w:color w:val="000000"/>
                <w:sz w:val="18"/>
                <w:szCs w:val="24"/>
                <w:lang w:val="en-GB"/>
              </w:rPr>
              <w:t xml:space="preserve"> - s</w:t>
            </w:r>
            <w:r w:rsidR="00290624">
              <w:rPr>
                <w:rFonts w:eastAsia="?????? Pro W3"/>
                <w:color w:val="000000"/>
                <w:sz w:val="18"/>
                <w:szCs w:val="24"/>
                <w:lang w:val="en-GB"/>
              </w:rPr>
              <w:t>tep 2</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40CECA87"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5392B877"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44A5B06"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537C347B"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BB8B6A" w14:textId="77777777" w:rsidR="00290624" w:rsidRPr="00D00E38" w:rsidRDefault="00290624" w:rsidP="00C36D4E">
            <w:pPr>
              <w:spacing w:after="0" w:line="240" w:lineRule="auto"/>
              <w:ind w:left="113" w:right="113"/>
              <w:rPr>
                <w:rFonts w:eastAsia="?????? Pro W3"/>
                <w:color w:val="000000"/>
                <w:sz w:val="18"/>
                <w:szCs w:val="24"/>
                <w:lang w:val="en-GB"/>
              </w:rPr>
            </w:pPr>
          </w:p>
          <w:p w14:paraId="3BE047B6" w14:textId="77777777" w:rsidR="00290624" w:rsidRPr="00D00E38" w:rsidRDefault="00290624" w:rsidP="00C36D4E">
            <w:pPr>
              <w:spacing w:after="0" w:line="240" w:lineRule="auto"/>
              <w:ind w:left="113" w:right="113"/>
              <w:rPr>
                <w:rFonts w:eastAsia="?????? Pro W3"/>
                <w:sz w:val="18"/>
                <w:szCs w:val="24"/>
                <w:lang w:val="en-GB"/>
              </w:rPr>
            </w:pPr>
          </w:p>
          <w:p w14:paraId="262BE1AB"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7C7D1AB5" w14:textId="77777777" w:rsidR="00290624" w:rsidRDefault="00290624" w:rsidP="00C36D4E">
            <w:pPr>
              <w:spacing w:after="0" w:line="240" w:lineRule="auto"/>
              <w:ind w:left="113" w:right="113"/>
              <w:rPr>
                <w:ins w:id="7" w:author="Yildirim, Esra" w:date="2013-04-05T11:19:00Z"/>
                <w:rFonts w:eastAsia="?????? Pro W3"/>
                <w:sz w:val="18"/>
                <w:szCs w:val="24"/>
                <w:lang w:val="en-GB"/>
              </w:rPr>
            </w:pPr>
          </w:p>
          <w:p w14:paraId="7CD3EDB0" w14:textId="29279942" w:rsidR="00A50928" w:rsidRDefault="00A50928" w:rsidP="00C36D4E">
            <w:pPr>
              <w:spacing w:after="0" w:line="240" w:lineRule="auto"/>
              <w:ind w:left="113" w:right="113"/>
              <w:rPr>
                <w:rFonts w:eastAsia="?????? Pro W3"/>
                <w:sz w:val="18"/>
                <w:szCs w:val="24"/>
                <w:lang w:val="en-GB"/>
              </w:rPr>
            </w:pPr>
            <w:ins w:id="8" w:author="Yildirim, Esra" w:date="2013-04-05T11:19:00Z">
              <w:r w:rsidRPr="00A50928">
                <w:rPr>
                  <w:rFonts w:eastAsia="?????? Pro W3"/>
                  <w:sz w:val="18"/>
                  <w:szCs w:val="24"/>
                  <w:lang w:val="en-GB"/>
                </w:rPr>
                <w:t>[embed video 17-1]</w:t>
              </w:r>
            </w:ins>
          </w:p>
          <w:p w14:paraId="6F906151" w14:textId="77777777" w:rsidR="00290624" w:rsidRDefault="00290624" w:rsidP="00C36D4E">
            <w:pPr>
              <w:spacing w:after="0" w:line="240" w:lineRule="auto"/>
              <w:ind w:left="113" w:right="113"/>
              <w:rPr>
                <w:rFonts w:eastAsia="?????? Pro W3"/>
                <w:sz w:val="18"/>
                <w:szCs w:val="24"/>
                <w:lang w:val="en-GB"/>
              </w:rPr>
            </w:pPr>
          </w:p>
          <w:p w14:paraId="10F241D6"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convulsive</w:t>
            </w:r>
            <w:r>
              <w:rPr>
                <w:rFonts w:eastAsia="?????? Pro W3"/>
                <w:sz w:val="18"/>
                <w:szCs w:val="24"/>
                <w:lang w:val="en-GB"/>
              </w:rPr>
              <w:t xml:space="preserve"> or </w:t>
            </w:r>
            <w:r>
              <w:rPr>
                <w:rFonts w:eastAsia="?????? Pro W3"/>
                <w:i/>
                <w:sz w:val="18"/>
                <w:szCs w:val="24"/>
                <w:lang w:val="en-GB"/>
              </w:rPr>
              <w:t>non-convulsive</w:t>
            </w:r>
            <w:r>
              <w:rPr>
                <w:rFonts w:eastAsia="?????? Pro W3"/>
                <w:sz w:val="18"/>
                <w:szCs w:val="24"/>
                <w:lang w:val="en-GB"/>
              </w:rPr>
              <w:t>?</w:t>
            </w:r>
          </w:p>
          <w:p w14:paraId="38D46750" w14:textId="77777777" w:rsidR="00290624"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Convulsive</w:t>
            </w:r>
          </w:p>
          <w:p w14:paraId="478C4739" w14:textId="77777777" w:rsidR="00290624"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Non-convulsive</w:t>
            </w:r>
          </w:p>
          <w:p w14:paraId="6B952368" w14:textId="77777777" w:rsidR="00290624" w:rsidRPr="00A02DA4" w:rsidRDefault="00290624" w:rsidP="000544DF">
            <w:pPr>
              <w:pStyle w:val="ListParagraph"/>
              <w:spacing w:after="0" w:line="240" w:lineRule="auto"/>
              <w:ind w:left="833" w:right="113"/>
              <w:rPr>
                <w:rFonts w:eastAsia="?????? Pro W3"/>
                <w:color w:val="000000"/>
                <w:sz w:val="18"/>
                <w:szCs w:val="24"/>
                <w:lang w:val="en-GB"/>
              </w:rPr>
            </w:pPr>
          </w:p>
        </w:tc>
      </w:tr>
      <w:tr w:rsidR="00290624" w:rsidRPr="00CF6B2F" w14:paraId="2755C87D"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EF63B82"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19975C44"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F92A38" w14:textId="77777777" w:rsidR="000268AB" w:rsidRPr="00A42A30" w:rsidRDefault="000268AB" w:rsidP="000268AB">
            <w:pPr>
              <w:spacing w:after="0" w:line="240" w:lineRule="auto"/>
              <w:ind w:left="113" w:right="113"/>
              <w:rPr>
                <w:rFonts w:eastAsia="?????? Pro W3" w:cs="Arial"/>
                <w:b/>
                <w:color w:val="000000"/>
                <w:sz w:val="18"/>
                <w:szCs w:val="18"/>
                <w:lang w:val="en-GB"/>
              </w:rPr>
            </w:pPr>
            <w:r w:rsidRPr="00A42A30">
              <w:rPr>
                <w:rFonts w:eastAsia="?????? Pro W3" w:cs="Arial"/>
                <w:b/>
                <w:color w:val="000000"/>
                <w:sz w:val="18"/>
                <w:szCs w:val="18"/>
                <w:lang w:val="en-GB"/>
              </w:rPr>
              <w:t>Feedback</w:t>
            </w:r>
          </w:p>
          <w:p w14:paraId="11D572C6" w14:textId="77777777" w:rsidR="000268AB" w:rsidRDefault="000268AB" w:rsidP="000268AB">
            <w:pPr>
              <w:spacing w:after="0" w:line="240" w:lineRule="auto"/>
              <w:ind w:left="113" w:right="113"/>
              <w:rPr>
                <w:rFonts w:eastAsia="?????? Pro W3" w:cs="Arial"/>
                <w:color w:val="000000"/>
                <w:sz w:val="18"/>
                <w:szCs w:val="18"/>
              </w:rPr>
            </w:pPr>
            <w:r>
              <w:rPr>
                <w:rFonts w:eastAsia="?????? Pro W3" w:cs="Arial"/>
                <w:color w:val="000000"/>
                <w:sz w:val="18"/>
                <w:szCs w:val="18"/>
              </w:rPr>
              <w:t xml:space="preserve">This is an absence </w:t>
            </w:r>
            <w:r w:rsidRPr="00A42A30">
              <w:rPr>
                <w:rFonts w:eastAsia="?????? Pro W3" w:cs="Arial"/>
                <w:color w:val="000000"/>
                <w:sz w:val="18"/>
                <w:szCs w:val="18"/>
              </w:rPr>
              <w:t>seizure</w:t>
            </w:r>
            <w:r>
              <w:rPr>
                <w:rFonts w:eastAsia="?????? Pro W3" w:cs="Arial"/>
                <w:color w:val="000000"/>
                <w:sz w:val="18"/>
                <w:szCs w:val="18"/>
              </w:rPr>
              <w:t>.</w:t>
            </w:r>
          </w:p>
          <w:p w14:paraId="44A0D3E5" w14:textId="77777777" w:rsidR="000268AB" w:rsidRDefault="000268AB" w:rsidP="000268AB">
            <w:pPr>
              <w:spacing w:after="0" w:line="240" w:lineRule="auto"/>
              <w:ind w:left="113" w:right="113"/>
              <w:rPr>
                <w:rFonts w:eastAsia="?????? Pro W3" w:cs="Arial"/>
                <w:color w:val="000000"/>
                <w:sz w:val="18"/>
                <w:szCs w:val="18"/>
              </w:rPr>
            </w:pPr>
          </w:p>
          <w:p w14:paraId="68EDDA58" w14:textId="75EEF598" w:rsidR="000268AB" w:rsidRDefault="000268AB" w:rsidP="000268AB">
            <w:pPr>
              <w:spacing w:after="0" w:line="240" w:lineRule="auto"/>
              <w:ind w:left="113" w:right="113"/>
              <w:rPr>
                <w:rFonts w:eastAsia="?????? Pro W3" w:cs="Arial"/>
                <w:color w:val="000000"/>
                <w:sz w:val="18"/>
                <w:szCs w:val="18"/>
              </w:rPr>
            </w:pPr>
            <w:r>
              <w:rPr>
                <w:rFonts w:eastAsia="?????? Pro W3" w:cs="Arial"/>
                <w:color w:val="000000"/>
                <w:sz w:val="18"/>
                <w:szCs w:val="18"/>
              </w:rPr>
              <w:t>“[This] 4-year-</w:t>
            </w:r>
            <w:r w:rsidRPr="000268AB">
              <w:rPr>
                <w:rFonts w:eastAsia="?????? Pro W3" w:cs="Arial"/>
                <w:color w:val="000000"/>
                <w:sz w:val="18"/>
                <w:szCs w:val="18"/>
              </w:rPr>
              <w:t>old girl stops singing, loses contact, then resumes contact and singing. Staring and unresponsiveness for seconds, accompanied by subtle mouthing movements or eye flutter</w:t>
            </w:r>
            <w:r>
              <w:rPr>
                <w:rFonts w:eastAsia="?????? Pro W3" w:cs="Arial"/>
                <w:color w:val="000000"/>
                <w:sz w:val="18"/>
                <w:szCs w:val="18"/>
              </w:rPr>
              <w:t>,</w:t>
            </w:r>
            <w:r w:rsidRPr="000268AB">
              <w:rPr>
                <w:rFonts w:eastAsia="?????? Pro W3" w:cs="Arial"/>
                <w:color w:val="000000"/>
                <w:sz w:val="18"/>
                <w:szCs w:val="18"/>
              </w:rPr>
              <w:t xml:space="preserve"> are typical in childhood absence epilepsy</w:t>
            </w:r>
            <w:r>
              <w:rPr>
                <w:rFonts w:eastAsia="?????? Pro W3" w:cs="Arial"/>
                <w:color w:val="000000"/>
                <w:sz w:val="18"/>
                <w:szCs w:val="18"/>
              </w:rPr>
              <w:t>”.</w:t>
            </w:r>
            <w:r w:rsidR="002A1070">
              <w:rPr>
                <w:rFonts w:eastAsia="?????? Pro W3"/>
                <w:sz w:val="18"/>
                <w:szCs w:val="24"/>
                <w:vertAlign w:val="superscript"/>
              </w:rPr>
              <w:t>4</w:t>
            </w:r>
          </w:p>
          <w:p w14:paraId="07DE603A" w14:textId="77777777" w:rsidR="000268AB" w:rsidRDefault="000268AB" w:rsidP="000268AB">
            <w:pPr>
              <w:spacing w:after="0" w:line="240" w:lineRule="auto"/>
              <w:ind w:left="113" w:right="113"/>
              <w:rPr>
                <w:rFonts w:eastAsia="?????? Pro W3" w:cs="Arial"/>
                <w:color w:val="000000"/>
                <w:sz w:val="18"/>
                <w:szCs w:val="18"/>
              </w:rPr>
            </w:pPr>
          </w:p>
          <w:p w14:paraId="791E4704" w14:textId="77777777" w:rsidR="00290624" w:rsidRPr="007832AC" w:rsidRDefault="000268AB" w:rsidP="000268AB">
            <w:pPr>
              <w:spacing w:after="0" w:line="240" w:lineRule="auto"/>
              <w:ind w:left="113" w:right="113"/>
              <w:rPr>
                <w:rFonts w:eastAsia="?????? Pro W3" w:cs="Arial"/>
                <w:color w:val="000000"/>
                <w:sz w:val="18"/>
                <w:szCs w:val="18"/>
                <w:lang w:val="en-GB"/>
              </w:rPr>
            </w:pPr>
            <w:r>
              <w:rPr>
                <w:rFonts w:eastAsia="?????? Pro W3" w:cs="Arial"/>
                <w:color w:val="000000"/>
                <w:sz w:val="18"/>
                <w:szCs w:val="18"/>
              </w:rPr>
              <w:t xml:space="preserve">For a summary of seizure types, click </w:t>
            </w:r>
            <w:r w:rsidRPr="006914EF">
              <w:rPr>
                <w:rFonts w:eastAsia="?????? Pro W3" w:cs="Arial"/>
                <w:color w:val="000000"/>
                <w:sz w:val="18"/>
                <w:szCs w:val="18"/>
                <w:u w:val="single"/>
              </w:rPr>
              <w:t>here</w:t>
            </w:r>
            <w:r>
              <w:rPr>
                <w:rFonts w:eastAsia="?????? Pro W3" w:cs="Arial"/>
                <w:color w:val="000000"/>
                <w:sz w:val="18"/>
                <w:szCs w:val="18"/>
              </w:rPr>
              <w:t>.</w:t>
            </w:r>
          </w:p>
        </w:tc>
      </w:tr>
      <w:tr w:rsidR="00290624" w:rsidRPr="00CF6B2F" w14:paraId="558F28E5"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EBB6143"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3C01F5A6"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020C60F" w14:textId="77777777" w:rsidR="00290624" w:rsidRPr="00D00E38" w:rsidRDefault="00290624" w:rsidP="00C36D4E">
            <w:pPr>
              <w:keepNext/>
              <w:keepLines/>
              <w:spacing w:after="0" w:line="240" w:lineRule="auto"/>
              <w:ind w:left="162" w:hanging="1"/>
              <w:rPr>
                <w:rFonts w:eastAsia="?????? Pro W3"/>
                <w:i/>
                <w:color w:val="216800"/>
                <w:sz w:val="18"/>
                <w:szCs w:val="20"/>
                <w:lang w:val="en-GB"/>
              </w:rPr>
            </w:pPr>
          </w:p>
          <w:p w14:paraId="345B2ABB"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8831663" w14:textId="77777777" w:rsidR="00290624" w:rsidRDefault="00290624" w:rsidP="00C36D4E">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 as 03-4-</w:t>
            </w:r>
            <w:r w:rsidR="000268AB">
              <w:rPr>
                <w:rFonts w:eastAsia="?????? Pro W3"/>
                <w:color w:val="008000"/>
                <w:sz w:val="18"/>
                <w:szCs w:val="20"/>
                <w:lang w:val="en-GB"/>
              </w:rPr>
              <w:t>5</w:t>
            </w:r>
            <w:r>
              <w:rPr>
                <w:rFonts w:eastAsia="?????? Pro W3"/>
                <w:color w:val="008000"/>
                <w:sz w:val="18"/>
                <w:szCs w:val="20"/>
                <w:lang w:val="en-GB"/>
              </w:rPr>
              <w:t xml:space="preserve"> with a different Q. Correct answer is </w:t>
            </w:r>
            <w:r w:rsidR="000268AB">
              <w:rPr>
                <w:rFonts w:eastAsia="?????? Pro W3"/>
                <w:color w:val="008000"/>
                <w:sz w:val="18"/>
                <w:szCs w:val="20"/>
                <w:lang w:val="en-GB"/>
              </w:rPr>
              <w:t>non-</w:t>
            </w:r>
            <w:r>
              <w:rPr>
                <w:rFonts w:eastAsia="?????? Pro W3"/>
                <w:color w:val="008000"/>
                <w:sz w:val="18"/>
                <w:szCs w:val="20"/>
                <w:lang w:val="en-GB"/>
              </w:rPr>
              <w:t>convulsive.</w:t>
            </w:r>
          </w:p>
          <w:p w14:paraId="47FE8E42" w14:textId="77777777" w:rsidR="000268AB" w:rsidRDefault="000268AB" w:rsidP="000268AB">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If possible, have the video still available with the feedback</w:t>
            </w:r>
          </w:p>
          <w:p w14:paraId="0BA45FF5" w14:textId="77777777" w:rsidR="000268AB" w:rsidRPr="00D00E38" w:rsidRDefault="000268AB" w:rsidP="000268AB">
            <w:pPr>
              <w:keepNext/>
              <w:keepLines/>
              <w:spacing w:after="0" w:line="240" w:lineRule="auto"/>
              <w:ind w:left="162" w:hanging="1"/>
              <w:rPr>
                <w:rFonts w:eastAsia="?????? Pro W3"/>
                <w:color w:val="92D050"/>
                <w:sz w:val="18"/>
                <w:szCs w:val="20"/>
                <w:lang w:val="en-GB"/>
              </w:rPr>
            </w:pPr>
            <w:r>
              <w:rPr>
                <w:rFonts w:eastAsia="?????? Pro W3"/>
                <w:color w:val="008000"/>
                <w:sz w:val="18"/>
                <w:szCs w:val="20"/>
                <w:lang w:val="en-GB"/>
              </w:rPr>
              <w:t xml:space="preserve">Link </w:t>
            </w:r>
            <w:r w:rsidRPr="006914EF">
              <w:rPr>
                <w:rFonts w:eastAsia="?????? Pro W3"/>
                <w:color w:val="008000"/>
                <w:sz w:val="18"/>
                <w:szCs w:val="20"/>
                <w:u w:val="single"/>
                <w:lang w:val="en-GB"/>
              </w:rPr>
              <w:t>here</w:t>
            </w:r>
            <w:r>
              <w:rPr>
                <w:rFonts w:eastAsia="?????? Pro W3"/>
                <w:color w:val="008000"/>
                <w:sz w:val="18"/>
                <w:szCs w:val="20"/>
                <w:lang w:val="en-GB"/>
              </w:rPr>
              <w:t xml:space="preserve"> [in the feedback] to Seizure Type figure (see end of doc)</w:t>
            </w:r>
          </w:p>
        </w:tc>
      </w:tr>
    </w:tbl>
    <w:p w14:paraId="3239AB43" w14:textId="77777777" w:rsidR="00290624" w:rsidRDefault="00290624" w:rsidP="00290624">
      <w:pPr>
        <w:rPr>
          <w:lang w:val="en-GB"/>
        </w:rPr>
      </w:pPr>
    </w:p>
    <w:p w14:paraId="696BE787" w14:textId="77777777" w:rsidR="00290624" w:rsidRDefault="00290624" w:rsidP="00290624">
      <w:pPr>
        <w:rPr>
          <w:lang w:val="en-GB"/>
        </w:rPr>
      </w:pPr>
    </w:p>
    <w:p w14:paraId="6B9E1D1A"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448E3E1D"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BCF6056"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AFA0AD"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5B3FA17"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5D6776B5"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FF1BEBF"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2F618F" w14:textId="7A15B4AD"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BE58F4"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0268AB">
              <w:rPr>
                <w:rFonts w:eastAsia="?????? Pro W3"/>
                <w:b/>
                <w:color w:val="FF0000"/>
                <w:sz w:val="36"/>
                <w:szCs w:val="20"/>
                <w:lang w:val="en-GB"/>
              </w:rPr>
              <w:t>7</w:t>
            </w:r>
          </w:p>
        </w:tc>
      </w:tr>
      <w:tr w:rsidR="00290624" w:rsidRPr="00CF6B2F" w14:paraId="102AA7F3"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541F783"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C13CCD" w14:textId="550D4741" w:rsidR="00290624" w:rsidRPr="00D00E38" w:rsidRDefault="00680C8A" w:rsidP="000268A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 xml:space="preserve">eizure </w:t>
            </w:r>
            <w:r>
              <w:rPr>
                <w:rFonts w:eastAsia="?????? Pro W3"/>
                <w:color w:val="000000"/>
                <w:sz w:val="18"/>
                <w:szCs w:val="24"/>
                <w:lang w:val="en-GB"/>
              </w:rPr>
              <w:t xml:space="preserve">classification: Case </w:t>
            </w:r>
            <w:r w:rsidR="000268AB">
              <w:rPr>
                <w:rFonts w:eastAsia="?????? Pro W3"/>
                <w:color w:val="000000"/>
                <w:sz w:val="18"/>
                <w:szCs w:val="24"/>
                <w:lang w:val="en-GB"/>
              </w:rPr>
              <w:t>C</w:t>
            </w:r>
            <w:r>
              <w:rPr>
                <w:rFonts w:eastAsia="?????? Pro W3"/>
                <w:color w:val="000000"/>
                <w:sz w:val="18"/>
                <w:szCs w:val="24"/>
                <w:lang w:val="en-GB"/>
              </w:rPr>
              <w:t>- s</w:t>
            </w:r>
            <w:r w:rsidR="00290624">
              <w:rPr>
                <w:rFonts w:eastAsia="?????? Pro W3"/>
                <w:color w:val="000000"/>
                <w:sz w:val="18"/>
                <w:szCs w:val="24"/>
                <w:lang w:val="en-GB"/>
              </w:rPr>
              <w:t xml:space="preserve">tep 1 </w:t>
            </w:r>
            <w:r w:rsidR="00290624" w:rsidRPr="00D00E38">
              <w:rPr>
                <w:rFonts w:eastAsia="?????? Pro W3"/>
                <w:color w:val="000000"/>
                <w:sz w:val="18"/>
                <w:szCs w:val="24"/>
                <w:lang w:val="en-GB"/>
              </w:rPr>
              <w:t xml:space="preserve"> </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464640A4"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111F82DF"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F79DCFC"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74FEF1C3"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EC57E4" w14:textId="77777777" w:rsidR="00290624" w:rsidRPr="00D00E38" w:rsidRDefault="00290624" w:rsidP="00C36D4E">
            <w:pPr>
              <w:spacing w:after="0" w:line="240" w:lineRule="auto"/>
              <w:ind w:left="113" w:right="113"/>
              <w:rPr>
                <w:rFonts w:eastAsia="?????? Pro W3"/>
                <w:color w:val="000000"/>
                <w:sz w:val="18"/>
                <w:szCs w:val="24"/>
                <w:lang w:val="en-GB"/>
              </w:rPr>
            </w:pPr>
          </w:p>
          <w:p w14:paraId="05F4861F" w14:textId="77777777" w:rsidR="00290624" w:rsidRPr="00D00E38" w:rsidRDefault="00290624" w:rsidP="00C36D4E">
            <w:pPr>
              <w:spacing w:after="0" w:line="240" w:lineRule="auto"/>
              <w:ind w:left="113" w:right="113"/>
              <w:rPr>
                <w:rFonts w:eastAsia="?????? Pro W3"/>
                <w:sz w:val="18"/>
                <w:szCs w:val="24"/>
                <w:lang w:val="en-GB"/>
              </w:rPr>
            </w:pPr>
          </w:p>
          <w:p w14:paraId="10CA00E6"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309127EB" w14:textId="77777777" w:rsidR="00290624" w:rsidRDefault="00290624" w:rsidP="00C36D4E">
            <w:pPr>
              <w:spacing w:after="0" w:line="240" w:lineRule="auto"/>
              <w:ind w:left="113" w:right="113"/>
              <w:rPr>
                <w:rFonts w:eastAsia="?????? Pro W3"/>
                <w:sz w:val="18"/>
                <w:szCs w:val="24"/>
                <w:lang w:val="en-GB"/>
              </w:rPr>
            </w:pPr>
          </w:p>
          <w:p w14:paraId="4BB52AF5" w14:textId="215765A0"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[embed vide</w:t>
            </w:r>
            <w:r w:rsidR="000268AB">
              <w:rPr>
                <w:rFonts w:eastAsia="?????? Pro W3"/>
                <w:sz w:val="18"/>
                <w:szCs w:val="24"/>
                <w:lang w:val="en-GB"/>
              </w:rPr>
              <w:t>o 29</w:t>
            </w:r>
            <w:r>
              <w:rPr>
                <w:rFonts w:eastAsia="?????? Pro W3"/>
                <w:sz w:val="18"/>
                <w:szCs w:val="24"/>
                <w:lang w:val="en-GB"/>
              </w:rPr>
              <w:t>-1]</w:t>
            </w:r>
            <w:commentRangeStart w:id="9"/>
            <w:r w:rsidR="00A50928">
              <w:rPr>
                <w:rFonts w:eastAsia="?????? Pro W3"/>
                <w:sz w:val="18"/>
                <w:szCs w:val="24"/>
                <w:vertAlign w:val="superscript"/>
                <w:lang w:val="en-GB"/>
              </w:rPr>
              <w:t>4</w:t>
            </w:r>
            <w:commentRangeEnd w:id="9"/>
            <w:r w:rsidR="00A50928">
              <w:rPr>
                <w:rStyle w:val="CommentReference"/>
              </w:rPr>
              <w:commentReference w:id="9"/>
            </w:r>
          </w:p>
          <w:p w14:paraId="003DDB17" w14:textId="77777777" w:rsidR="00290624" w:rsidRDefault="00290624" w:rsidP="00C36D4E">
            <w:pPr>
              <w:spacing w:after="0" w:line="240" w:lineRule="auto"/>
              <w:ind w:left="113" w:right="113"/>
              <w:rPr>
                <w:rFonts w:eastAsia="?????? Pro W3"/>
                <w:sz w:val="18"/>
                <w:szCs w:val="24"/>
                <w:lang w:val="en-GB"/>
              </w:rPr>
            </w:pPr>
          </w:p>
          <w:p w14:paraId="600AABEA"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partial</w:t>
            </w:r>
            <w:r>
              <w:rPr>
                <w:rFonts w:eastAsia="?????? Pro W3"/>
                <w:sz w:val="18"/>
                <w:szCs w:val="24"/>
                <w:lang w:val="en-GB"/>
              </w:rPr>
              <w:t xml:space="preserve"> or </w:t>
            </w:r>
            <w:r>
              <w:rPr>
                <w:rFonts w:eastAsia="?????? Pro W3"/>
                <w:i/>
                <w:sz w:val="18"/>
                <w:szCs w:val="24"/>
                <w:lang w:val="en-GB"/>
              </w:rPr>
              <w:t>generalized</w:t>
            </w:r>
            <w:r>
              <w:rPr>
                <w:rFonts w:eastAsia="?????? Pro W3"/>
                <w:sz w:val="18"/>
                <w:szCs w:val="24"/>
                <w:lang w:val="en-GB"/>
              </w:rPr>
              <w:t>?</w:t>
            </w:r>
          </w:p>
          <w:p w14:paraId="14721072" w14:textId="77777777" w:rsidR="00290624"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Partial</w:t>
            </w:r>
          </w:p>
          <w:p w14:paraId="76ED9E82" w14:textId="77777777" w:rsidR="00290624" w:rsidRPr="00A42A30"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Generalized</w:t>
            </w:r>
          </w:p>
          <w:p w14:paraId="14E6CACE"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1EB75F68"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38DB721"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096C3957"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D3DA57" w14:textId="77777777" w:rsidR="00290624" w:rsidRPr="007832AC" w:rsidRDefault="00290624" w:rsidP="00C36D4E">
            <w:pPr>
              <w:spacing w:after="0" w:line="240" w:lineRule="auto"/>
              <w:ind w:left="113" w:right="113"/>
              <w:rPr>
                <w:rFonts w:eastAsia="?????? Pro W3" w:cs="Arial"/>
                <w:color w:val="000000"/>
                <w:sz w:val="18"/>
                <w:szCs w:val="18"/>
                <w:lang w:val="en-GB"/>
              </w:rPr>
            </w:pPr>
          </w:p>
        </w:tc>
      </w:tr>
      <w:tr w:rsidR="00290624" w:rsidRPr="00CF6B2F" w14:paraId="175A6EC1"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7E06A4B"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41A7D02D"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03579BBD" w14:textId="77777777" w:rsidR="00290624" w:rsidRPr="00D00E38" w:rsidRDefault="00290624" w:rsidP="00C36D4E">
            <w:pPr>
              <w:keepNext/>
              <w:keepLines/>
              <w:spacing w:after="0" w:line="240" w:lineRule="auto"/>
              <w:ind w:left="162" w:hanging="1"/>
              <w:rPr>
                <w:rFonts w:eastAsia="?????? Pro W3"/>
                <w:i/>
                <w:color w:val="216800"/>
                <w:sz w:val="18"/>
                <w:szCs w:val="20"/>
                <w:lang w:val="en-GB"/>
              </w:rPr>
            </w:pPr>
          </w:p>
          <w:p w14:paraId="52FE48EC"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00406679" w14:textId="77777777" w:rsidR="00290624" w:rsidRPr="00D00E38" w:rsidRDefault="00290624" w:rsidP="000268AB">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Embed </w:t>
            </w:r>
            <w:r w:rsidR="000268AB">
              <w:rPr>
                <w:rFonts w:eastAsia="?????? Pro W3"/>
                <w:color w:val="008000"/>
                <w:sz w:val="18"/>
                <w:szCs w:val="20"/>
                <w:highlight w:val="yellow"/>
                <w:lang w:val="en-GB"/>
              </w:rPr>
              <w:t>video 29</w:t>
            </w:r>
            <w:r w:rsidRPr="00A42A30">
              <w:rPr>
                <w:rFonts w:eastAsia="?????? Pro W3"/>
                <w:color w:val="008000"/>
                <w:sz w:val="18"/>
                <w:szCs w:val="20"/>
                <w:highlight w:val="yellow"/>
                <w:lang w:val="en-GB"/>
              </w:rPr>
              <w:t>-1</w:t>
            </w:r>
            <w:r>
              <w:rPr>
                <w:rFonts w:eastAsia="?????? Pro W3"/>
                <w:color w:val="008000"/>
                <w:sz w:val="18"/>
                <w:szCs w:val="20"/>
                <w:lang w:val="en-GB"/>
              </w:rPr>
              <w:t xml:space="preserve"> on the main screen. m/c Q. Correct answer is </w:t>
            </w:r>
            <w:r w:rsidR="000268AB">
              <w:rPr>
                <w:rFonts w:eastAsia="?????? Pro W3"/>
                <w:color w:val="008000"/>
                <w:sz w:val="18"/>
                <w:szCs w:val="20"/>
                <w:lang w:val="en-GB"/>
              </w:rPr>
              <w:t>partial</w:t>
            </w:r>
            <w:r>
              <w:rPr>
                <w:rFonts w:eastAsia="?????? Pro W3"/>
                <w:color w:val="008000"/>
                <w:sz w:val="18"/>
                <w:szCs w:val="20"/>
                <w:lang w:val="en-GB"/>
              </w:rPr>
              <w:t>. They are given feedback indicating whether they are right or not (use the green check or red cross format)</w:t>
            </w:r>
          </w:p>
        </w:tc>
      </w:tr>
    </w:tbl>
    <w:p w14:paraId="5DEA2C3C"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7FD6E29C"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BAFD282"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2BC7D4"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19DDA91"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7EF041AB"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1C07720"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6FB96" w14:textId="79737961"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0E9829"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0268AB">
              <w:rPr>
                <w:rFonts w:eastAsia="?????? Pro W3"/>
                <w:b/>
                <w:color w:val="FF0000"/>
                <w:sz w:val="36"/>
                <w:szCs w:val="20"/>
                <w:lang w:val="en-GB"/>
              </w:rPr>
              <w:t>8</w:t>
            </w:r>
          </w:p>
        </w:tc>
      </w:tr>
      <w:tr w:rsidR="00290624" w:rsidRPr="00CF6B2F" w14:paraId="05B1760F"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2144916"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44B685" w14:textId="69D3107E" w:rsidR="00290624" w:rsidRPr="00D00E38" w:rsidRDefault="00680C8A" w:rsidP="000268A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 xml:space="preserve">eizure </w:t>
            </w:r>
            <w:r>
              <w:rPr>
                <w:rFonts w:eastAsia="?????? Pro W3"/>
                <w:color w:val="000000"/>
                <w:sz w:val="18"/>
                <w:szCs w:val="24"/>
                <w:lang w:val="en-GB"/>
              </w:rPr>
              <w:t xml:space="preserve">classification: Case </w:t>
            </w:r>
            <w:r w:rsidR="000268AB">
              <w:rPr>
                <w:rFonts w:eastAsia="?????? Pro W3"/>
                <w:color w:val="000000"/>
                <w:sz w:val="18"/>
                <w:szCs w:val="24"/>
                <w:lang w:val="en-GB"/>
              </w:rPr>
              <w:t>C</w:t>
            </w:r>
            <w:r>
              <w:rPr>
                <w:rFonts w:eastAsia="?????? Pro W3"/>
                <w:color w:val="000000"/>
                <w:sz w:val="18"/>
                <w:szCs w:val="24"/>
                <w:lang w:val="en-GB"/>
              </w:rPr>
              <w:t>-s</w:t>
            </w:r>
            <w:r w:rsidR="00290624">
              <w:rPr>
                <w:rFonts w:eastAsia="?????? Pro W3"/>
                <w:color w:val="000000"/>
                <w:sz w:val="18"/>
                <w:szCs w:val="24"/>
                <w:lang w:val="en-GB"/>
              </w:rPr>
              <w:t>tep 2</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4A1AEAE0"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2F42B728"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40AD965"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1932125E"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794D9A" w14:textId="77777777" w:rsidR="00290624" w:rsidRPr="00D00E38" w:rsidRDefault="00290624" w:rsidP="00C36D4E">
            <w:pPr>
              <w:spacing w:after="0" w:line="240" w:lineRule="auto"/>
              <w:ind w:left="113" w:right="113"/>
              <w:rPr>
                <w:rFonts w:eastAsia="?????? Pro W3"/>
                <w:color w:val="000000"/>
                <w:sz w:val="18"/>
                <w:szCs w:val="24"/>
                <w:lang w:val="en-GB"/>
              </w:rPr>
            </w:pPr>
          </w:p>
          <w:p w14:paraId="21A2DF25" w14:textId="77777777" w:rsidR="00290624" w:rsidRPr="00D00E38" w:rsidRDefault="00290624" w:rsidP="00C36D4E">
            <w:pPr>
              <w:spacing w:after="0" w:line="240" w:lineRule="auto"/>
              <w:ind w:left="113" w:right="113"/>
              <w:rPr>
                <w:rFonts w:eastAsia="?????? Pro W3"/>
                <w:sz w:val="18"/>
                <w:szCs w:val="24"/>
                <w:lang w:val="en-GB"/>
              </w:rPr>
            </w:pPr>
          </w:p>
          <w:p w14:paraId="00574BE3"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3006F4D8" w14:textId="77777777" w:rsidR="00290624" w:rsidRDefault="00290624" w:rsidP="00C36D4E">
            <w:pPr>
              <w:spacing w:after="0" w:line="240" w:lineRule="auto"/>
              <w:ind w:left="113" w:right="113"/>
              <w:rPr>
                <w:rFonts w:eastAsia="?????? Pro W3"/>
                <w:sz w:val="18"/>
                <w:szCs w:val="24"/>
                <w:lang w:val="en-GB"/>
              </w:rPr>
            </w:pPr>
          </w:p>
          <w:p w14:paraId="15EBD0D9" w14:textId="77777777" w:rsidR="00290624" w:rsidRDefault="000268AB" w:rsidP="00C36D4E">
            <w:pPr>
              <w:spacing w:after="0" w:line="240" w:lineRule="auto"/>
              <w:ind w:left="113" w:right="113"/>
              <w:rPr>
                <w:rFonts w:eastAsia="?????? Pro W3"/>
                <w:sz w:val="18"/>
                <w:szCs w:val="24"/>
                <w:lang w:val="en-GB"/>
              </w:rPr>
            </w:pPr>
            <w:r>
              <w:rPr>
                <w:rFonts w:eastAsia="?????? Pro W3"/>
                <w:sz w:val="18"/>
                <w:szCs w:val="24"/>
                <w:lang w:val="en-GB"/>
              </w:rPr>
              <w:t>[embed video 29</w:t>
            </w:r>
            <w:r w:rsidR="00290624">
              <w:rPr>
                <w:rFonts w:eastAsia="?????? Pro W3"/>
                <w:sz w:val="18"/>
                <w:szCs w:val="24"/>
                <w:lang w:val="en-GB"/>
              </w:rPr>
              <w:t>-1]</w:t>
            </w:r>
          </w:p>
          <w:p w14:paraId="12B7D68C" w14:textId="77777777" w:rsidR="00290624" w:rsidRDefault="00290624" w:rsidP="00C36D4E">
            <w:pPr>
              <w:spacing w:after="0" w:line="240" w:lineRule="auto"/>
              <w:ind w:left="113" w:right="113"/>
              <w:rPr>
                <w:rFonts w:eastAsia="?????? Pro W3"/>
                <w:sz w:val="18"/>
                <w:szCs w:val="24"/>
                <w:lang w:val="en-GB"/>
              </w:rPr>
            </w:pPr>
          </w:p>
          <w:p w14:paraId="31AE77CD"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 xml:space="preserve">Is the seizure </w:t>
            </w:r>
            <w:r w:rsidR="000268AB">
              <w:rPr>
                <w:rFonts w:eastAsia="?????? Pro W3"/>
                <w:i/>
                <w:sz w:val="18"/>
                <w:szCs w:val="24"/>
                <w:lang w:val="en-GB"/>
              </w:rPr>
              <w:t>simple</w:t>
            </w:r>
            <w:r>
              <w:rPr>
                <w:rFonts w:eastAsia="?????? Pro W3"/>
                <w:sz w:val="18"/>
                <w:szCs w:val="24"/>
                <w:lang w:val="en-GB"/>
              </w:rPr>
              <w:t xml:space="preserve"> or </w:t>
            </w:r>
            <w:r w:rsidR="000268AB">
              <w:rPr>
                <w:rFonts w:eastAsia="?????? Pro W3"/>
                <w:i/>
                <w:sz w:val="18"/>
                <w:szCs w:val="24"/>
                <w:lang w:val="en-GB"/>
              </w:rPr>
              <w:t>complex</w:t>
            </w:r>
            <w:r>
              <w:rPr>
                <w:rFonts w:eastAsia="?????? Pro W3"/>
                <w:sz w:val="18"/>
                <w:szCs w:val="24"/>
                <w:lang w:val="en-GB"/>
              </w:rPr>
              <w:t>?</w:t>
            </w:r>
          </w:p>
          <w:p w14:paraId="0D36BD21" w14:textId="77777777" w:rsidR="00290624" w:rsidRDefault="000268AB"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Simple</w:t>
            </w:r>
          </w:p>
          <w:p w14:paraId="080263AC" w14:textId="77777777" w:rsidR="000268AB" w:rsidRPr="00A42A30" w:rsidRDefault="000268AB"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Complex</w:t>
            </w:r>
          </w:p>
          <w:p w14:paraId="5EB6784D"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1DF65447"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0F7654F"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7B90CD93"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0BF3B3" w14:textId="77777777" w:rsidR="00290624" w:rsidRPr="007832AC" w:rsidRDefault="00290624" w:rsidP="00C36D4E">
            <w:pPr>
              <w:spacing w:after="0" w:line="240" w:lineRule="auto"/>
              <w:ind w:left="113" w:right="113"/>
              <w:rPr>
                <w:rFonts w:eastAsia="?????? Pro W3" w:cs="Arial"/>
                <w:color w:val="000000"/>
                <w:sz w:val="18"/>
                <w:szCs w:val="18"/>
                <w:lang w:val="en-GB"/>
              </w:rPr>
            </w:pPr>
          </w:p>
        </w:tc>
      </w:tr>
      <w:tr w:rsidR="00290624" w:rsidRPr="00CF6B2F" w14:paraId="08C38E21"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D2B7F67"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78F6D191"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1303744" w14:textId="77777777" w:rsidR="00290624" w:rsidRPr="00D00E38" w:rsidRDefault="00290624" w:rsidP="00C36D4E">
            <w:pPr>
              <w:keepNext/>
              <w:keepLines/>
              <w:spacing w:after="0" w:line="240" w:lineRule="auto"/>
              <w:ind w:left="162" w:hanging="1"/>
              <w:rPr>
                <w:rFonts w:eastAsia="?????? Pro W3"/>
                <w:i/>
                <w:color w:val="216800"/>
                <w:sz w:val="18"/>
                <w:szCs w:val="20"/>
                <w:lang w:val="en-GB"/>
              </w:rPr>
            </w:pPr>
          </w:p>
          <w:p w14:paraId="41C51D25"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41FBEE6E" w14:textId="77777777" w:rsidR="00290624" w:rsidRPr="00D00E38" w:rsidRDefault="00290624" w:rsidP="000268AB">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w:t>
            </w:r>
            <w:r w:rsidR="000268AB">
              <w:rPr>
                <w:rFonts w:eastAsia="?????? Pro W3"/>
                <w:color w:val="008000"/>
                <w:sz w:val="18"/>
                <w:szCs w:val="20"/>
                <w:lang w:val="en-GB"/>
              </w:rPr>
              <w:t xml:space="preserve"> as 03-4-7</w:t>
            </w:r>
            <w:r>
              <w:rPr>
                <w:rFonts w:eastAsia="?????? Pro W3"/>
                <w:color w:val="008000"/>
                <w:sz w:val="18"/>
                <w:szCs w:val="20"/>
                <w:lang w:val="en-GB"/>
              </w:rPr>
              <w:t xml:space="preserve"> with a different Q. Correct answer is </w:t>
            </w:r>
            <w:r w:rsidR="000268AB">
              <w:rPr>
                <w:rFonts w:eastAsia="?????? Pro W3"/>
                <w:color w:val="008000"/>
                <w:sz w:val="18"/>
                <w:szCs w:val="20"/>
                <w:lang w:val="en-GB"/>
              </w:rPr>
              <w:t>simple</w:t>
            </w:r>
            <w:r>
              <w:rPr>
                <w:rFonts w:eastAsia="?????? Pro W3"/>
                <w:color w:val="008000"/>
                <w:sz w:val="18"/>
                <w:szCs w:val="20"/>
                <w:lang w:val="en-GB"/>
              </w:rPr>
              <w:t>.</w:t>
            </w:r>
          </w:p>
        </w:tc>
      </w:tr>
    </w:tbl>
    <w:p w14:paraId="2FD29F30"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73E59DC9"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E31C37D"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255E17"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2975D5E"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0AA32733"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AE32287"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B06E49" w14:textId="612CA5E9"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83A6CF"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0268AB">
              <w:rPr>
                <w:rFonts w:eastAsia="?????? Pro W3"/>
                <w:b/>
                <w:color w:val="FF0000"/>
                <w:sz w:val="36"/>
                <w:szCs w:val="20"/>
                <w:lang w:val="en-GB"/>
              </w:rPr>
              <w:t>9</w:t>
            </w:r>
          </w:p>
        </w:tc>
      </w:tr>
      <w:tr w:rsidR="00290624" w:rsidRPr="00CF6B2F" w14:paraId="07E97B15"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0237465"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350841" w14:textId="7D2794D6"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 xml:space="preserve">eizure </w:t>
            </w:r>
            <w:r>
              <w:rPr>
                <w:rFonts w:eastAsia="?????? Pro W3"/>
                <w:color w:val="000000"/>
                <w:sz w:val="18"/>
                <w:szCs w:val="24"/>
                <w:lang w:val="en-GB"/>
              </w:rPr>
              <w:t>classification</w:t>
            </w:r>
            <w:r w:rsidR="00290624">
              <w:rPr>
                <w:rFonts w:eastAsia="?????? Pro W3"/>
                <w:color w:val="000000"/>
                <w:sz w:val="18"/>
                <w:szCs w:val="24"/>
                <w:lang w:val="en-GB"/>
              </w:rPr>
              <w:t xml:space="preserve">: </w:t>
            </w:r>
            <w:r>
              <w:rPr>
                <w:rFonts w:eastAsia="?????? Pro W3"/>
                <w:color w:val="000000"/>
                <w:sz w:val="18"/>
                <w:szCs w:val="24"/>
                <w:lang w:val="en-GB"/>
              </w:rPr>
              <w:t>Case C - s</w:t>
            </w:r>
            <w:r w:rsidR="00290624">
              <w:rPr>
                <w:rFonts w:eastAsia="?????? Pro W3"/>
                <w:color w:val="000000"/>
                <w:sz w:val="18"/>
                <w:szCs w:val="24"/>
                <w:lang w:val="en-GB"/>
              </w:rPr>
              <w:t>tep 3</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1C8A7CFB"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283A022D"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3239C90"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0F45A9A0"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4724539" w14:textId="77777777" w:rsidR="00290624" w:rsidRPr="00D00E38" w:rsidRDefault="00290624" w:rsidP="00C36D4E">
            <w:pPr>
              <w:spacing w:after="0" w:line="240" w:lineRule="auto"/>
              <w:ind w:left="113" w:right="113"/>
              <w:rPr>
                <w:rFonts w:eastAsia="?????? Pro W3"/>
                <w:color w:val="000000"/>
                <w:sz w:val="18"/>
                <w:szCs w:val="24"/>
                <w:lang w:val="en-GB"/>
              </w:rPr>
            </w:pPr>
          </w:p>
          <w:p w14:paraId="3ED6837C" w14:textId="77777777" w:rsidR="00290624" w:rsidRPr="00D00E38" w:rsidRDefault="00290624" w:rsidP="00C36D4E">
            <w:pPr>
              <w:spacing w:after="0" w:line="240" w:lineRule="auto"/>
              <w:ind w:left="113" w:right="113"/>
              <w:rPr>
                <w:rFonts w:eastAsia="?????? Pro W3"/>
                <w:sz w:val="18"/>
                <w:szCs w:val="24"/>
                <w:lang w:val="en-GB"/>
              </w:rPr>
            </w:pPr>
          </w:p>
          <w:p w14:paraId="467EF57A"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0F9C2376" w14:textId="77777777" w:rsidR="00290624" w:rsidRDefault="00290624" w:rsidP="00C36D4E">
            <w:pPr>
              <w:spacing w:after="0" w:line="240" w:lineRule="auto"/>
              <w:ind w:left="113" w:right="113"/>
              <w:rPr>
                <w:rFonts w:eastAsia="?????? Pro W3"/>
                <w:sz w:val="18"/>
                <w:szCs w:val="24"/>
                <w:lang w:val="en-GB"/>
              </w:rPr>
            </w:pPr>
          </w:p>
          <w:p w14:paraId="74092D0C" w14:textId="77777777" w:rsidR="00290624" w:rsidRDefault="000268AB" w:rsidP="00C36D4E">
            <w:pPr>
              <w:spacing w:after="0" w:line="240" w:lineRule="auto"/>
              <w:ind w:left="113" w:right="113"/>
              <w:rPr>
                <w:rFonts w:eastAsia="?????? Pro W3"/>
                <w:sz w:val="18"/>
                <w:szCs w:val="24"/>
                <w:lang w:val="en-GB"/>
              </w:rPr>
            </w:pPr>
            <w:r>
              <w:rPr>
                <w:rFonts w:eastAsia="?????? Pro W3"/>
                <w:sz w:val="18"/>
                <w:szCs w:val="24"/>
                <w:lang w:val="en-GB"/>
              </w:rPr>
              <w:t>[embed video 29</w:t>
            </w:r>
            <w:r w:rsidR="00290624">
              <w:rPr>
                <w:rFonts w:eastAsia="?????? Pro W3"/>
                <w:sz w:val="18"/>
                <w:szCs w:val="24"/>
                <w:lang w:val="en-GB"/>
              </w:rPr>
              <w:t>-1]</w:t>
            </w:r>
          </w:p>
          <w:p w14:paraId="1F1214A1" w14:textId="77777777" w:rsidR="00290624" w:rsidRDefault="00290624" w:rsidP="00C36D4E">
            <w:pPr>
              <w:spacing w:after="0" w:line="240" w:lineRule="auto"/>
              <w:ind w:left="113" w:right="113"/>
              <w:rPr>
                <w:rFonts w:eastAsia="?????? Pro W3"/>
                <w:sz w:val="18"/>
                <w:szCs w:val="24"/>
                <w:lang w:val="en-GB"/>
              </w:rPr>
            </w:pPr>
          </w:p>
          <w:p w14:paraId="13AE344A"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What is the type of seizure observed in the video?</w:t>
            </w:r>
          </w:p>
          <w:p w14:paraId="1D18BF85" w14:textId="77777777" w:rsidR="00290624" w:rsidRDefault="000268AB"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Motor</w:t>
            </w:r>
          </w:p>
          <w:p w14:paraId="5978137A" w14:textId="77777777" w:rsidR="000268AB" w:rsidRDefault="000268AB"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Sensory (auras)</w:t>
            </w:r>
          </w:p>
          <w:p w14:paraId="6E901811" w14:textId="77777777" w:rsidR="000268AB" w:rsidRDefault="000268AB"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Autonomic</w:t>
            </w:r>
          </w:p>
          <w:p w14:paraId="28F841D5" w14:textId="77777777" w:rsidR="000268AB" w:rsidRPr="00A42A30" w:rsidRDefault="000268AB"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Psychic (auras)</w:t>
            </w:r>
          </w:p>
          <w:p w14:paraId="57025362"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6D16DE8B"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E891C7D"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043811B3"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647382" w14:textId="77777777" w:rsidR="00290624" w:rsidRPr="00A42A30" w:rsidRDefault="00290624" w:rsidP="00C36D4E">
            <w:pPr>
              <w:spacing w:after="0" w:line="240" w:lineRule="auto"/>
              <w:ind w:left="113" w:right="113"/>
              <w:rPr>
                <w:rFonts w:eastAsia="?????? Pro W3" w:cs="Arial"/>
                <w:b/>
                <w:color w:val="000000"/>
                <w:sz w:val="18"/>
                <w:szCs w:val="18"/>
                <w:lang w:val="en-GB"/>
              </w:rPr>
            </w:pPr>
            <w:r>
              <w:rPr>
                <w:rFonts w:eastAsia="?????? Pro W3" w:cs="Arial"/>
                <w:color w:val="000000"/>
                <w:sz w:val="18"/>
                <w:szCs w:val="18"/>
                <w:lang w:val="en-GB"/>
              </w:rPr>
              <w:t xml:space="preserve"> </w:t>
            </w:r>
            <w:r w:rsidRPr="00A42A30">
              <w:rPr>
                <w:rFonts w:eastAsia="?????? Pro W3" w:cs="Arial"/>
                <w:b/>
                <w:color w:val="000000"/>
                <w:sz w:val="18"/>
                <w:szCs w:val="18"/>
                <w:lang w:val="en-GB"/>
              </w:rPr>
              <w:t>Feedback</w:t>
            </w:r>
          </w:p>
          <w:p w14:paraId="25B00331" w14:textId="77777777" w:rsidR="00FB5653" w:rsidRDefault="00290624" w:rsidP="00C36D4E">
            <w:pPr>
              <w:spacing w:after="0" w:line="240" w:lineRule="auto"/>
              <w:ind w:left="113" w:right="113"/>
              <w:rPr>
                <w:rFonts w:eastAsia="?????? Pro W3" w:cs="Arial"/>
                <w:color w:val="000000"/>
                <w:sz w:val="18"/>
                <w:szCs w:val="18"/>
              </w:rPr>
            </w:pPr>
            <w:r>
              <w:rPr>
                <w:rFonts w:eastAsia="?????? Pro W3" w:cs="Arial"/>
                <w:color w:val="000000"/>
                <w:sz w:val="18"/>
                <w:szCs w:val="18"/>
              </w:rPr>
              <w:t xml:space="preserve">This is a </w:t>
            </w:r>
            <w:r w:rsidR="00FB5653">
              <w:rPr>
                <w:rFonts w:eastAsia="?????? Pro W3" w:cs="Arial"/>
                <w:color w:val="000000"/>
                <w:sz w:val="18"/>
                <w:szCs w:val="18"/>
              </w:rPr>
              <w:t>partial motor</w:t>
            </w:r>
            <w:r w:rsidRPr="00A42A30">
              <w:rPr>
                <w:rFonts w:eastAsia="?????? Pro W3" w:cs="Arial"/>
                <w:color w:val="000000"/>
                <w:sz w:val="18"/>
                <w:szCs w:val="18"/>
              </w:rPr>
              <w:t xml:space="preserve"> seizure</w:t>
            </w:r>
            <w:r w:rsidR="00FB5653">
              <w:rPr>
                <w:rFonts w:eastAsia="?????? Pro W3" w:cs="Arial"/>
                <w:color w:val="000000"/>
                <w:sz w:val="18"/>
                <w:szCs w:val="18"/>
              </w:rPr>
              <w:t xml:space="preserve"> (l</w:t>
            </w:r>
            <w:r w:rsidR="00FB5653" w:rsidRPr="00FB5653">
              <w:rPr>
                <w:rFonts w:eastAsia="?????? Pro W3" w:cs="Arial"/>
                <w:color w:val="000000"/>
                <w:sz w:val="18"/>
                <w:szCs w:val="18"/>
              </w:rPr>
              <w:t>eft temporal lobe onset epileptic seizure</w:t>
            </w:r>
            <w:r w:rsidR="00FB5653">
              <w:rPr>
                <w:rFonts w:eastAsia="?????? Pro W3" w:cs="Arial"/>
                <w:color w:val="000000"/>
                <w:sz w:val="18"/>
                <w:szCs w:val="18"/>
              </w:rPr>
              <w:t>).</w:t>
            </w:r>
          </w:p>
          <w:p w14:paraId="6C7734C8" w14:textId="77777777" w:rsidR="00FB5653" w:rsidRDefault="00FB5653" w:rsidP="00C36D4E">
            <w:pPr>
              <w:spacing w:after="0" w:line="240" w:lineRule="auto"/>
              <w:ind w:left="113" w:right="113"/>
              <w:rPr>
                <w:rFonts w:eastAsia="?????? Pro W3" w:cs="Arial"/>
                <w:color w:val="000000"/>
                <w:sz w:val="18"/>
                <w:szCs w:val="18"/>
              </w:rPr>
            </w:pPr>
          </w:p>
          <w:p w14:paraId="3430CF86" w14:textId="2E084D9B" w:rsidR="00290624" w:rsidRDefault="00FB5653" w:rsidP="00C36D4E">
            <w:pPr>
              <w:spacing w:after="0" w:line="240" w:lineRule="auto"/>
              <w:ind w:left="113" w:right="113"/>
              <w:rPr>
                <w:rFonts w:eastAsia="?????? Pro W3" w:cs="Arial"/>
                <w:color w:val="000000"/>
                <w:sz w:val="18"/>
                <w:szCs w:val="18"/>
              </w:rPr>
            </w:pPr>
            <w:r>
              <w:rPr>
                <w:rFonts w:eastAsia="?????? Pro W3" w:cs="Arial"/>
                <w:color w:val="000000"/>
                <w:sz w:val="18"/>
                <w:szCs w:val="18"/>
              </w:rPr>
              <w:t>“[This] 5-year-</w:t>
            </w:r>
            <w:r w:rsidRPr="00FB5653">
              <w:rPr>
                <w:rFonts w:eastAsia="?????? Pro W3" w:cs="Arial"/>
                <w:color w:val="000000"/>
                <w:sz w:val="18"/>
                <w:szCs w:val="18"/>
              </w:rPr>
              <w:t>old boy opens his eyes and suddenly presents a tonic contraction of the right arm, later associated with a few clonic jerks, with pedaling and gyration towards the left”.</w:t>
            </w:r>
            <w:r w:rsidR="00A50928">
              <w:rPr>
                <w:rFonts w:eastAsia="?????? Pro W3" w:cs="Arial"/>
                <w:color w:val="000000"/>
                <w:sz w:val="18"/>
                <w:szCs w:val="18"/>
                <w:vertAlign w:val="superscript"/>
              </w:rPr>
              <w:t>4</w:t>
            </w:r>
          </w:p>
          <w:p w14:paraId="4F960CB0" w14:textId="77777777" w:rsidR="00FB5653" w:rsidRDefault="00FB5653" w:rsidP="00C36D4E">
            <w:pPr>
              <w:spacing w:after="0" w:line="240" w:lineRule="auto"/>
              <w:ind w:left="113" w:right="113"/>
              <w:rPr>
                <w:rFonts w:eastAsia="?????? Pro W3" w:cs="Arial"/>
                <w:color w:val="000000"/>
                <w:sz w:val="18"/>
                <w:szCs w:val="18"/>
              </w:rPr>
            </w:pPr>
          </w:p>
          <w:p w14:paraId="4A71A0F1" w14:textId="77777777" w:rsidR="00290624" w:rsidRPr="007832AC" w:rsidRDefault="00290624" w:rsidP="00C36D4E">
            <w:pPr>
              <w:spacing w:after="0" w:line="240" w:lineRule="auto"/>
              <w:ind w:left="113" w:right="113"/>
              <w:rPr>
                <w:rFonts w:eastAsia="?????? Pro W3" w:cs="Arial"/>
                <w:color w:val="000000"/>
                <w:sz w:val="18"/>
                <w:szCs w:val="18"/>
                <w:lang w:val="en-GB"/>
              </w:rPr>
            </w:pPr>
            <w:r>
              <w:rPr>
                <w:rFonts w:eastAsia="?????? Pro W3" w:cs="Arial"/>
                <w:color w:val="000000"/>
                <w:sz w:val="18"/>
                <w:szCs w:val="18"/>
              </w:rPr>
              <w:t xml:space="preserve">For a summary of seizure types, click </w:t>
            </w:r>
            <w:r w:rsidRPr="006914EF">
              <w:rPr>
                <w:rFonts w:eastAsia="?????? Pro W3" w:cs="Arial"/>
                <w:color w:val="000000"/>
                <w:sz w:val="18"/>
                <w:szCs w:val="18"/>
                <w:u w:val="single"/>
              </w:rPr>
              <w:t>here</w:t>
            </w:r>
            <w:r>
              <w:rPr>
                <w:rFonts w:eastAsia="?????? Pro W3" w:cs="Arial"/>
                <w:color w:val="000000"/>
                <w:sz w:val="18"/>
                <w:szCs w:val="18"/>
              </w:rPr>
              <w:t>.</w:t>
            </w:r>
          </w:p>
        </w:tc>
      </w:tr>
      <w:tr w:rsidR="00290624" w:rsidRPr="00CF6B2F" w14:paraId="39D84EB3"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60BB2D3"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75BB75D2"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3A500138"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A4B932B" w14:textId="77777777" w:rsidR="00290624" w:rsidRDefault="00290624" w:rsidP="00C36D4E">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 as 03-4-</w:t>
            </w:r>
            <w:r w:rsidR="00FB5653">
              <w:rPr>
                <w:rFonts w:eastAsia="?????? Pro W3"/>
                <w:color w:val="008000"/>
                <w:sz w:val="18"/>
                <w:szCs w:val="20"/>
                <w:lang w:val="en-GB"/>
              </w:rPr>
              <w:t>8</w:t>
            </w:r>
            <w:r>
              <w:rPr>
                <w:rFonts w:eastAsia="?????? Pro W3"/>
                <w:color w:val="008000"/>
                <w:sz w:val="18"/>
                <w:szCs w:val="20"/>
                <w:lang w:val="en-GB"/>
              </w:rPr>
              <w:t xml:space="preserve"> with a different Q. Correct answer is </w:t>
            </w:r>
            <w:r w:rsidR="00FB5653">
              <w:rPr>
                <w:rFonts w:eastAsia="?????? Pro W3"/>
                <w:color w:val="008000"/>
                <w:sz w:val="18"/>
                <w:szCs w:val="20"/>
                <w:lang w:val="en-GB"/>
              </w:rPr>
              <w:t>motor</w:t>
            </w:r>
          </w:p>
          <w:p w14:paraId="30599996" w14:textId="77777777" w:rsidR="00290624" w:rsidRDefault="00290624" w:rsidP="00C36D4E">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If possible, have the video still available with the feedback</w:t>
            </w:r>
          </w:p>
          <w:p w14:paraId="7865D579" w14:textId="77777777" w:rsidR="00290624" w:rsidRPr="00D00E38" w:rsidRDefault="00290624" w:rsidP="00C36D4E">
            <w:pPr>
              <w:keepNext/>
              <w:keepLines/>
              <w:spacing w:after="0" w:line="240" w:lineRule="auto"/>
              <w:ind w:left="162" w:hanging="1"/>
              <w:rPr>
                <w:rFonts w:eastAsia="?????? Pro W3"/>
                <w:color w:val="92D050"/>
                <w:sz w:val="18"/>
                <w:szCs w:val="20"/>
                <w:lang w:val="en-GB"/>
              </w:rPr>
            </w:pPr>
            <w:r>
              <w:rPr>
                <w:rFonts w:eastAsia="?????? Pro W3"/>
                <w:color w:val="008000"/>
                <w:sz w:val="18"/>
                <w:szCs w:val="20"/>
                <w:lang w:val="en-GB"/>
              </w:rPr>
              <w:t xml:space="preserve">Link </w:t>
            </w:r>
            <w:r w:rsidRPr="006914EF">
              <w:rPr>
                <w:rFonts w:eastAsia="?????? Pro W3"/>
                <w:color w:val="008000"/>
                <w:sz w:val="18"/>
                <w:szCs w:val="20"/>
                <w:u w:val="single"/>
                <w:lang w:val="en-GB"/>
              </w:rPr>
              <w:t>here</w:t>
            </w:r>
            <w:r>
              <w:rPr>
                <w:rFonts w:eastAsia="?????? Pro W3"/>
                <w:color w:val="008000"/>
                <w:sz w:val="18"/>
                <w:szCs w:val="20"/>
                <w:lang w:val="en-GB"/>
              </w:rPr>
              <w:t xml:space="preserve"> [in the feedback] to Seizure Type figure (see end of doc)</w:t>
            </w:r>
          </w:p>
        </w:tc>
      </w:tr>
    </w:tbl>
    <w:p w14:paraId="33A3E4AA" w14:textId="77777777" w:rsidR="00290624" w:rsidRDefault="00290624" w:rsidP="00290624">
      <w:pPr>
        <w:rPr>
          <w:lang w:val="en-GB"/>
        </w:rPr>
      </w:pPr>
    </w:p>
    <w:p w14:paraId="31880C79"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109AA609"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B535912"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8CDC95"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1F72030"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4DE8D0D5"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7E05D85"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707E47" w14:textId="7285BF77"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A91DCC"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FB5653">
              <w:rPr>
                <w:rFonts w:eastAsia="?????? Pro W3"/>
                <w:b/>
                <w:color w:val="FF0000"/>
                <w:sz w:val="36"/>
                <w:szCs w:val="20"/>
                <w:lang w:val="en-GB"/>
              </w:rPr>
              <w:t>10</w:t>
            </w:r>
          </w:p>
        </w:tc>
      </w:tr>
      <w:tr w:rsidR="00290624" w:rsidRPr="00CF6B2F" w14:paraId="5B1F6E19"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7A05E48"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4DE75E" w14:textId="2EE9FAA1"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 xml:space="preserve">eizure </w:t>
            </w:r>
            <w:r>
              <w:rPr>
                <w:rFonts w:eastAsia="?????? Pro W3"/>
                <w:color w:val="000000"/>
                <w:sz w:val="18"/>
                <w:szCs w:val="24"/>
                <w:lang w:val="en-GB"/>
              </w:rPr>
              <w:t xml:space="preserve">classification: Case </w:t>
            </w:r>
            <w:r w:rsidR="00FB5653">
              <w:rPr>
                <w:rFonts w:eastAsia="?????? Pro W3"/>
                <w:color w:val="000000"/>
                <w:sz w:val="18"/>
                <w:szCs w:val="24"/>
                <w:lang w:val="en-GB"/>
              </w:rPr>
              <w:t>D</w:t>
            </w:r>
            <w:r>
              <w:rPr>
                <w:rFonts w:eastAsia="?????? Pro W3"/>
                <w:color w:val="000000"/>
                <w:sz w:val="18"/>
                <w:szCs w:val="24"/>
                <w:lang w:val="en-GB"/>
              </w:rPr>
              <w:t>- s</w:t>
            </w:r>
            <w:r w:rsidR="00290624">
              <w:rPr>
                <w:rFonts w:eastAsia="?????? Pro W3"/>
                <w:color w:val="000000"/>
                <w:sz w:val="18"/>
                <w:szCs w:val="24"/>
                <w:lang w:val="en-GB"/>
              </w:rPr>
              <w:t xml:space="preserve">tep 1 </w:t>
            </w:r>
            <w:r w:rsidR="00290624" w:rsidRPr="00D00E38">
              <w:rPr>
                <w:rFonts w:eastAsia="?????? Pro W3"/>
                <w:color w:val="000000"/>
                <w:sz w:val="18"/>
                <w:szCs w:val="24"/>
                <w:lang w:val="en-GB"/>
              </w:rPr>
              <w:t xml:space="preserve"> </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6DB1DAAF"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3B17A979"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FCF9F1B"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4FB3D340"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CD588F" w14:textId="77777777" w:rsidR="00290624" w:rsidRPr="00D00E38" w:rsidRDefault="00290624" w:rsidP="00C36D4E">
            <w:pPr>
              <w:spacing w:after="0" w:line="240" w:lineRule="auto"/>
              <w:ind w:left="113" w:right="113"/>
              <w:rPr>
                <w:rFonts w:eastAsia="?????? Pro W3"/>
                <w:color w:val="000000"/>
                <w:sz w:val="18"/>
                <w:szCs w:val="24"/>
                <w:lang w:val="en-GB"/>
              </w:rPr>
            </w:pPr>
          </w:p>
          <w:p w14:paraId="01CB1203" w14:textId="77777777" w:rsidR="00290624" w:rsidRPr="00D00E38" w:rsidRDefault="00290624" w:rsidP="00C36D4E">
            <w:pPr>
              <w:spacing w:after="0" w:line="240" w:lineRule="auto"/>
              <w:ind w:left="113" w:right="113"/>
              <w:rPr>
                <w:rFonts w:eastAsia="?????? Pro W3"/>
                <w:sz w:val="18"/>
                <w:szCs w:val="24"/>
                <w:lang w:val="en-GB"/>
              </w:rPr>
            </w:pPr>
          </w:p>
          <w:p w14:paraId="667EA912"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24290949" w14:textId="77777777" w:rsidR="00290624" w:rsidRDefault="00290624" w:rsidP="00C36D4E">
            <w:pPr>
              <w:spacing w:after="0" w:line="240" w:lineRule="auto"/>
              <w:ind w:left="113" w:right="113"/>
              <w:rPr>
                <w:rFonts w:eastAsia="?????? Pro W3"/>
                <w:sz w:val="18"/>
                <w:szCs w:val="24"/>
                <w:lang w:val="en-GB"/>
              </w:rPr>
            </w:pPr>
          </w:p>
          <w:p w14:paraId="5555F5A8" w14:textId="1A8235B6"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[embed vide</w:t>
            </w:r>
            <w:r w:rsidR="00FB5653">
              <w:rPr>
                <w:rFonts w:eastAsia="?????? Pro W3"/>
                <w:sz w:val="18"/>
                <w:szCs w:val="24"/>
                <w:lang w:val="en-GB"/>
              </w:rPr>
              <w:t>o 15</w:t>
            </w:r>
            <w:r>
              <w:rPr>
                <w:rFonts w:eastAsia="?????? Pro W3"/>
                <w:sz w:val="18"/>
                <w:szCs w:val="24"/>
                <w:lang w:val="en-GB"/>
              </w:rPr>
              <w:t>-1]</w:t>
            </w:r>
            <w:commentRangeStart w:id="10"/>
            <w:r w:rsidR="00430BC5">
              <w:rPr>
                <w:rFonts w:eastAsia="?????? Pro W3"/>
                <w:sz w:val="18"/>
                <w:szCs w:val="24"/>
                <w:vertAlign w:val="superscript"/>
                <w:lang w:val="en-GB"/>
              </w:rPr>
              <w:t>4</w:t>
            </w:r>
            <w:commentRangeEnd w:id="10"/>
            <w:r w:rsidR="00430BC5">
              <w:rPr>
                <w:rStyle w:val="CommentReference"/>
              </w:rPr>
              <w:commentReference w:id="10"/>
            </w:r>
          </w:p>
          <w:p w14:paraId="5DBE1A73" w14:textId="77777777" w:rsidR="00290624" w:rsidRDefault="00290624" w:rsidP="00C36D4E">
            <w:pPr>
              <w:spacing w:after="0" w:line="240" w:lineRule="auto"/>
              <w:ind w:left="113" w:right="113"/>
              <w:rPr>
                <w:rFonts w:eastAsia="?????? Pro W3"/>
                <w:sz w:val="18"/>
                <w:szCs w:val="24"/>
                <w:lang w:val="en-GB"/>
              </w:rPr>
            </w:pPr>
          </w:p>
          <w:p w14:paraId="6109A79C"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partial</w:t>
            </w:r>
            <w:r>
              <w:rPr>
                <w:rFonts w:eastAsia="?????? Pro W3"/>
                <w:sz w:val="18"/>
                <w:szCs w:val="24"/>
                <w:lang w:val="en-GB"/>
              </w:rPr>
              <w:t xml:space="preserve"> or </w:t>
            </w:r>
            <w:r>
              <w:rPr>
                <w:rFonts w:eastAsia="?????? Pro W3"/>
                <w:i/>
                <w:sz w:val="18"/>
                <w:szCs w:val="24"/>
                <w:lang w:val="en-GB"/>
              </w:rPr>
              <w:t>generalized</w:t>
            </w:r>
            <w:r>
              <w:rPr>
                <w:rFonts w:eastAsia="?????? Pro W3"/>
                <w:sz w:val="18"/>
                <w:szCs w:val="24"/>
                <w:lang w:val="en-GB"/>
              </w:rPr>
              <w:t>?</w:t>
            </w:r>
          </w:p>
          <w:p w14:paraId="4A6FF2D9" w14:textId="77777777" w:rsidR="00290624"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Partial</w:t>
            </w:r>
          </w:p>
          <w:p w14:paraId="43C44D3E" w14:textId="77777777" w:rsidR="00290624" w:rsidRPr="00A42A30" w:rsidRDefault="00290624" w:rsidP="00C36D4E">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Generalized</w:t>
            </w:r>
          </w:p>
          <w:p w14:paraId="5CD41844"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0CA428A2"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0BC2354"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6A57AA76"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B77D89" w14:textId="77777777" w:rsidR="00290624" w:rsidRPr="007832AC" w:rsidRDefault="00290624" w:rsidP="00C36D4E">
            <w:pPr>
              <w:spacing w:after="0" w:line="240" w:lineRule="auto"/>
              <w:ind w:left="113" w:right="113"/>
              <w:rPr>
                <w:rFonts w:eastAsia="?????? Pro W3" w:cs="Arial"/>
                <w:color w:val="000000"/>
                <w:sz w:val="18"/>
                <w:szCs w:val="18"/>
                <w:lang w:val="en-GB"/>
              </w:rPr>
            </w:pPr>
          </w:p>
        </w:tc>
      </w:tr>
      <w:tr w:rsidR="00290624" w:rsidRPr="00CF6B2F" w14:paraId="0FBC5A44"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0336BD3"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344A8F38"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7DFA9A9" w14:textId="77777777" w:rsidR="00290624" w:rsidRPr="00D00E38" w:rsidRDefault="00290624" w:rsidP="00C36D4E">
            <w:pPr>
              <w:keepNext/>
              <w:keepLines/>
              <w:spacing w:after="0" w:line="240" w:lineRule="auto"/>
              <w:ind w:left="162" w:hanging="1"/>
              <w:rPr>
                <w:rFonts w:eastAsia="?????? Pro W3"/>
                <w:i/>
                <w:color w:val="216800"/>
                <w:sz w:val="18"/>
                <w:szCs w:val="20"/>
                <w:lang w:val="en-GB"/>
              </w:rPr>
            </w:pPr>
          </w:p>
          <w:p w14:paraId="6A7C92C1"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4816F890" w14:textId="77777777" w:rsidR="00290624" w:rsidRPr="00D00E38" w:rsidRDefault="00290624" w:rsidP="00FB5653">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Embed </w:t>
            </w:r>
            <w:r w:rsidR="00FB5653">
              <w:rPr>
                <w:rFonts w:eastAsia="?????? Pro W3"/>
                <w:color w:val="008000"/>
                <w:sz w:val="18"/>
                <w:szCs w:val="20"/>
                <w:highlight w:val="yellow"/>
                <w:lang w:val="en-GB"/>
              </w:rPr>
              <w:t>video 15</w:t>
            </w:r>
            <w:r w:rsidRPr="00A42A30">
              <w:rPr>
                <w:rFonts w:eastAsia="?????? Pro W3"/>
                <w:color w:val="008000"/>
                <w:sz w:val="18"/>
                <w:szCs w:val="20"/>
                <w:highlight w:val="yellow"/>
                <w:lang w:val="en-GB"/>
              </w:rPr>
              <w:t>-1</w:t>
            </w:r>
            <w:r>
              <w:rPr>
                <w:rFonts w:eastAsia="?????? Pro W3"/>
                <w:color w:val="008000"/>
                <w:sz w:val="18"/>
                <w:szCs w:val="20"/>
                <w:lang w:val="en-GB"/>
              </w:rPr>
              <w:t xml:space="preserve"> on the main screen. m/c Q. Correct answer is </w:t>
            </w:r>
            <w:r w:rsidR="00FB5653">
              <w:rPr>
                <w:rFonts w:eastAsia="?????? Pro W3"/>
                <w:color w:val="008000"/>
                <w:sz w:val="18"/>
                <w:szCs w:val="20"/>
                <w:lang w:val="en-GB"/>
              </w:rPr>
              <w:t>partial</w:t>
            </w:r>
            <w:r>
              <w:rPr>
                <w:rFonts w:eastAsia="?????? Pro W3"/>
                <w:color w:val="008000"/>
                <w:sz w:val="18"/>
                <w:szCs w:val="20"/>
                <w:lang w:val="en-GB"/>
              </w:rPr>
              <w:t>. They are given feedback indicating whether they are right or not (use the green check or red cross format)</w:t>
            </w:r>
          </w:p>
        </w:tc>
      </w:tr>
    </w:tbl>
    <w:p w14:paraId="2B652831"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4EB66ACA"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2C3B943"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A73AE6"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F8B512F"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7C45F385"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72BA4D1"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5ED32B" w14:textId="6140C642"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D81262"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FB5653">
              <w:rPr>
                <w:rFonts w:eastAsia="?????? Pro W3"/>
                <w:b/>
                <w:color w:val="FF0000"/>
                <w:sz w:val="36"/>
                <w:szCs w:val="20"/>
                <w:lang w:val="en-GB"/>
              </w:rPr>
              <w:t>11</w:t>
            </w:r>
          </w:p>
        </w:tc>
      </w:tr>
      <w:tr w:rsidR="00290624" w:rsidRPr="00CF6B2F" w14:paraId="54B1F4EC"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29C1ED2"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5713B6" w14:textId="2A2978D1" w:rsidR="00290624" w:rsidRPr="00D00E38" w:rsidRDefault="00680C8A" w:rsidP="00FB565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eizure</w:t>
            </w:r>
            <w:r>
              <w:rPr>
                <w:rFonts w:eastAsia="?????? Pro W3"/>
                <w:color w:val="000000"/>
                <w:sz w:val="18"/>
                <w:szCs w:val="24"/>
                <w:lang w:val="en-GB"/>
              </w:rPr>
              <w:t xml:space="preserve"> classification: Case</w:t>
            </w:r>
            <w:r w:rsidR="00290624">
              <w:rPr>
                <w:rFonts w:eastAsia="?????? Pro W3"/>
                <w:color w:val="000000"/>
                <w:sz w:val="18"/>
                <w:szCs w:val="24"/>
                <w:lang w:val="en-GB"/>
              </w:rPr>
              <w:t xml:space="preserve"> </w:t>
            </w:r>
            <w:r w:rsidR="00FB5653">
              <w:rPr>
                <w:rFonts w:eastAsia="?????? Pro W3"/>
                <w:color w:val="000000"/>
                <w:sz w:val="18"/>
                <w:szCs w:val="24"/>
                <w:lang w:val="en-GB"/>
              </w:rPr>
              <w:t>D</w:t>
            </w:r>
            <w:r>
              <w:rPr>
                <w:rFonts w:eastAsia="?????? Pro W3"/>
                <w:color w:val="000000"/>
                <w:sz w:val="18"/>
                <w:szCs w:val="24"/>
                <w:lang w:val="en-GB"/>
              </w:rPr>
              <w:t xml:space="preserve"> - s</w:t>
            </w:r>
            <w:r w:rsidR="00290624">
              <w:rPr>
                <w:rFonts w:eastAsia="?????? Pro W3"/>
                <w:color w:val="000000"/>
                <w:sz w:val="18"/>
                <w:szCs w:val="24"/>
                <w:lang w:val="en-GB"/>
              </w:rPr>
              <w:t>tep 2</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99C1A83"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10658B50"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A0DD9B3"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725C224D"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9E2307" w14:textId="77777777" w:rsidR="00290624" w:rsidRPr="00D00E38" w:rsidRDefault="00290624" w:rsidP="00C36D4E">
            <w:pPr>
              <w:spacing w:after="0" w:line="240" w:lineRule="auto"/>
              <w:ind w:left="113" w:right="113"/>
              <w:rPr>
                <w:rFonts w:eastAsia="?????? Pro W3"/>
                <w:color w:val="000000"/>
                <w:sz w:val="18"/>
                <w:szCs w:val="24"/>
                <w:lang w:val="en-GB"/>
              </w:rPr>
            </w:pPr>
          </w:p>
          <w:p w14:paraId="27B28867" w14:textId="77777777" w:rsidR="00290624" w:rsidRPr="00D00E38" w:rsidRDefault="00290624" w:rsidP="00C36D4E">
            <w:pPr>
              <w:spacing w:after="0" w:line="240" w:lineRule="auto"/>
              <w:ind w:left="113" w:right="113"/>
              <w:rPr>
                <w:rFonts w:eastAsia="?????? Pro W3"/>
                <w:sz w:val="18"/>
                <w:szCs w:val="24"/>
                <w:lang w:val="en-GB"/>
              </w:rPr>
            </w:pPr>
          </w:p>
          <w:p w14:paraId="0727AE7D"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185DA770" w14:textId="77777777" w:rsidR="00290624" w:rsidRDefault="00290624" w:rsidP="00C36D4E">
            <w:pPr>
              <w:spacing w:after="0" w:line="240" w:lineRule="auto"/>
              <w:ind w:left="113" w:right="113"/>
              <w:rPr>
                <w:rFonts w:eastAsia="?????? Pro W3"/>
                <w:sz w:val="18"/>
                <w:szCs w:val="24"/>
                <w:lang w:val="en-GB"/>
              </w:rPr>
            </w:pPr>
          </w:p>
          <w:p w14:paraId="5BED25BD" w14:textId="77777777" w:rsidR="00290624" w:rsidRDefault="00FB5653" w:rsidP="00C36D4E">
            <w:pPr>
              <w:spacing w:after="0" w:line="240" w:lineRule="auto"/>
              <w:ind w:left="113" w:right="113"/>
              <w:rPr>
                <w:rFonts w:eastAsia="?????? Pro W3"/>
                <w:sz w:val="18"/>
                <w:szCs w:val="24"/>
                <w:lang w:val="en-GB"/>
              </w:rPr>
            </w:pPr>
            <w:r>
              <w:rPr>
                <w:rFonts w:eastAsia="?????? Pro W3"/>
                <w:sz w:val="18"/>
                <w:szCs w:val="24"/>
                <w:lang w:val="en-GB"/>
              </w:rPr>
              <w:t>[embed video 15</w:t>
            </w:r>
            <w:r w:rsidR="00290624">
              <w:rPr>
                <w:rFonts w:eastAsia="?????? Pro W3"/>
                <w:sz w:val="18"/>
                <w:szCs w:val="24"/>
                <w:lang w:val="en-GB"/>
              </w:rPr>
              <w:t>-1]</w:t>
            </w:r>
          </w:p>
          <w:p w14:paraId="33CDAA63" w14:textId="77777777" w:rsidR="00290624" w:rsidRDefault="00290624" w:rsidP="00C36D4E">
            <w:pPr>
              <w:spacing w:after="0" w:line="240" w:lineRule="auto"/>
              <w:ind w:left="113" w:right="113"/>
              <w:rPr>
                <w:rFonts w:eastAsia="?????? Pro W3"/>
                <w:sz w:val="18"/>
                <w:szCs w:val="24"/>
                <w:lang w:val="en-GB"/>
              </w:rPr>
            </w:pPr>
          </w:p>
          <w:p w14:paraId="740E72ED" w14:textId="77777777" w:rsidR="00FB5653" w:rsidRDefault="00FB5653" w:rsidP="00FB5653">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simple</w:t>
            </w:r>
            <w:r>
              <w:rPr>
                <w:rFonts w:eastAsia="?????? Pro W3"/>
                <w:sz w:val="18"/>
                <w:szCs w:val="24"/>
                <w:lang w:val="en-GB"/>
              </w:rPr>
              <w:t xml:space="preserve"> or </w:t>
            </w:r>
            <w:r>
              <w:rPr>
                <w:rFonts w:eastAsia="?????? Pro W3"/>
                <w:i/>
                <w:sz w:val="18"/>
                <w:szCs w:val="24"/>
                <w:lang w:val="en-GB"/>
              </w:rPr>
              <w:t>complex</w:t>
            </w:r>
            <w:r>
              <w:rPr>
                <w:rFonts w:eastAsia="?????? Pro W3"/>
                <w:sz w:val="18"/>
                <w:szCs w:val="24"/>
                <w:lang w:val="en-GB"/>
              </w:rPr>
              <w:t>?</w:t>
            </w:r>
          </w:p>
          <w:p w14:paraId="695BDB91" w14:textId="77777777" w:rsidR="00FB5653" w:rsidRDefault="00FB5653" w:rsidP="00FB5653">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Simple</w:t>
            </w:r>
          </w:p>
          <w:p w14:paraId="0403320E" w14:textId="77777777" w:rsidR="00FB5653" w:rsidRPr="00A42A30" w:rsidRDefault="00FB5653" w:rsidP="00FB5653">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Complex</w:t>
            </w:r>
          </w:p>
          <w:p w14:paraId="09A3F78A"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42919F33"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39CD484"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62D731E1"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9539CC" w14:textId="77777777" w:rsidR="00290624" w:rsidRPr="007832AC" w:rsidRDefault="00290624" w:rsidP="00C36D4E">
            <w:pPr>
              <w:spacing w:after="0" w:line="240" w:lineRule="auto"/>
              <w:ind w:left="113" w:right="113"/>
              <w:rPr>
                <w:rFonts w:eastAsia="?????? Pro W3" w:cs="Arial"/>
                <w:color w:val="000000"/>
                <w:sz w:val="18"/>
                <w:szCs w:val="18"/>
                <w:lang w:val="en-GB"/>
              </w:rPr>
            </w:pPr>
          </w:p>
        </w:tc>
      </w:tr>
      <w:tr w:rsidR="00290624" w:rsidRPr="00CF6B2F" w14:paraId="72874DF4"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4A17EB8"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79BE0CF9"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BC6863F" w14:textId="77777777" w:rsidR="00290624" w:rsidRPr="00D00E38" w:rsidRDefault="00290624" w:rsidP="00C36D4E">
            <w:pPr>
              <w:keepNext/>
              <w:keepLines/>
              <w:spacing w:after="0" w:line="240" w:lineRule="auto"/>
              <w:ind w:left="162" w:hanging="1"/>
              <w:rPr>
                <w:rFonts w:eastAsia="?????? Pro W3"/>
                <w:i/>
                <w:color w:val="216800"/>
                <w:sz w:val="18"/>
                <w:szCs w:val="20"/>
                <w:lang w:val="en-GB"/>
              </w:rPr>
            </w:pPr>
          </w:p>
          <w:p w14:paraId="1A18FB6D"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4B724496" w14:textId="77777777" w:rsidR="00290624" w:rsidRPr="00D00E38" w:rsidRDefault="00290624" w:rsidP="00FB5653">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w:t>
            </w:r>
            <w:r w:rsidR="00FB5653">
              <w:rPr>
                <w:rFonts w:eastAsia="?????? Pro W3"/>
                <w:color w:val="008000"/>
                <w:sz w:val="18"/>
                <w:szCs w:val="20"/>
                <w:lang w:val="en-GB"/>
              </w:rPr>
              <w:t xml:space="preserve"> as 03-4-10</w:t>
            </w:r>
            <w:r>
              <w:rPr>
                <w:rFonts w:eastAsia="?????? Pro W3"/>
                <w:color w:val="008000"/>
                <w:sz w:val="18"/>
                <w:szCs w:val="20"/>
                <w:lang w:val="en-GB"/>
              </w:rPr>
              <w:t xml:space="preserve"> with a different Q. Correct answer is </w:t>
            </w:r>
            <w:r w:rsidR="00FB5653">
              <w:rPr>
                <w:rFonts w:eastAsia="?????? Pro W3"/>
                <w:color w:val="008000"/>
                <w:sz w:val="18"/>
                <w:szCs w:val="20"/>
                <w:lang w:val="en-GB"/>
              </w:rPr>
              <w:t>simple</w:t>
            </w:r>
            <w:r>
              <w:rPr>
                <w:rFonts w:eastAsia="?????? Pro W3"/>
                <w:color w:val="008000"/>
                <w:sz w:val="18"/>
                <w:szCs w:val="20"/>
                <w:lang w:val="en-GB"/>
              </w:rPr>
              <w:t>.</w:t>
            </w:r>
          </w:p>
        </w:tc>
      </w:tr>
    </w:tbl>
    <w:p w14:paraId="0B04AE89"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0624" w:rsidRPr="00CF6B2F" w14:paraId="67F24BE5"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DA87DD5"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F039D5" w14:textId="77777777" w:rsidR="00290624" w:rsidRPr="00D00E38" w:rsidRDefault="00290624"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1E777F8" w14:textId="77777777" w:rsidR="00290624" w:rsidRPr="00D00E38" w:rsidRDefault="00290624"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0624" w:rsidRPr="00CF6B2F" w14:paraId="2C7D63BB"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556721F"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64F89C" w14:textId="140CC664" w:rsidR="00290624" w:rsidRPr="00D00E38" w:rsidRDefault="00680C8A"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A26158" w14:textId="77777777" w:rsidR="00290624" w:rsidRPr="00D00E38" w:rsidRDefault="00290624"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sidR="00FB5653">
              <w:rPr>
                <w:rFonts w:eastAsia="?????? Pro W3"/>
                <w:b/>
                <w:color w:val="FF0000"/>
                <w:sz w:val="36"/>
                <w:szCs w:val="20"/>
                <w:lang w:val="en-GB"/>
              </w:rPr>
              <w:t>12</w:t>
            </w:r>
          </w:p>
        </w:tc>
      </w:tr>
      <w:tr w:rsidR="00290624" w:rsidRPr="00CF6B2F" w14:paraId="05497355"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167D306" w14:textId="77777777" w:rsidR="00290624" w:rsidRPr="00D00E38" w:rsidRDefault="00290624"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178211" w14:textId="773E6FEF" w:rsidR="00290624" w:rsidRPr="00D00E38" w:rsidRDefault="00680C8A" w:rsidP="00FB565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S</w:t>
            </w:r>
            <w:r w:rsidR="00290624">
              <w:rPr>
                <w:rFonts w:eastAsia="?????? Pro W3"/>
                <w:color w:val="000000"/>
                <w:sz w:val="18"/>
                <w:szCs w:val="24"/>
                <w:lang w:val="en-GB"/>
              </w:rPr>
              <w:t xml:space="preserve">eizure </w:t>
            </w:r>
            <w:r>
              <w:rPr>
                <w:rFonts w:eastAsia="?????? Pro W3"/>
                <w:color w:val="000000"/>
                <w:sz w:val="18"/>
                <w:szCs w:val="24"/>
                <w:lang w:val="en-GB"/>
              </w:rPr>
              <w:t xml:space="preserve">classification: Case </w:t>
            </w:r>
            <w:r w:rsidR="00FB5653">
              <w:rPr>
                <w:rFonts w:eastAsia="?????? Pro W3"/>
                <w:color w:val="000000"/>
                <w:sz w:val="18"/>
                <w:szCs w:val="24"/>
                <w:lang w:val="en-GB"/>
              </w:rPr>
              <w:t>D</w:t>
            </w:r>
            <w:r>
              <w:rPr>
                <w:rFonts w:eastAsia="?????? Pro W3"/>
                <w:color w:val="000000"/>
                <w:sz w:val="18"/>
                <w:szCs w:val="24"/>
                <w:lang w:val="en-GB"/>
              </w:rPr>
              <w:t>-s</w:t>
            </w:r>
            <w:r w:rsidR="00290624">
              <w:rPr>
                <w:rFonts w:eastAsia="?????? Pro W3"/>
                <w:color w:val="000000"/>
                <w:sz w:val="18"/>
                <w:szCs w:val="24"/>
                <w:lang w:val="en-GB"/>
              </w:rPr>
              <w:t>tep 3</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0BE5ADCE" w14:textId="77777777" w:rsidR="00290624" w:rsidRPr="00D00E38" w:rsidRDefault="00290624" w:rsidP="00C36D4E">
            <w:pPr>
              <w:keepNext/>
              <w:keepLines/>
              <w:spacing w:after="0" w:line="240" w:lineRule="auto"/>
              <w:ind w:left="119" w:hanging="18"/>
              <w:jc w:val="center"/>
              <w:rPr>
                <w:rFonts w:eastAsia="?????? Pro W3"/>
                <w:b/>
                <w:color w:val="000000"/>
                <w:sz w:val="36"/>
                <w:szCs w:val="20"/>
                <w:lang w:val="en-GB"/>
              </w:rPr>
            </w:pPr>
          </w:p>
        </w:tc>
      </w:tr>
      <w:tr w:rsidR="00290624" w:rsidRPr="00CF6B2F" w14:paraId="68D220FC"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DDA3FE5" w14:textId="77777777" w:rsidR="00290624" w:rsidRPr="00D00E38" w:rsidRDefault="00290624"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0624" w:rsidRPr="00CF6B2F" w14:paraId="192A0D16" w14:textId="77777777" w:rsidTr="00C36D4E">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04859DB" w14:textId="77777777" w:rsidR="00290624" w:rsidRPr="00D00E38" w:rsidRDefault="00290624" w:rsidP="00C36D4E">
            <w:pPr>
              <w:spacing w:after="0" w:line="240" w:lineRule="auto"/>
              <w:ind w:left="113" w:right="113"/>
              <w:rPr>
                <w:rFonts w:eastAsia="?????? Pro W3"/>
                <w:color w:val="000000"/>
                <w:sz w:val="18"/>
                <w:szCs w:val="24"/>
                <w:lang w:val="en-GB"/>
              </w:rPr>
            </w:pPr>
          </w:p>
          <w:p w14:paraId="52AC1F7E" w14:textId="77777777" w:rsidR="00290624" w:rsidRPr="00D00E38" w:rsidRDefault="00290624" w:rsidP="00C36D4E">
            <w:pPr>
              <w:spacing w:after="0" w:line="240" w:lineRule="auto"/>
              <w:ind w:left="113" w:right="113"/>
              <w:rPr>
                <w:rFonts w:eastAsia="?????? Pro W3"/>
                <w:sz w:val="18"/>
                <w:szCs w:val="24"/>
                <w:lang w:val="en-GB"/>
              </w:rPr>
            </w:pPr>
          </w:p>
          <w:p w14:paraId="3041050F" w14:textId="77777777" w:rsidR="00290624" w:rsidRPr="00A02DA4" w:rsidRDefault="00290624" w:rsidP="00C36D4E">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496BD396" w14:textId="77777777" w:rsidR="00290624" w:rsidRDefault="00290624" w:rsidP="00C36D4E">
            <w:pPr>
              <w:spacing w:after="0" w:line="240" w:lineRule="auto"/>
              <w:ind w:left="113" w:right="113"/>
              <w:rPr>
                <w:rFonts w:eastAsia="?????? Pro W3"/>
                <w:sz w:val="18"/>
                <w:szCs w:val="24"/>
                <w:lang w:val="en-GB"/>
              </w:rPr>
            </w:pPr>
          </w:p>
          <w:p w14:paraId="48A0F1BD" w14:textId="77777777" w:rsidR="00290624" w:rsidRDefault="00FB5653" w:rsidP="00C36D4E">
            <w:pPr>
              <w:spacing w:after="0" w:line="240" w:lineRule="auto"/>
              <w:ind w:left="113" w:right="113"/>
              <w:rPr>
                <w:rFonts w:eastAsia="?????? Pro W3"/>
                <w:sz w:val="18"/>
                <w:szCs w:val="24"/>
                <w:lang w:val="en-GB"/>
              </w:rPr>
            </w:pPr>
            <w:r>
              <w:rPr>
                <w:rFonts w:eastAsia="?????? Pro W3"/>
                <w:sz w:val="18"/>
                <w:szCs w:val="24"/>
                <w:lang w:val="en-GB"/>
              </w:rPr>
              <w:t>[embed video 15</w:t>
            </w:r>
            <w:r w:rsidR="00290624">
              <w:rPr>
                <w:rFonts w:eastAsia="?????? Pro W3"/>
                <w:sz w:val="18"/>
                <w:szCs w:val="24"/>
                <w:lang w:val="en-GB"/>
              </w:rPr>
              <w:t>-1]</w:t>
            </w:r>
          </w:p>
          <w:p w14:paraId="6166CE1A" w14:textId="77777777" w:rsidR="00290624" w:rsidRDefault="00290624" w:rsidP="00C36D4E">
            <w:pPr>
              <w:spacing w:after="0" w:line="240" w:lineRule="auto"/>
              <w:ind w:left="113" w:right="113"/>
              <w:rPr>
                <w:rFonts w:eastAsia="?????? Pro W3"/>
                <w:sz w:val="18"/>
                <w:szCs w:val="24"/>
                <w:lang w:val="en-GB"/>
              </w:rPr>
            </w:pPr>
          </w:p>
          <w:p w14:paraId="3FFDB19C" w14:textId="77777777" w:rsidR="00290624" w:rsidRDefault="00290624" w:rsidP="00C36D4E">
            <w:pPr>
              <w:spacing w:after="0" w:line="240" w:lineRule="auto"/>
              <w:ind w:left="113" w:right="113"/>
              <w:rPr>
                <w:rFonts w:eastAsia="?????? Pro W3"/>
                <w:sz w:val="18"/>
                <w:szCs w:val="24"/>
                <w:lang w:val="en-GB"/>
              </w:rPr>
            </w:pPr>
            <w:r>
              <w:rPr>
                <w:rFonts w:eastAsia="?????? Pro W3"/>
                <w:sz w:val="18"/>
                <w:szCs w:val="24"/>
                <w:lang w:val="en-GB"/>
              </w:rPr>
              <w:t>What is the type of seizure observed in the video?</w:t>
            </w:r>
          </w:p>
          <w:p w14:paraId="0293724F" w14:textId="77777777" w:rsidR="00FB5653" w:rsidRDefault="00FB5653" w:rsidP="00FB5653">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Motor</w:t>
            </w:r>
          </w:p>
          <w:p w14:paraId="6D9502DC" w14:textId="77777777" w:rsidR="00FB5653" w:rsidRDefault="00FB5653" w:rsidP="00FB5653">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Sensory (auras)</w:t>
            </w:r>
          </w:p>
          <w:p w14:paraId="089B9AAD" w14:textId="77777777" w:rsidR="00FB5653" w:rsidRDefault="00FB5653" w:rsidP="00FB5653">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Autonomic</w:t>
            </w:r>
          </w:p>
          <w:p w14:paraId="5489A6DA" w14:textId="77777777" w:rsidR="00FB5653" w:rsidRPr="00A42A30" w:rsidRDefault="00FB5653" w:rsidP="00FB5653">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Psychic (auras)</w:t>
            </w:r>
          </w:p>
          <w:p w14:paraId="3FD2E864" w14:textId="77777777" w:rsidR="00290624" w:rsidRPr="00A02DA4" w:rsidRDefault="00290624" w:rsidP="00C36D4E">
            <w:pPr>
              <w:spacing w:after="0" w:line="240" w:lineRule="auto"/>
              <w:ind w:right="113"/>
              <w:rPr>
                <w:rFonts w:eastAsia="?????? Pro W3"/>
                <w:color w:val="000000"/>
                <w:sz w:val="18"/>
                <w:szCs w:val="24"/>
                <w:lang w:val="en-GB"/>
              </w:rPr>
            </w:pPr>
          </w:p>
        </w:tc>
      </w:tr>
      <w:tr w:rsidR="00290624" w:rsidRPr="00CF6B2F" w14:paraId="528AAC90"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D44C6C7" w14:textId="77777777" w:rsidR="00290624" w:rsidRPr="00D00E38" w:rsidRDefault="00290624"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0624" w:rsidRPr="00CF6B2F" w14:paraId="60910F36" w14:textId="77777777" w:rsidTr="00C36D4E">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0AFC49" w14:textId="77777777" w:rsidR="00290624" w:rsidRPr="00A42A30" w:rsidRDefault="00290624" w:rsidP="00C36D4E">
            <w:pPr>
              <w:spacing w:after="0" w:line="240" w:lineRule="auto"/>
              <w:ind w:left="113" w:right="113"/>
              <w:rPr>
                <w:rFonts w:eastAsia="?????? Pro W3" w:cs="Arial"/>
                <w:b/>
                <w:color w:val="000000"/>
                <w:sz w:val="18"/>
                <w:szCs w:val="18"/>
                <w:lang w:val="en-GB"/>
              </w:rPr>
            </w:pPr>
            <w:r>
              <w:rPr>
                <w:rFonts w:eastAsia="?????? Pro W3" w:cs="Arial"/>
                <w:color w:val="000000"/>
                <w:sz w:val="18"/>
                <w:szCs w:val="18"/>
                <w:lang w:val="en-GB"/>
              </w:rPr>
              <w:t xml:space="preserve"> </w:t>
            </w:r>
            <w:r w:rsidRPr="00A42A30">
              <w:rPr>
                <w:rFonts w:eastAsia="?????? Pro W3" w:cs="Arial"/>
                <w:b/>
                <w:color w:val="000000"/>
                <w:sz w:val="18"/>
                <w:szCs w:val="18"/>
                <w:lang w:val="en-GB"/>
              </w:rPr>
              <w:t>Feedback</w:t>
            </w:r>
          </w:p>
          <w:p w14:paraId="197D4C8C" w14:textId="77777777" w:rsidR="00FB5653" w:rsidRDefault="00FB5653" w:rsidP="00FB5653">
            <w:pPr>
              <w:spacing w:after="0" w:line="240" w:lineRule="auto"/>
              <w:ind w:left="113" w:right="113"/>
              <w:rPr>
                <w:rFonts w:eastAsia="?????? Pro W3" w:cs="Arial"/>
                <w:color w:val="000000"/>
                <w:sz w:val="18"/>
                <w:szCs w:val="18"/>
              </w:rPr>
            </w:pPr>
            <w:r>
              <w:rPr>
                <w:rFonts w:eastAsia="?????? Pro W3" w:cs="Arial"/>
                <w:color w:val="000000"/>
                <w:sz w:val="18"/>
                <w:szCs w:val="18"/>
              </w:rPr>
              <w:t>This is a partial motor</w:t>
            </w:r>
            <w:r w:rsidRPr="00A42A30">
              <w:rPr>
                <w:rFonts w:eastAsia="?????? Pro W3" w:cs="Arial"/>
                <w:color w:val="000000"/>
                <w:sz w:val="18"/>
                <w:szCs w:val="18"/>
              </w:rPr>
              <w:t xml:space="preserve"> seizure</w:t>
            </w:r>
            <w:r>
              <w:rPr>
                <w:rFonts w:eastAsia="?????? Pro W3" w:cs="Arial"/>
                <w:color w:val="000000"/>
                <w:sz w:val="18"/>
                <w:szCs w:val="18"/>
              </w:rPr>
              <w:t xml:space="preserve"> (</w:t>
            </w:r>
            <w:r w:rsidRPr="00FB5653">
              <w:rPr>
                <w:rFonts w:eastAsia="?????? Pro W3" w:cs="Arial"/>
                <w:color w:val="000000"/>
                <w:sz w:val="18"/>
                <w:szCs w:val="18"/>
              </w:rPr>
              <w:t xml:space="preserve">epilepsy </w:t>
            </w:r>
            <w:r>
              <w:rPr>
                <w:rFonts w:eastAsia="?????? Pro W3" w:cs="Arial"/>
                <w:color w:val="000000"/>
                <w:sz w:val="18"/>
                <w:szCs w:val="18"/>
              </w:rPr>
              <w:t>with C-T s</w:t>
            </w:r>
            <w:r w:rsidRPr="00FB5653">
              <w:rPr>
                <w:rFonts w:eastAsia="?????? Pro W3" w:cs="Arial"/>
                <w:color w:val="000000"/>
                <w:sz w:val="18"/>
                <w:szCs w:val="18"/>
              </w:rPr>
              <w:t>pikes left simple partial hemifacial seizure at awakening</w:t>
            </w:r>
            <w:r>
              <w:rPr>
                <w:rFonts w:eastAsia="?????? Pro W3" w:cs="Arial"/>
                <w:color w:val="000000"/>
                <w:sz w:val="18"/>
                <w:szCs w:val="18"/>
              </w:rPr>
              <w:t>).</w:t>
            </w:r>
          </w:p>
          <w:p w14:paraId="76EE4A08" w14:textId="77777777" w:rsidR="00FB5653" w:rsidRDefault="00FB5653" w:rsidP="00FB5653">
            <w:pPr>
              <w:spacing w:after="0" w:line="240" w:lineRule="auto"/>
              <w:ind w:left="113" w:right="113"/>
              <w:rPr>
                <w:rFonts w:eastAsia="?????? Pro W3" w:cs="Arial"/>
                <w:color w:val="000000"/>
                <w:sz w:val="18"/>
                <w:szCs w:val="18"/>
              </w:rPr>
            </w:pPr>
          </w:p>
          <w:p w14:paraId="2E9B176F" w14:textId="4F2915E9" w:rsidR="00FB5653" w:rsidRDefault="00FB5653" w:rsidP="00FB5653">
            <w:pPr>
              <w:spacing w:after="0" w:line="240" w:lineRule="auto"/>
              <w:ind w:left="113" w:right="113"/>
              <w:rPr>
                <w:rFonts w:eastAsia="?????? Pro W3" w:cs="Arial"/>
                <w:color w:val="000000"/>
                <w:sz w:val="18"/>
                <w:szCs w:val="18"/>
              </w:rPr>
            </w:pPr>
            <w:r>
              <w:rPr>
                <w:rFonts w:eastAsia="?????? Pro W3" w:cs="Arial"/>
                <w:color w:val="000000"/>
                <w:sz w:val="18"/>
                <w:szCs w:val="18"/>
              </w:rPr>
              <w:t>“</w:t>
            </w:r>
            <w:r w:rsidRPr="00FB5653">
              <w:rPr>
                <w:rFonts w:eastAsia="?????? Pro W3" w:cs="Arial"/>
                <w:color w:val="000000"/>
                <w:sz w:val="18"/>
                <w:szCs w:val="18"/>
              </w:rPr>
              <w:t>Seizure in an 8</w:t>
            </w:r>
            <w:r>
              <w:rPr>
                <w:rFonts w:eastAsia="?????? Pro W3" w:cs="Arial"/>
                <w:color w:val="000000"/>
                <w:sz w:val="18"/>
                <w:szCs w:val="18"/>
              </w:rPr>
              <w:t>-year-</w:t>
            </w:r>
            <w:r w:rsidRPr="00FB5653">
              <w:rPr>
                <w:rFonts w:eastAsia="?????? Pro W3" w:cs="Arial"/>
                <w:color w:val="000000"/>
                <w:sz w:val="18"/>
                <w:szCs w:val="18"/>
              </w:rPr>
              <w:t>old boy which begins with a tonic left deviation of the tongue and mouth, followed by left hemifacial jerks, hypersalivation, drooling</w:t>
            </w:r>
            <w:r>
              <w:rPr>
                <w:rFonts w:eastAsia="?????? Pro W3" w:cs="Arial"/>
                <w:color w:val="000000"/>
                <w:sz w:val="18"/>
                <w:szCs w:val="18"/>
              </w:rPr>
              <w:t>,</w:t>
            </w:r>
            <w:r w:rsidRPr="00FB5653">
              <w:rPr>
                <w:rFonts w:eastAsia="?????? Pro W3" w:cs="Arial"/>
                <w:color w:val="000000"/>
                <w:sz w:val="18"/>
                <w:szCs w:val="18"/>
              </w:rPr>
              <w:t xml:space="preserve"> and inability to speak during the ictal phase”</w:t>
            </w:r>
            <w:r>
              <w:rPr>
                <w:rFonts w:eastAsia="?????? Pro W3" w:cs="Arial"/>
                <w:color w:val="000000"/>
                <w:sz w:val="18"/>
                <w:szCs w:val="18"/>
              </w:rPr>
              <w:t>.</w:t>
            </w:r>
            <w:r w:rsidR="00430BC5">
              <w:rPr>
                <w:rFonts w:eastAsia="?????? Pro W3" w:cs="Arial"/>
                <w:color w:val="000000"/>
                <w:sz w:val="18"/>
                <w:szCs w:val="18"/>
                <w:vertAlign w:val="superscript"/>
              </w:rPr>
              <w:t>4</w:t>
            </w:r>
          </w:p>
          <w:p w14:paraId="0EDEC0FD" w14:textId="77777777" w:rsidR="00FB5653" w:rsidRDefault="00FB5653" w:rsidP="00FB5653">
            <w:pPr>
              <w:spacing w:after="0" w:line="240" w:lineRule="auto"/>
              <w:ind w:left="113" w:right="113"/>
              <w:rPr>
                <w:rFonts w:eastAsia="?????? Pro W3" w:cs="Arial"/>
                <w:color w:val="000000"/>
                <w:sz w:val="18"/>
                <w:szCs w:val="18"/>
              </w:rPr>
            </w:pPr>
          </w:p>
          <w:p w14:paraId="129E5E37" w14:textId="77777777" w:rsidR="00290624" w:rsidRPr="007832AC" w:rsidRDefault="00FB5653" w:rsidP="00FB5653">
            <w:pPr>
              <w:spacing w:after="0" w:line="240" w:lineRule="auto"/>
              <w:ind w:left="113" w:right="113"/>
              <w:rPr>
                <w:rFonts w:eastAsia="?????? Pro W3" w:cs="Arial"/>
                <w:color w:val="000000"/>
                <w:sz w:val="18"/>
                <w:szCs w:val="18"/>
                <w:lang w:val="en-GB"/>
              </w:rPr>
            </w:pPr>
            <w:r>
              <w:rPr>
                <w:rFonts w:eastAsia="?????? Pro W3" w:cs="Arial"/>
                <w:color w:val="000000"/>
                <w:sz w:val="18"/>
                <w:szCs w:val="18"/>
              </w:rPr>
              <w:t xml:space="preserve">For a summary of seizure types, click </w:t>
            </w:r>
            <w:r w:rsidRPr="006914EF">
              <w:rPr>
                <w:rFonts w:eastAsia="?????? Pro W3" w:cs="Arial"/>
                <w:color w:val="000000"/>
                <w:sz w:val="18"/>
                <w:szCs w:val="18"/>
                <w:u w:val="single"/>
              </w:rPr>
              <w:t>here</w:t>
            </w:r>
            <w:r>
              <w:rPr>
                <w:rFonts w:eastAsia="?????? Pro W3" w:cs="Arial"/>
                <w:color w:val="000000"/>
                <w:sz w:val="18"/>
                <w:szCs w:val="18"/>
              </w:rPr>
              <w:t>.</w:t>
            </w:r>
          </w:p>
        </w:tc>
      </w:tr>
      <w:tr w:rsidR="00290624" w:rsidRPr="00CF6B2F" w14:paraId="2D1AD8C4"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8018367" w14:textId="77777777" w:rsidR="00290624" w:rsidRPr="00D00E38" w:rsidRDefault="00290624"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0624" w:rsidRPr="00CF6B2F" w14:paraId="311E515B" w14:textId="77777777" w:rsidTr="00C36D4E">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9FAA294" w14:textId="77777777" w:rsidR="00290624" w:rsidRPr="00D00E38" w:rsidRDefault="00290624"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1F3BFDA1" w14:textId="77777777" w:rsidR="00290624" w:rsidRDefault="00290624" w:rsidP="00C36D4E">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w:t>
            </w:r>
            <w:r w:rsidR="00FB5653">
              <w:rPr>
                <w:rFonts w:eastAsia="?????? Pro W3"/>
                <w:color w:val="008000"/>
                <w:sz w:val="18"/>
                <w:szCs w:val="20"/>
                <w:lang w:val="en-GB"/>
              </w:rPr>
              <w:t xml:space="preserve"> as 03-4-10</w:t>
            </w:r>
            <w:r>
              <w:rPr>
                <w:rFonts w:eastAsia="?????? Pro W3"/>
                <w:color w:val="008000"/>
                <w:sz w:val="18"/>
                <w:szCs w:val="20"/>
                <w:lang w:val="en-GB"/>
              </w:rPr>
              <w:t xml:space="preserve"> with a different Q. Correct answer is </w:t>
            </w:r>
            <w:r w:rsidR="00FB5653">
              <w:rPr>
                <w:rFonts w:eastAsia="?????? Pro W3"/>
                <w:color w:val="008000"/>
                <w:sz w:val="18"/>
                <w:szCs w:val="20"/>
                <w:lang w:val="en-GB"/>
              </w:rPr>
              <w:t>motor</w:t>
            </w:r>
          </w:p>
          <w:p w14:paraId="5B7DD8B0" w14:textId="77777777" w:rsidR="00290624" w:rsidRDefault="00290624" w:rsidP="00C36D4E">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If possible, have the video still available with the feedback</w:t>
            </w:r>
          </w:p>
          <w:p w14:paraId="05EEB18E" w14:textId="77777777" w:rsidR="00290624" w:rsidRPr="00D00E38" w:rsidRDefault="00290624" w:rsidP="00C36D4E">
            <w:pPr>
              <w:keepNext/>
              <w:keepLines/>
              <w:spacing w:after="0" w:line="240" w:lineRule="auto"/>
              <w:ind w:left="162" w:hanging="1"/>
              <w:rPr>
                <w:rFonts w:eastAsia="?????? Pro W3"/>
                <w:color w:val="92D050"/>
                <w:sz w:val="18"/>
                <w:szCs w:val="20"/>
                <w:lang w:val="en-GB"/>
              </w:rPr>
            </w:pPr>
            <w:r>
              <w:rPr>
                <w:rFonts w:eastAsia="?????? Pro W3"/>
                <w:color w:val="008000"/>
                <w:sz w:val="18"/>
                <w:szCs w:val="20"/>
                <w:lang w:val="en-GB"/>
              </w:rPr>
              <w:t xml:space="preserve">Link </w:t>
            </w:r>
            <w:r w:rsidRPr="006914EF">
              <w:rPr>
                <w:rFonts w:eastAsia="?????? Pro W3"/>
                <w:color w:val="008000"/>
                <w:sz w:val="18"/>
                <w:szCs w:val="20"/>
                <w:u w:val="single"/>
                <w:lang w:val="en-GB"/>
              </w:rPr>
              <w:t>here</w:t>
            </w:r>
            <w:r>
              <w:rPr>
                <w:rFonts w:eastAsia="?????? Pro W3"/>
                <w:color w:val="008000"/>
                <w:sz w:val="18"/>
                <w:szCs w:val="20"/>
                <w:lang w:val="en-GB"/>
              </w:rPr>
              <w:t xml:space="preserve"> [in the feedback] to Seizure Type figure (see end of doc)</w:t>
            </w:r>
          </w:p>
        </w:tc>
      </w:tr>
    </w:tbl>
    <w:p w14:paraId="7323CF72" w14:textId="77777777" w:rsidR="00290624" w:rsidRDefault="00290624" w:rsidP="00290624">
      <w:pPr>
        <w:rPr>
          <w:lang w:val="en-GB"/>
        </w:rPr>
      </w:pPr>
    </w:p>
    <w:p w14:paraId="1174F558" w14:textId="77777777" w:rsidR="00294748" w:rsidRDefault="00294748" w:rsidP="00294748">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4748" w:rsidRPr="00CF6B2F" w14:paraId="32FDF752" w14:textId="77777777" w:rsidTr="00294748">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EF4EC63"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1D6D61" w14:textId="77777777"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4F9ECCA" w14:textId="77777777" w:rsidR="00294748" w:rsidRPr="00D00E38" w:rsidRDefault="00294748" w:rsidP="00294748">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4748" w:rsidRPr="00CF6B2F" w14:paraId="7C9C5315" w14:textId="77777777" w:rsidTr="00294748">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405DB08"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B09E5D" w14:textId="77777777"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B85B88" w14:textId="6293DAD6" w:rsidR="00294748" w:rsidRPr="00D00E38" w:rsidRDefault="00294748" w:rsidP="00294748">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13</w:t>
            </w:r>
          </w:p>
        </w:tc>
      </w:tr>
      <w:tr w:rsidR="00294748" w:rsidRPr="00CF6B2F" w14:paraId="1B4F8AAD" w14:textId="77777777" w:rsidTr="00294748">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42C554D"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D12A71" w14:textId="148976E8"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Seizure classification: </w:t>
            </w:r>
            <w:r w:rsidRPr="00D00E38">
              <w:rPr>
                <w:rFonts w:eastAsia="?????? Pro W3"/>
                <w:color w:val="000000"/>
                <w:sz w:val="18"/>
                <w:szCs w:val="24"/>
                <w:lang w:val="en-GB"/>
              </w:rPr>
              <w:t xml:space="preserve"> </w:t>
            </w:r>
            <w:r>
              <w:rPr>
                <w:rFonts w:eastAsia="?????? Pro W3"/>
                <w:color w:val="000000"/>
                <w:sz w:val="18"/>
                <w:szCs w:val="24"/>
                <w:lang w:val="en-GB"/>
              </w:rPr>
              <w:t xml:space="preserve">Case </w:t>
            </w:r>
            <w:r w:rsidR="000544DF">
              <w:rPr>
                <w:rFonts w:eastAsia="?????? Pro W3"/>
                <w:color w:val="000000"/>
                <w:sz w:val="18"/>
                <w:szCs w:val="24"/>
                <w:lang w:val="en-GB"/>
              </w:rPr>
              <w:t>E</w:t>
            </w:r>
            <w:r>
              <w:rPr>
                <w:rFonts w:eastAsia="?????? Pro W3"/>
                <w:color w:val="000000"/>
                <w:sz w:val="18"/>
                <w:szCs w:val="24"/>
                <w:lang w:val="en-GB"/>
              </w:rPr>
              <w:t>- step 1</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0A55DEC3" w14:textId="77777777" w:rsidR="00294748" w:rsidRPr="00D00E38" w:rsidRDefault="00294748" w:rsidP="00294748">
            <w:pPr>
              <w:keepNext/>
              <w:keepLines/>
              <w:spacing w:after="0" w:line="240" w:lineRule="auto"/>
              <w:ind w:left="119" w:hanging="18"/>
              <w:jc w:val="center"/>
              <w:rPr>
                <w:rFonts w:eastAsia="?????? Pro W3"/>
                <w:b/>
                <w:color w:val="000000"/>
                <w:sz w:val="36"/>
                <w:szCs w:val="20"/>
                <w:lang w:val="en-GB"/>
              </w:rPr>
            </w:pPr>
          </w:p>
        </w:tc>
      </w:tr>
      <w:tr w:rsidR="00294748" w:rsidRPr="00CF6B2F" w14:paraId="55B50A9F" w14:textId="77777777" w:rsidTr="00294748">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587CC4A" w14:textId="77777777" w:rsidR="00294748" w:rsidRPr="00D00E38" w:rsidRDefault="00294748" w:rsidP="00294748">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4748" w:rsidRPr="00CF6B2F" w14:paraId="5B14367C" w14:textId="77777777" w:rsidTr="00294748">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D656A81" w14:textId="77777777" w:rsidR="00294748" w:rsidRPr="00D00E38" w:rsidRDefault="00294748" w:rsidP="00294748">
            <w:pPr>
              <w:spacing w:after="0" w:line="240" w:lineRule="auto"/>
              <w:ind w:left="113" w:right="113"/>
              <w:rPr>
                <w:rFonts w:eastAsia="?????? Pro W3"/>
                <w:color w:val="000000"/>
                <w:sz w:val="18"/>
                <w:szCs w:val="24"/>
                <w:lang w:val="en-GB"/>
              </w:rPr>
            </w:pPr>
          </w:p>
          <w:p w14:paraId="56B38A30" w14:textId="77777777" w:rsidR="00294748" w:rsidRPr="00D00E38" w:rsidRDefault="00294748" w:rsidP="00294748">
            <w:pPr>
              <w:spacing w:after="0" w:line="240" w:lineRule="auto"/>
              <w:ind w:left="113" w:right="113"/>
              <w:rPr>
                <w:rFonts w:eastAsia="?????? Pro W3"/>
                <w:sz w:val="18"/>
                <w:szCs w:val="24"/>
                <w:lang w:val="en-GB"/>
              </w:rPr>
            </w:pPr>
          </w:p>
          <w:p w14:paraId="40C93D89" w14:textId="77777777" w:rsidR="00294748" w:rsidRPr="00A02DA4" w:rsidRDefault="00294748" w:rsidP="00294748">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034A9268" w14:textId="77777777" w:rsidR="00294748" w:rsidRDefault="00294748" w:rsidP="00294748">
            <w:pPr>
              <w:spacing w:after="0" w:line="240" w:lineRule="auto"/>
              <w:ind w:left="113" w:right="113"/>
              <w:rPr>
                <w:rFonts w:eastAsia="?????? Pro W3"/>
                <w:sz w:val="18"/>
                <w:szCs w:val="24"/>
                <w:lang w:val="en-GB"/>
              </w:rPr>
            </w:pPr>
          </w:p>
          <w:p w14:paraId="5EDF46E4" w14:textId="02528179" w:rsidR="00294748" w:rsidRDefault="00294748" w:rsidP="00294748">
            <w:pPr>
              <w:spacing w:after="0" w:line="240" w:lineRule="auto"/>
              <w:ind w:left="113" w:right="113"/>
              <w:rPr>
                <w:rFonts w:eastAsia="?????? Pro W3"/>
                <w:sz w:val="18"/>
                <w:szCs w:val="24"/>
                <w:lang w:val="en-GB"/>
              </w:rPr>
            </w:pPr>
            <w:r>
              <w:rPr>
                <w:rFonts w:eastAsia="?????? Pro W3"/>
                <w:sz w:val="18"/>
                <w:szCs w:val="24"/>
                <w:lang w:val="en-GB"/>
              </w:rPr>
              <w:t>[embed video 9-1</w:t>
            </w:r>
            <w:r w:rsidR="009132EC">
              <w:rPr>
                <w:rFonts w:eastAsia="?????? Pro W3"/>
                <w:sz w:val="18"/>
                <w:szCs w:val="24"/>
                <w:lang w:val="en-GB"/>
              </w:rPr>
              <w:t>]</w:t>
            </w:r>
            <w:commentRangeStart w:id="11"/>
            <w:r w:rsidR="009132EC">
              <w:rPr>
                <w:rFonts w:eastAsia="?????? Pro W3"/>
                <w:sz w:val="18"/>
                <w:szCs w:val="24"/>
                <w:vertAlign w:val="superscript"/>
                <w:lang w:val="en-GB"/>
              </w:rPr>
              <w:t>4</w:t>
            </w:r>
            <w:commentRangeEnd w:id="11"/>
            <w:r w:rsidR="009132EC">
              <w:rPr>
                <w:rStyle w:val="CommentReference"/>
              </w:rPr>
              <w:commentReference w:id="11"/>
            </w:r>
          </w:p>
          <w:p w14:paraId="36AF91FE" w14:textId="77777777" w:rsidR="00294748" w:rsidRDefault="00294748" w:rsidP="00294748">
            <w:pPr>
              <w:spacing w:after="0" w:line="240" w:lineRule="auto"/>
              <w:ind w:left="113" w:right="113"/>
              <w:rPr>
                <w:rFonts w:eastAsia="?????? Pro W3"/>
                <w:sz w:val="18"/>
                <w:szCs w:val="24"/>
                <w:lang w:val="en-GB"/>
              </w:rPr>
            </w:pPr>
          </w:p>
          <w:p w14:paraId="08807CBE" w14:textId="77777777" w:rsidR="00294748" w:rsidRDefault="00294748" w:rsidP="00294748">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partial</w:t>
            </w:r>
            <w:r>
              <w:rPr>
                <w:rFonts w:eastAsia="?????? Pro W3"/>
                <w:sz w:val="18"/>
                <w:szCs w:val="24"/>
                <w:lang w:val="en-GB"/>
              </w:rPr>
              <w:t xml:space="preserve"> or </w:t>
            </w:r>
            <w:r>
              <w:rPr>
                <w:rFonts w:eastAsia="?????? Pro W3"/>
                <w:i/>
                <w:sz w:val="18"/>
                <w:szCs w:val="24"/>
                <w:lang w:val="en-GB"/>
              </w:rPr>
              <w:t>generalized</w:t>
            </w:r>
            <w:r>
              <w:rPr>
                <w:rFonts w:eastAsia="?????? Pro W3"/>
                <w:sz w:val="18"/>
                <w:szCs w:val="24"/>
                <w:lang w:val="en-GB"/>
              </w:rPr>
              <w:t>?</w:t>
            </w:r>
          </w:p>
          <w:p w14:paraId="443E32BB"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Partial</w:t>
            </w:r>
          </w:p>
          <w:p w14:paraId="212D0222" w14:textId="77777777" w:rsidR="00294748" w:rsidRPr="00A42A30"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Generalized</w:t>
            </w:r>
          </w:p>
          <w:p w14:paraId="56B78FCB" w14:textId="77777777" w:rsidR="00294748" w:rsidRPr="00A02DA4" w:rsidRDefault="00294748" w:rsidP="00294748">
            <w:pPr>
              <w:spacing w:after="0" w:line="240" w:lineRule="auto"/>
              <w:ind w:right="113"/>
              <w:rPr>
                <w:rFonts w:eastAsia="?????? Pro W3"/>
                <w:color w:val="000000"/>
                <w:sz w:val="18"/>
                <w:szCs w:val="24"/>
                <w:lang w:val="en-GB"/>
              </w:rPr>
            </w:pPr>
          </w:p>
        </w:tc>
      </w:tr>
      <w:tr w:rsidR="00294748" w:rsidRPr="00CF6B2F" w14:paraId="5CB223B5" w14:textId="77777777" w:rsidTr="00294748">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17B27C9" w14:textId="77777777" w:rsidR="00294748" w:rsidRPr="00D00E38" w:rsidRDefault="00294748" w:rsidP="00294748">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4748" w:rsidRPr="00CF6B2F" w14:paraId="52C34CD3" w14:textId="77777777" w:rsidTr="00294748">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910C0DA" w14:textId="77777777" w:rsidR="00294748" w:rsidRPr="007832AC" w:rsidRDefault="00294748" w:rsidP="00294748">
            <w:pPr>
              <w:spacing w:after="0" w:line="240" w:lineRule="auto"/>
              <w:ind w:left="113" w:right="113"/>
              <w:rPr>
                <w:rFonts w:eastAsia="?????? Pro W3" w:cs="Arial"/>
                <w:color w:val="000000"/>
                <w:sz w:val="18"/>
                <w:szCs w:val="18"/>
                <w:lang w:val="en-GB"/>
              </w:rPr>
            </w:pPr>
          </w:p>
        </w:tc>
      </w:tr>
      <w:tr w:rsidR="00294748" w:rsidRPr="00CF6B2F" w14:paraId="766F6A91" w14:textId="77777777" w:rsidTr="00294748">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9672E7E" w14:textId="77777777" w:rsidR="00294748" w:rsidRPr="00D00E38" w:rsidRDefault="00294748" w:rsidP="00294748">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4748" w:rsidRPr="00CF6B2F" w14:paraId="73172656" w14:textId="77777777" w:rsidTr="00294748">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2B5831DD" w14:textId="77777777" w:rsidR="00294748" w:rsidRPr="00D00E38" w:rsidRDefault="00294748" w:rsidP="00294748">
            <w:pPr>
              <w:keepNext/>
              <w:keepLines/>
              <w:spacing w:after="0" w:line="240" w:lineRule="auto"/>
              <w:ind w:left="162" w:hanging="1"/>
              <w:rPr>
                <w:rFonts w:eastAsia="?????? Pro W3"/>
                <w:i/>
                <w:color w:val="216800"/>
                <w:sz w:val="18"/>
                <w:szCs w:val="20"/>
                <w:lang w:val="en-GB"/>
              </w:rPr>
            </w:pPr>
          </w:p>
          <w:p w14:paraId="717DC86B" w14:textId="77777777" w:rsidR="00294748" w:rsidRPr="00D00E38" w:rsidRDefault="00294748" w:rsidP="00294748">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017EA89C" w14:textId="04655A8D" w:rsidR="00294748" w:rsidRPr="00D00E38" w:rsidRDefault="00294748" w:rsidP="00294748">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Embed </w:t>
            </w:r>
            <w:r w:rsidRPr="00A42A30">
              <w:rPr>
                <w:rFonts w:eastAsia="?????? Pro W3"/>
                <w:color w:val="008000"/>
                <w:sz w:val="18"/>
                <w:szCs w:val="20"/>
                <w:highlight w:val="yellow"/>
                <w:lang w:val="en-GB"/>
              </w:rPr>
              <w:t xml:space="preserve">video </w:t>
            </w:r>
            <w:ins w:id="12" w:author="Yildirim, Esra" w:date="2013-04-05T11:34:00Z">
              <w:r w:rsidR="009132EC">
                <w:rPr>
                  <w:rFonts w:eastAsia="?????? Pro W3"/>
                  <w:color w:val="008000"/>
                  <w:sz w:val="18"/>
                  <w:szCs w:val="20"/>
                  <w:highlight w:val="yellow"/>
                  <w:lang w:val="en-GB"/>
                </w:rPr>
                <w:t>9</w:t>
              </w:r>
            </w:ins>
            <w:r w:rsidRPr="00A42A30">
              <w:rPr>
                <w:rFonts w:eastAsia="?????? Pro W3"/>
                <w:color w:val="008000"/>
                <w:sz w:val="18"/>
                <w:szCs w:val="20"/>
                <w:highlight w:val="yellow"/>
                <w:lang w:val="en-GB"/>
              </w:rPr>
              <w:t>-1</w:t>
            </w:r>
            <w:r>
              <w:rPr>
                <w:rFonts w:eastAsia="?????? Pro W3"/>
                <w:color w:val="008000"/>
                <w:sz w:val="18"/>
                <w:szCs w:val="20"/>
                <w:lang w:val="en-GB"/>
              </w:rPr>
              <w:t xml:space="preserve"> on the main screen. m/c Q. Correct answer is generalized. They are given feedback indicating whether they are right or not (use the green check or red cross format)</w:t>
            </w:r>
          </w:p>
        </w:tc>
      </w:tr>
    </w:tbl>
    <w:p w14:paraId="5A269DE3" w14:textId="77777777" w:rsidR="00294748" w:rsidRDefault="00294748" w:rsidP="00294748">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4748" w:rsidRPr="00CF6B2F" w14:paraId="1C7CB6B0" w14:textId="77777777" w:rsidTr="00294748">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6840162"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35C000" w14:textId="77777777"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613B111" w14:textId="77777777" w:rsidR="00294748" w:rsidRPr="00D00E38" w:rsidRDefault="00294748" w:rsidP="00294748">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4748" w:rsidRPr="00CF6B2F" w14:paraId="157809CA" w14:textId="77777777" w:rsidTr="00294748">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7794BC9"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5D53A9" w14:textId="77777777"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5F34C4" w14:textId="5C21CEFC" w:rsidR="00294748" w:rsidRPr="00D00E38" w:rsidRDefault="00294748" w:rsidP="00294748">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14</w:t>
            </w:r>
          </w:p>
        </w:tc>
      </w:tr>
      <w:tr w:rsidR="00294748" w:rsidRPr="00CF6B2F" w14:paraId="027B3BDA" w14:textId="77777777" w:rsidTr="00294748">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91C41E8"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192B9D" w14:textId="2F14CE85"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Seizure classification: Case </w:t>
            </w:r>
            <w:r w:rsidR="000544DF">
              <w:rPr>
                <w:rFonts w:eastAsia="?????? Pro W3"/>
                <w:color w:val="000000"/>
                <w:sz w:val="18"/>
                <w:szCs w:val="24"/>
                <w:lang w:val="en-GB"/>
              </w:rPr>
              <w:t>E</w:t>
            </w:r>
            <w:r>
              <w:rPr>
                <w:rFonts w:eastAsia="?????? Pro W3"/>
                <w:color w:val="000000"/>
                <w:sz w:val="18"/>
                <w:szCs w:val="24"/>
                <w:lang w:val="en-GB"/>
              </w:rPr>
              <w:t>- step 2</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CAAE0B4" w14:textId="77777777" w:rsidR="00294748" w:rsidRPr="00D00E38" w:rsidRDefault="00294748" w:rsidP="00294748">
            <w:pPr>
              <w:keepNext/>
              <w:keepLines/>
              <w:spacing w:after="0" w:line="240" w:lineRule="auto"/>
              <w:ind w:left="119" w:hanging="18"/>
              <w:jc w:val="center"/>
              <w:rPr>
                <w:rFonts w:eastAsia="?????? Pro W3"/>
                <w:b/>
                <w:color w:val="000000"/>
                <w:sz w:val="36"/>
                <w:szCs w:val="20"/>
                <w:lang w:val="en-GB"/>
              </w:rPr>
            </w:pPr>
          </w:p>
        </w:tc>
      </w:tr>
      <w:tr w:rsidR="00294748" w:rsidRPr="00CF6B2F" w14:paraId="2708E6A1" w14:textId="77777777" w:rsidTr="00294748">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CB3C13C" w14:textId="77777777" w:rsidR="00294748" w:rsidRPr="00D00E38" w:rsidRDefault="00294748" w:rsidP="00294748">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4748" w:rsidRPr="00CF6B2F" w14:paraId="7A26CABF" w14:textId="77777777" w:rsidTr="00294748">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847213" w14:textId="77777777" w:rsidR="00294748" w:rsidRPr="00D00E38" w:rsidRDefault="00294748" w:rsidP="00294748">
            <w:pPr>
              <w:spacing w:after="0" w:line="240" w:lineRule="auto"/>
              <w:ind w:left="113" w:right="113"/>
              <w:rPr>
                <w:rFonts w:eastAsia="?????? Pro W3"/>
                <w:color w:val="000000"/>
                <w:sz w:val="18"/>
                <w:szCs w:val="24"/>
                <w:lang w:val="en-GB"/>
              </w:rPr>
            </w:pPr>
          </w:p>
          <w:p w14:paraId="43191699" w14:textId="77777777" w:rsidR="00294748" w:rsidRPr="00D00E38" w:rsidRDefault="00294748" w:rsidP="00294748">
            <w:pPr>
              <w:spacing w:after="0" w:line="240" w:lineRule="auto"/>
              <w:ind w:left="113" w:right="113"/>
              <w:rPr>
                <w:rFonts w:eastAsia="?????? Pro W3"/>
                <w:sz w:val="18"/>
                <w:szCs w:val="24"/>
                <w:lang w:val="en-GB"/>
              </w:rPr>
            </w:pPr>
          </w:p>
          <w:p w14:paraId="3484C14D" w14:textId="77777777" w:rsidR="00294748" w:rsidRPr="00A02DA4" w:rsidRDefault="00294748" w:rsidP="00294748">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63F87904" w14:textId="77777777" w:rsidR="00294748" w:rsidRDefault="00294748" w:rsidP="00294748">
            <w:pPr>
              <w:spacing w:after="0" w:line="240" w:lineRule="auto"/>
              <w:ind w:left="113" w:right="113"/>
              <w:rPr>
                <w:ins w:id="13" w:author="Yildirim, Esra" w:date="2013-04-05T11:34:00Z"/>
                <w:rFonts w:eastAsia="?????? Pro W3"/>
                <w:sz w:val="18"/>
                <w:szCs w:val="24"/>
                <w:lang w:val="en-GB"/>
              </w:rPr>
            </w:pPr>
          </w:p>
          <w:p w14:paraId="7A4B28ED" w14:textId="2FAAC690" w:rsidR="009132EC" w:rsidRDefault="009132EC" w:rsidP="00294748">
            <w:pPr>
              <w:spacing w:after="0" w:line="240" w:lineRule="auto"/>
              <w:ind w:left="113" w:right="113"/>
              <w:rPr>
                <w:rFonts w:eastAsia="?????? Pro W3"/>
                <w:sz w:val="18"/>
                <w:szCs w:val="24"/>
                <w:lang w:val="en-GB"/>
              </w:rPr>
            </w:pPr>
            <w:ins w:id="14" w:author="Yildirim, Esra" w:date="2013-04-05T11:34:00Z">
              <w:r w:rsidRPr="009132EC">
                <w:rPr>
                  <w:rFonts w:eastAsia="?????? Pro W3"/>
                  <w:sz w:val="18"/>
                  <w:szCs w:val="24"/>
                  <w:lang w:val="en-GB"/>
                </w:rPr>
                <w:t>[embed video 9-1]</w:t>
              </w:r>
            </w:ins>
          </w:p>
          <w:p w14:paraId="29A03B8F" w14:textId="77777777" w:rsidR="00294748" w:rsidRDefault="00294748" w:rsidP="00294748">
            <w:pPr>
              <w:spacing w:after="0" w:line="240" w:lineRule="auto"/>
              <w:ind w:left="113" w:right="113"/>
              <w:rPr>
                <w:rFonts w:eastAsia="?????? Pro W3"/>
                <w:sz w:val="18"/>
                <w:szCs w:val="24"/>
                <w:lang w:val="en-GB"/>
              </w:rPr>
            </w:pPr>
          </w:p>
          <w:p w14:paraId="0319AA94" w14:textId="77777777" w:rsidR="00294748" w:rsidRDefault="00294748" w:rsidP="00294748">
            <w:pPr>
              <w:spacing w:after="0" w:line="240" w:lineRule="auto"/>
              <w:ind w:left="113" w:right="113"/>
              <w:rPr>
                <w:rFonts w:eastAsia="?????? Pro W3"/>
                <w:sz w:val="18"/>
                <w:szCs w:val="24"/>
                <w:lang w:val="en-GB"/>
              </w:rPr>
            </w:pPr>
            <w:r>
              <w:rPr>
                <w:rFonts w:eastAsia="?????? Pro W3"/>
                <w:sz w:val="18"/>
                <w:szCs w:val="24"/>
                <w:lang w:val="en-GB"/>
              </w:rPr>
              <w:t xml:space="preserve">Is the seizure </w:t>
            </w:r>
            <w:r>
              <w:rPr>
                <w:rFonts w:eastAsia="?????? Pro W3"/>
                <w:i/>
                <w:sz w:val="18"/>
                <w:szCs w:val="24"/>
                <w:lang w:val="en-GB"/>
              </w:rPr>
              <w:t>convulsive</w:t>
            </w:r>
            <w:r>
              <w:rPr>
                <w:rFonts w:eastAsia="?????? Pro W3"/>
                <w:sz w:val="18"/>
                <w:szCs w:val="24"/>
                <w:lang w:val="en-GB"/>
              </w:rPr>
              <w:t xml:space="preserve"> or </w:t>
            </w:r>
            <w:r>
              <w:rPr>
                <w:rFonts w:eastAsia="?????? Pro W3"/>
                <w:i/>
                <w:sz w:val="18"/>
                <w:szCs w:val="24"/>
                <w:lang w:val="en-GB"/>
              </w:rPr>
              <w:t>non-convulsive</w:t>
            </w:r>
            <w:r>
              <w:rPr>
                <w:rFonts w:eastAsia="?????? Pro W3"/>
                <w:sz w:val="18"/>
                <w:szCs w:val="24"/>
                <w:lang w:val="en-GB"/>
              </w:rPr>
              <w:t>?</w:t>
            </w:r>
          </w:p>
          <w:p w14:paraId="0AB1AA23"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Convulsive</w:t>
            </w:r>
          </w:p>
          <w:p w14:paraId="5CD8C74C"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Non-convulsive</w:t>
            </w:r>
          </w:p>
          <w:p w14:paraId="0362A37E" w14:textId="77777777" w:rsidR="00294748" w:rsidRPr="00A02DA4" w:rsidRDefault="00294748" w:rsidP="00294748">
            <w:pPr>
              <w:pStyle w:val="ListParagraph"/>
              <w:spacing w:after="0" w:line="240" w:lineRule="auto"/>
              <w:ind w:left="833" w:right="113"/>
              <w:rPr>
                <w:rFonts w:eastAsia="?????? Pro W3"/>
                <w:color w:val="000000"/>
                <w:sz w:val="18"/>
                <w:szCs w:val="24"/>
                <w:lang w:val="en-GB"/>
              </w:rPr>
            </w:pPr>
          </w:p>
        </w:tc>
      </w:tr>
      <w:tr w:rsidR="00294748" w:rsidRPr="00CF6B2F" w14:paraId="6955E575" w14:textId="77777777" w:rsidTr="00294748">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D3D0782" w14:textId="77777777" w:rsidR="00294748" w:rsidRPr="00D00E38" w:rsidRDefault="00294748" w:rsidP="00294748">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4748" w:rsidRPr="00CF6B2F" w14:paraId="762ACF59" w14:textId="77777777" w:rsidTr="00294748">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F50B48A" w14:textId="77777777" w:rsidR="00294748" w:rsidRPr="007832AC" w:rsidRDefault="00294748" w:rsidP="00294748">
            <w:pPr>
              <w:spacing w:after="0" w:line="240" w:lineRule="auto"/>
              <w:ind w:left="113" w:right="113"/>
              <w:rPr>
                <w:rFonts w:eastAsia="?????? Pro W3" w:cs="Arial"/>
                <w:color w:val="000000"/>
                <w:sz w:val="18"/>
                <w:szCs w:val="18"/>
                <w:lang w:val="en-GB"/>
              </w:rPr>
            </w:pPr>
          </w:p>
        </w:tc>
      </w:tr>
      <w:tr w:rsidR="00294748" w:rsidRPr="00CF6B2F" w14:paraId="2C73A625" w14:textId="77777777" w:rsidTr="00294748">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3617288" w14:textId="77777777" w:rsidR="00294748" w:rsidRPr="00D00E38" w:rsidRDefault="00294748" w:rsidP="00294748">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4748" w:rsidRPr="00CF6B2F" w14:paraId="7127886D" w14:textId="77777777" w:rsidTr="00294748">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6BB9B201" w14:textId="77777777" w:rsidR="00294748" w:rsidRPr="00D00E38" w:rsidRDefault="00294748" w:rsidP="00294748">
            <w:pPr>
              <w:keepNext/>
              <w:keepLines/>
              <w:spacing w:after="0" w:line="240" w:lineRule="auto"/>
              <w:ind w:left="162" w:hanging="1"/>
              <w:rPr>
                <w:rFonts w:eastAsia="?????? Pro W3"/>
                <w:i/>
                <w:color w:val="216800"/>
                <w:sz w:val="18"/>
                <w:szCs w:val="20"/>
                <w:lang w:val="en-GB"/>
              </w:rPr>
            </w:pPr>
          </w:p>
          <w:p w14:paraId="4DEEC507" w14:textId="77777777" w:rsidR="00294748" w:rsidRPr="00D00E38" w:rsidRDefault="00294748" w:rsidP="00294748">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5C097056" w14:textId="77777777" w:rsidR="00294748" w:rsidRPr="00D00E38" w:rsidRDefault="00294748" w:rsidP="00294748">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 as 03-4-2 with a different Q. Correct answer is convulsive.</w:t>
            </w:r>
          </w:p>
        </w:tc>
      </w:tr>
    </w:tbl>
    <w:p w14:paraId="14A9C11A" w14:textId="77777777" w:rsidR="00294748" w:rsidRDefault="00294748" w:rsidP="00294748">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294748" w:rsidRPr="00CF6B2F" w14:paraId="49571293" w14:textId="77777777" w:rsidTr="00294748">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F61AD87"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4AFEE3" w14:textId="77777777"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5214B6A" w14:textId="77777777" w:rsidR="00294748" w:rsidRPr="00D00E38" w:rsidRDefault="00294748" w:rsidP="00294748">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294748" w:rsidRPr="00CF6B2F" w14:paraId="75DD1DE5" w14:textId="77777777" w:rsidTr="00294748">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C706EEA"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5BD4DB" w14:textId="77777777"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01CB33" w14:textId="00A94965" w:rsidR="00294748" w:rsidRPr="00D00E38" w:rsidRDefault="00294748" w:rsidP="00294748">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Pr>
                <w:rFonts w:eastAsia="?????? Pro W3"/>
                <w:b/>
                <w:color w:val="FF0000"/>
                <w:sz w:val="36"/>
                <w:szCs w:val="20"/>
                <w:lang w:val="en-GB"/>
              </w:rPr>
              <w:t>4</w:t>
            </w:r>
            <w:r w:rsidRPr="00D00E38">
              <w:rPr>
                <w:rFonts w:eastAsia="?????? Pro W3"/>
                <w:b/>
                <w:color w:val="FF0000"/>
                <w:sz w:val="36"/>
                <w:szCs w:val="20"/>
                <w:lang w:val="en-GB"/>
              </w:rPr>
              <w:t>-</w:t>
            </w:r>
            <w:r>
              <w:rPr>
                <w:rFonts w:eastAsia="?????? Pro W3"/>
                <w:b/>
                <w:color w:val="FF0000"/>
                <w:sz w:val="36"/>
                <w:szCs w:val="20"/>
                <w:lang w:val="en-GB"/>
              </w:rPr>
              <w:t>15</w:t>
            </w:r>
          </w:p>
        </w:tc>
      </w:tr>
      <w:tr w:rsidR="00294748" w:rsidRPr="00CF6B2F" w14:paraId="050FB73F" w14:textId="77777777" w:rsidTr="00294748">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ED0C723" w14:textId="77777777" w:rsidR="00294748" w:rsidRPr="00D00E38" w:rsidRDefault="00294748" w:rsidP="00294748">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7467BF" w14:textId="54712BBE" w:rsidR="00294748" w:rsidRPr="00D00E38" w:rsidRDefault="00294748" w:rsidP="002947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Seizure Classification: Case </w:t>
            </w:r>
            <w:r w:rsidR="000544DF">
              <w:rPr>
                <w:rFonts w:eastAsia="?????? Pro W3"/>
                <w:color w:val="000000"/>
                <w:sz w:val="18"/>
                <w:szCs w:val="24"/>
                <w:lang w:val="en-GB"/>
              </w:rPr>
              <w:t>E</w:t>
            </w:r>
            <w:r>
              <w:rPr>
                <w:rFonts w:eastAsia="?????? Pro W3"/>
                <w:color w:val="000000"/>
                <w:sz w:val="18"/>
                <w:szCs w:val="24"/>
                <w:lang w:val="en-GB"/>
              </w:rPr>
              <w:t xml:space="preserve"> - step 3</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0EBD0905" w14:textId="77777777" w:rsidR="00294748" w:rsidRPr="00D00E38" w:rsidRDefault="00294748" w:rsidP="00294748">
            <w:pPr>
              <w:keepNext/>
              <w:keepLines/>
              <w:spacing w:after="0" w:line="240" w:lineRule="auto"/>
              <w:ind w:left="119" w:hanging="18"/>
              <w:jc w:val="center"/>
              <w:rPr>
                <w:rFonts w:eastAsia="?????? Pro W3"/>
                <w:b/>
                <w:color w:val="000000"/>
                <w:sz w:val="36"/>
                <w:szCs w:val="20"/>
                <w:lang w:val="en-GB"/>
              </w:rPr>
            </w:pPr>
          </w:p>
        </w:tc>
      </w:tr>
      <w:tr w:rsidR="00294748" w:rsidRPr="00CF6B2F" w14:paraId="5956D44A" w14:textId="77777777" w:rsidTr="00294748">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6F5A8BA" w14:textId="77777777" w:rsidR="00294748" w:rsidRPr="00D00E38" w:rsidRDefault="00294748" w:rsidP="00294748">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294748" w:rsidRPr="00CF6B2F" w14:paraId="46F9A81E" w14:textId="77777777" w:rsidTr="00294748">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31B0A39" w14:textId="77777777" w:rsidR="00294748" w:rsidRPr="00D00E38" w:rsidRDefault="00294748" w:rsidP="00294748">
            <w:pPr>
              <w:spacing w:after="0" w:line="240" w:lineRule="auto"/>
              <w:ind w:left="113" w:right="113"/>
              <w:rPr>
                <w:rFonts w:eastAsia="?????? Pro W3"/>
                <w:color w:val="000000"/>
                <w:sz w:val="18"/>
                <w:szCs w:val="24"/>
                <w:lang w:val="en-GB"/>
              </w:rPr>
            </w:pPr>
          </w:p>
          <w:p w14:paraId="6F6429C3" w14:textId="77777777" w:rsidR="00294748" w:rsidRPr="00D00E38" w:rsidRDefault="00294748" w:rsidP="00294748">
            <w:pPr>
              <w:spacing w:after="0" w:line="240" w:lineRule="auto"/>
              <w:ind w:left="113" w:right="113"/>
              <w:rPr>
                <w:rFonts w:eastAsia="?????? Pro W3"/>
                <w:sz w:val="18"/>
                <w:szCs w:val="24"/>
                <w:lang w:val="en-GB"/>
              </w:rPr>
            </w:pPr>
          </w:p>
          <w:p w14:paraId="70A2FDD2" w14:textId="77777777" w:rsidR="00294748" w:rsidRPr="00A02DA4" w:rsidRDefault="00294748" w:rsidP="00294748">
            <w:pPr>
              <w:spacing w:after="0" w:line="240" w:lineRule="auto"/>
              <w:ind w:left="113" w:right="113"/>
              <w:rPr>
                <w:rFonts w:eastAsia="?????? Pro W3"/>
                <w:i/>
                <w:sz w:val="18"/>
                <w:szCs w:val="24"/>
                <w:lang w:val="en-GB"/>
              </w:rPr>
            </w:pPr>
            <w:r w:rsidRPr="00A02DA4">
              <w:rPr>
                <w:rFonts w:eastAsia="?????? Pro W3"/>
                <w:i/>
                <w:sz w:val="18"/>
                <w:szCs w:val="24"/>
                <w:lang w:val="en-GB"/>
              </w:rPr>
              <w:t>Watch the following video and then identify the seizure type.</w:t>
            </w:r>
          </w:p>
          <w:p w14:paraId="37F0555B" w14:textId="77777777" w:rsidR="00294748" w:rsidRDefault="00294748" w:rsidP="00294748">
            <w:pPr>
              <w:spacing w:after="0" w:line="240" w:lineRule="auto"/>
              <w:ind w:left="113" w:right="113"/>
              <w:rPr>
                <w:rFonts w:eastAsia="?????? Pro W3"/>
                <w:sz w:val="18"/>
                <w:szCs w:val="24"/>
                <w:lang w:val="en-GB"/>
              </w:rPr>
            </w:pPr>
          </w:p>
          <w:p w14:paraId="6DDF33E0" w14:textId="59081650" w:rsidR="009132EC" w:rsidRDefault="009132EC" w:rsidP="00294748">
            <w:pPr>
              <w:spacing w:after="0" w:line="240" w:lineRule="auto"/>
              <w:ind w:left="113" w:right="113"/>
              <w:rPr>
                <w:ins w:id="15" w:author="Yildirim, Esra" w:date="2013-04-05T11:35:00Z"/>
                <w:rFonts w:eastAsia="?????? Pro W3"/>
                <w:sz w:val="18"/>
                <w:szCs w:val="24"/>
                <w:lang w:val="en-GB"/>
              </w:rPr>
            </w:pPr>
            <w:ins w:id="16" w:author="Yildirim, Esra" w:date="2013-04-05T11:35:00Z">
              <w:r w:rsidRPr="009132EC">
                <w:rPr>
                  <w:rFonts w:eastAsia="?????? Pro W3"/>
                  <w:sz w:val="18"/>
                  <w:szCs w:val="24"/>
                  <w:lang w:val="en-GB"/>
                </w:rPr>
                <w:t>[embed video 9-1]</w:t>
              </w:r>
            </w:ins>
          </w:p>
          <w:p w14:paraId="2400FC64" w14:textId="77777777" w:rsidR="00294748" w:rsidRDefault="00294748" w:rsidP="00294748">
            <w:pPr>
              <w:spacing w:after="0" w:line="240" w:lineRule="auto"/>
              <w:ind w:left="113" w:right="113"/>
              <w:rPr>
                <w:rFonts w:eastAsia="?????? Pro W3"/>
                <w:sz w:val="18"/>
                <w:szCs w:val="24"/>
                <w:lang w:val="en-GB"/>
              </w:rPr>
            </w:pPr>
          </w:p>
          <w:p w14:paraId="54DF3C1A" w14:textId="77777777" w:rsidR="00294748" w:rsidRDefault="00294748" w:rsidP="00294748">
            <w:pPr>
              <w:spacing w:after="0" w:line="240" w:lineRule="auto"/>
              <w:ind w:left="113" w:right="113"/>
              <w:rPr>
                <w:rFonts w:eastAsia="?????? Pro W3"/>
                <w:sz w:val="18"/>
                <w:szCs w:val="24"/>
                <w:lang w:val="en-GB"/>
              </w:rPr>
            </w:pPr>
            <w:r>
              <w:rPr>
                <w:rFonts w:eastAsia="?????? Pro W3"/>
                <w:sz w:val="18"/>
                <w:szCs w:val="24"/>
                <w:lang w:val="en-GB"/>
              </w:rPr>
              <w:t>What is the type of seizure observed in the video?</w:t>
            </w:r>
          </w:p>
          <w:p w14:paraId="13119EFE"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Tonic-clonic</w:t>
            </w:r>
          </w:p>
          <w:p w14:paraId="260D3F2E"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Myoclonic</w:t>
            </w:r>
          </w:p>
          <w:p w14:paraId="653D976F"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Atonic</w:t>
            </w:r>
          </w:p>
          <w:p w14:paraId="06E7615B"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Tonic</w:t>
            </w:r>
          </w:p>
          <w:p w14:paraId="758EA657" w14:textId="77777777" w:rsidR="00294748"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Clonic</w:t>
            </w:r>
          </w:p>
          <w:p w14:paraId="7C903FFA" w14:textId="77777777" w:rsidR="00294748" w:rsidRPr="00A42A30" w:rsidRDefault="00294748" w:rsidP="00294748">
            <w:pPr>
              <w:pStyle w:val="ListParagraph"/>
              <w:numPr>
                <w:ilvl w:val="0"/>
                <w:numId w:val="8"/>
              </w:numPr>
              <w:spacing w:after="0" w:line="240" w:lineRule="auto"/>
              <w:ind w:right="113"/>
              <w:rPr>
                <w:rFonts w:eastAsia="?????? Pro W3"/>
                <w:sz w:val="18"/>
                <w:szCs w:val="24"/>
                <w:lang w:val="en-GB"/>
              </w:rPr>
            </w:pPr>
            <w:r>
              <w:rPr>
                <w:rFonts w:eastAsia="?????? Pro W3"/>
                <w:sz w:val="18"/>
                <w:szCs w:val="24"/>
                <w:lang w:val="en-GB"/>
              </w:rPr>
              <w:t>Spasms</w:t>
            </w:r>
          </w:p>
          <w:p w14:paraId="44F35B12" w14:textId="77777777" w:rsidR="00294748" w:rsidRPr="00A02DA4" w:rsidRDefault="00294748" w:rsidP="00294748">
            <w:pPr>
              <w:spacing w:after="0" w:line="240" w:lineRule="auto"/>
              <w:ind w:right="113"/>
              <w:rPr>
                <w:rFonts w:eastAsia="?????? Pro W3"/>
                <w:color w:val="000000"/>
                <w:sz w:val="18"/>
                <w:szCs w:val="24"/>
                <w:lang w:val="en-GB"/>
              </w:rPr>
            </w:pPr>
          </w:p>
        </w:tc>
      </w:tr>
      <w:tr w:rsidR="00294748" w:rsidRPr="00CF6B2F" w14:paraId="64A77A72" w14:textId="77777777" w:rsidTr="00294748">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2B353EC" w14:textId="77777777" w:rsidR="00294748" w:rsidRPr="00D00E38" w:rsidRDefault="00294748" w:rsidP="00294748">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294748" w:rsidRPr="00CF6B2F" w14:paraId="24365404" w14:textId="77777777" w:rsidTr="00294748">
        <w:trPr>
          <w:cantSplit/>
          <w:trHeight w:val="287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114F0B" w14:textId="77777777" w:rsidR="00294748" w:rsidRPr="00A42A30" w:rsidRDefault="00294748" w:rsidP="00294748">
            <w:pPr>
              <w:spacing w:after="0" w:line="240" w:lineRule="auto"/>
              <w:ind w:left="113" w:right="113"/>
              <w:rPr>
                <w:rFonts w:eastAsia="?????? Pro W3" w:cs="Arial"/>
                <w:b/>
                <w:color w:val="000000"/>
                <w:sz w:val="18"/>
                <w:szCs w:val="18"/>
                <w:lang w:val="en-GB"/>
              </w:rPr>
            </w:pPr>
            <w:r>
              <w:rPr>
                <w:rFonts w:eastAsia="?????? Pro W3" w:cs="Arial"/>
                <w:color w:val="000000"/>
                <w:sz w:val="18"/>
                <w:szCs w:val="18"/>
                <w:lang w:val="en-GB"/>
              </w:rPr>
              <w:t xml:space="preserve"> </w:t>
            </w:r>
            <w:r w:rsidRPr="00A42A30">
              <w:rPr>
                <w:rFonts w:eastAsia="?????? Pro W3" w:cs="Arial"/>
                <w:b/>
                <w:color w:val="000000"/>
                <w:sz w:val="18"/>
                <w:szCs w:val="18"/>
                <w:lang w:val="en-GB"/>
              </w:rPr>
              <w:t>Feedback</w:t>
            </w:r>
          </w:p>
          <w:p w14:paraId="1B12147E" w14:textId="0344365A" w:rsidR="00294748" w:rsidRDefault="00294748" w:rsidP="00294748">
            <w:pPr>
              <w:spacing w:after="0" w:line="240" w:lineRule="auto"/>
              <w:ind w:left="113" w:right="113"/>
              <w:rPr>
                <w:rFonts w:eastAsia="?????? Pro W3" w:cs="Arial"/>
                <w:color w:val="000000"/>
                <w:sz w:val="18"/>
                <w:szCs w:val="18"/>
              </w:rPr>
            </w:pPr>
            <w:r>
              <w:rPr>
                <w:rFonts w:eastAsia="?????? Pro W3" w:cs="Arial"/>
                <w:color w:val="000000"/>
                <w:sz w:val="18"/>
                <w:szCs w:val="18"/>
              </w:rPr>
              <w:t>This is an infantile spasm.</w:t>
            </w:r>
          </w:p>
          <w:p w14:paraId="1FA8E1CB" w14:textId="77777777" w:rsidR="00294748" w:rsidRDefault="00294748" w:rsidP="00294748">
            <w:pPr>
              <w:spacing w:after="0" w:line="240" w:lineRule="auto"/>
              <w:ind w:left="113" w:right="113"/>
              <w:rPr>
                <w:rFonts w:eastAsia="?????? Pro W3" w:cs="Arial"/>
                <w:color w:val="000000"/>
                <w:sz w:val="18"/>
                <w:szCs w:val="18"/>
              </w:rPr>
            </w:pPr>
          </w:p>
          <w:p w14:paraId="2CEAEF2E" w14:textId="6E661BF1" w:rsidR="00294748" w:rsidRDefault="00294748" w:rsidP="00294748">
            <w:pPr>
              <w:spacing w:after="0" w:line="240" w:lineRule="auto"/>
              <w:ind w:left="113" w:right="113"/>
              <w:rPr>
                <w:rFonts w:eastAsia="?????? Pro W3" w:cs="Arial"/>
                <w:color w:val="000000"/>
                <w:sz w:val="18"/>
                <w:szCs w:val="18"/>
              </w:rPr>
            </w:pPr>
            <w:r>
              <w:rPr>
                <w:rFonts w:eastAsia="?????? Pro W3" w:cs="Arial"/>
                <w:color w:val="000000"/>
                <w:sz w:val="18"/>
                <w:szCs w:val="18"/>
              </w:rPr>
              <w:t>“[This] 6-month-old diagnosed with West syndrome, with cluster of spasms. Flexion of the legs is immediately followed by extension-abduction of the arms.”</w:t>
            </w:r>
            <w:r w:rsidR="009132EC">
              <w:rPr>
                <w:rFonts w:eastAsia="?????? Pro W3"/>
                <w:sz w:val="18"/>
                <w:szCs w:val="24"/>
                <w:vertAlign w:val="superscript"/>
              </w:rPr>
              <w:t>4</w:t>
            </w:r>
          </w:p>
          <w:p w14:paraId="4BE687A9" w14:textId="77777777" w:rsidR="00294748" w:rsidRDefault="00294748" w:rsidP="00294748">
            <w:pPr>
              <w:spacing w:after="0" w:line="240" w:lineRule="auto"/>
              <w:ind w:left="113" w:right="113"/>
              <w:rPr>
                <w:rFonts w:eastAsia="?????? Pro W3" w:cs="Arial"/>
                <w:color w:val="000000"/>
                <w:sz w:val="18"/>
                <w:szCs w:val="18"/>
              </w:rPr>
            </w:pPr>
          </w:p>
          <w:p w14:paraId="65EF30F7" w14:textId="77777777" w:rsidR="00294748" w:rsidRPr="007832AC" w:rsidRDefault="00294748" w:rsidP="00294748">
            <w:pPr>
              <w:spacing w:after="0" w:line="240" w:lineRule="auto"/>
              <w:ind w:left="113" w:right="113"/>
              <w:rPr>
                <w:rFonts w:eastAsia="?????? Pro W3" w:cs="Arial"/>
                <w:color w:val="000000"/>
                <w:sz w:val="18"/>
                <w:szCs w:val="18"/>
                <w:lang w:val="en-GB"/>
              </w:rPr>
            </w:pPr>
            <w:r>
              <w:rPr>
                <w:rFonts w:eastAsia="?????? Pro W3" w:cs="Arial"/>
                <w:color w:val="000000"/>
                <w:sz w:val="18"/>
                <w:szCs w:val="18"/>
              </w:rPr>
              <w:t xml:space="preserve">For a summary of seizure types, click </w:t>
            </w:r>
            <w:r w:rsidRPr="006914EF">
              <w:rPr>
                <w:rFonts w:eastAsia="?????? Pro W3" w:cs="Arial"/>
                <w:color w:val="000000"/>
                <w:sz w:val="18"/>
                <w:szCs w:val="18"/>
                <w:u w:val="single"/>
              </w:rPr>
              <w:t>here</w:t>
            </w:r>
            <w:r>
              <w:rPr>
                <w:rFonts w:eastAsia="?????? Pro W3" w:cs="Arial"/>
                <w:color w:val="000000"/>
                <w:sz w:val="18"/>
                <w:szCs w:val="18"/>
              </w:rPr>
              <w:t>.</w:t>
            </w:r>
          </w:p>
        </w:tc>
      </w:tr>
      <w:tr w:rsidR="00294748" w:rsidRPr="00CF6B2F" w14:paraId="2151D11B" w14:textId="77777777" w:rsidTr="00294748">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341E097" w14:textId="77777777" w:rsidR="00294748" w:rsidRPr="00D00E38" w:rsidRDefault="00294748" w:rsidP="00294748">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294748" w:rsidRPr="00CF6B2F" w14:paraId="7698AFC4" w14:textId="77777777" w:rsidTr="00294748">
        <w:trPr>
          <w:cantSplit/>
          <w:trHeight w:val="95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ACFC0E3" w14:textId="77777777" w:rsidR="00294748" w:rsidRPr="00D00E38" w:rsidRDefault="00294748" w:rsidP="00294748">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6F27BAA0" w14:textId="77777777" w:rsidR="00294748" w:rsidRDefault="00294748" w:rsidP="00294748">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This is the same screen as 03-4-2 with a different Q. Correct answer is tonic-clonic</w:t>
            </w:r>
          </w:p>
          <w:p w14:paraId="622F771F" w14:textId="77777777" w:rsidR="00294748" w:rsidRDefault="00294748" w:rsidP="00294748">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If possible, have the video still available with the feedback</w:t>
            </w:r>
          </w:p>
          <w:p w14:paraId="51F9C8C9" w14:textId="77777777" w:rsidR="00294748" w:rsidRPr="00D00E38" w:rsidRDefault="00294748" w:rsidP="00294748">
            <w:pPr>
              <w:keepNext/>
              <w:keepLines/>
              <w:spacing w:after="0" w:line="240" w:lineRule="auto"/>
              <w:ind w:left="162" w:hanging="1"/>
              <w:rPr>
                <w:rFonts w:eastAsia="?????? Pro W3"/>
                <w:color w:val="92D050"/>
                <w:sz w:val="18"/>
                <w:szCs w:val="20"/>
                <w:lang w:val="en-GB"/>
              </w:rPr>
            </w:pPr>
            <w:r>
              <w:rPr>
                <w:rFonts w:eastAsia="?????? Pro W3"/>
                <w:color w:val="008000"/>
                <w:sz w:val="18"/>
                <w:szCs w:val="20"/>
                <w:lang w:val="en-GB"/>
              </w:rPr>
              <w:t xml:space="preserve">Link </w:t>
            </w:r>
            <w:r w:rsidRPr="006914EF">
              <w:rPr>
                <w:rFonts w:eastAsia="?????? Pro W3"/>
                <w:color w:val="008000"/>
                <w:sz w:val="18"/>
                <w:szCs w:val="20"/>
                <w:u w:val="single"/>
                <w:lang w:val="en-GB"/>
              </w:rPr>
              <w:t>here</w:t>
            </w:r>
            <w:r>
              <w:rPr>
                <w:rFonts w:eastAsia="?????? Pro W3"/>
                <w:color w:val="008000"/>
                <w:sz w:val="18"/>
                <w:szCs w:val="20"/>
                <w:lang w:val="en-GB"/>
              </w:rPr>
              <w:t xml:space="preserve"> [in the feedback] to Seizure Type figure (see end of doc)</w:t>
            </w:r>
          </w:p>
        </w:tc>
      </w:tr>
    </w:tbl>
    <w:p w14:paraId="5A9BEFDB" w14:textId="77777777" w:rsidR="00294748" w:rsidRDefault="00294748" w:rsidP="00294748">
      <w:pPr>
        <w:rPr>
          <w:lang w:val="en-GB"/>
        </w:rPr>
      </w:pPr>
    </w:p>
    <w:p w14:paraId="3FDA3BE1" w14:textId="77777777" w:rsidR="00290624" w:rsidRDefault="00290624" w:rsidP="00290624">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3FE7529"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237FD22"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F6C563"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DFF3E1C"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41E4D329"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3E1A08E"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D92852" w14:textId="2AD61C11" w:rsidR="00CE2DE5" w:rsidRPr="00D00E38" w:rsidRDefault="00680C8A" w:rsidP="00E90F19">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Physical exam</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ECCF98" w14:textId="77777777" w:rsidR="00CE2DE5" w:rsidRPr="00D00E38" w:rsidRDefault="00CE2DE5" w:rsidP="00E90F19">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E90F19">
              <w:rPr>
                <w:rFonts w:eastAsia="?????? Pro W3"/>
                <w:b/>
                <w:color w:val="FF0000"/>
                <w:sz w:val="36"/>
                <w:szCs w:val="20"/>
                <w:lang w:val="en-GB"/>
              </w:rPr>
              <w:t>5</w:t>
            </w:r>
            <w:r w:rsidRPr="00D00E38">
              <w:rPr>
                <w:rFonts w:eastAsia="?????? Pro W3"/>
                <w:b/>
                <w:color w:val="FF0000"/>
                <w:sz w:val="36"/>
                <w:szCs w:val="20"/>
                <w:lang w:val="en-GB"/>
              </w:rPr>
              <w:t>-</w:t>
            </w:r>
            <w:r>
              <w:rPr>
                <w:rFonts w:eastAsia="?????? Pro W3"/>
                <w:b/>
                <w:color w:val="FF0000"/>
                <w:sz w:val="36"/>
                <w:szCs w:val="20"/>
                <w:lang w:val="en-GB"/>
              </w:rPr>
              <w:t>1</w:t>
            </w:r>
          </w:p>
        </w:tc>
      </w:tr>
      <w:tr w:rsidR="00CE2DE5" w:rsidRPr="00CF6B2F" w14:paraId="1F4D7685"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28596AD"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F228F6" w14:textId="72FF7264" w:rsidR="00CE2DE5" w:rsidRPr="00D00E38" w:rsidRDefault="00680C8A"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Neurologic exam</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A1A5577"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20BAE84B"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9C8A04F" w14:textId="77777777"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55DC5C0D" w14:textId="77777777" w:rsidTr="00E17584">
        <w:trPr>
          <w:cantSplit/>
          <w:trHeight w:val="332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D6E46CF" w14:textId="77777777" w:rsidR="00CE2DE5" w:rsidRDefault="00CE2DE5" w:rsidP="002D24DA">
            <w:pPr>
              <w:spacing w:after="0" w:line="240" w:lineRule="auto"/>
              <w:ind w:left="113" w:right="113"/>
              <w:jc w:val="right"/>
              <w:rPr>
                <w:rFonts w:eastAsia="?????? Pro W3"/>
                <w:b/>
                <w:sz w:val="18"/>
                <w:szCs w:val="24"/>
                <w:lang w:val="en-GB"/>
              </w:rPr>
            </w:pPr>
          </w:p>
          <w:p w14:paraId="4A9F4A91" w14:textId="6FA236A2" w:rsidR="00CE2DE5" w:rsidRPr="00D00E38" w:rsidRDefault="00CE2DE5" w:rsidP="002D24DA">
            <w:pPr>
              <w:spacing w:after="0" w:line="240" w:lineRule="auto"/>
              <w:ind w:left="113" w:right="113"/>
              <w:jc w:val="right"/>
              <w:rPr>
                <w:rFonts w:eastAsia="?????? Pro W3"/>
                <w:b/>
                <w:sz w:val="18"/>
                <w:szCs w:val="24"/>
                <w:lang w:val="en-GB"/>
              </w:rPr>
            </w:pPr>
            <w:r>
              <w:rPr>
                <w:rFonts w:eastAsia="?????? Pro W3"/>
                <w:b/>
                <w:sz w:val="18"/>
                <w:szCs w:val="24"/>
                <w:lang w:val="en-GB"/>
              </w:rPr>
              <w:t>Day 1</w:t>
            </w:r>
            <w:r w:rsidR="009132EC">
              <w:rPr>
                <w:rFonts w:eastAsia="?????? Pro W3"/>
                <w:b/>
                <w:sz w:val="18"/>
                <w:szCs w:val="24"/>
                <w:lang w:val="en-GB"/>
              </w:rPr>
              <w:t>,</w:t>
            </w:r>
            <w:r>
              <w:rPr>
                <w:rFonts w:eastAsia="?????? Pro W3"/>
                <w:b/>
                <w:sz w:val="18"/>
                <w:szCs w:val="24"/>
                <w:lang w:val="en-GB"/>
              </w:rPr>
              <w:t xml:space="preserve"> 22:30</w:t>
            </w:r>
          </w:p>
          <w:p w14:paraId="5BFC6E92" w14:textId="77777777" w:rsidR="00CE2DE5" w:rsidRDefault="00CE2DE5" w:rsidP="00821383">
            <w:pPr>
              <w:spacing w:after="0" w:line="240" w:lineRule="auto"/>
              <w:ind w:left="113" w:right="113"/>
              <w:rPr>
                <w:rFonts w:eastAsia="?????? Pro W3"/>
                <w:color w:val="000000"/>
                <w:sz w:val="18"/>
                <w:szCs w:val="24"/>
                <w:lang w:val="en-GB"/>
              </w:rPr>
            </w:pPr>
          </w:p>
          <w:p w14:paraId="7E2AC554" w14:textId="77777777" w:rsidR="00E90F19" w:rsidRDefault="007A0B0F" w:rsidP="00E17584">
            <w:pPr>
              <w:spacing w:after="0" w:line="240" w:lineRule="auto"/>
              <w:ind w:left="113" w:right="113"/>
              <w:rPr>
                <w:rFonts w:eastAsia="?????? Pro W3"/>
                <w:color w:val="000000"/>
                <w:sz w:val="18"/>
                <w:szCs w:val="24"/>
                <w:lang w:val="en-GB"/>
              </w:rPr>
            </w:pPr>
            <w:r>
              <w:rPr>
                <w:noProof/>
              </w:rPr>
              <w:drawing>
                <wp:anchor distT="0" distB="0" distL="114300" distR="114300" simplePos="0" relativeHeight="251658240" behindDoc="0" locked="0" layoutInCell="1" allowOverlap="1" wp14:anchorId="1BC187E9" wp14:editId="6A87B5C8">
                  <wp:simplePos x="0" y="0"/>
                  <wp:positionH relativeFrom="column">
                    <wp:posOffset>74930</wp:posOffset>
                  </wp:positionH>
                  <wp:positionV relativeFrom="paragraph">
                    <wp:posOffset>-3175</wp:posOffset>
                  </wp:positionV>
                  <wp:extent cx="2183130" cy="2183130"/>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83130" cy="2183130"/>
                          </a:xfrm>
                          <a:prstGeom prst="rect">
                            <a:avLst/>
                          </a:prstGeom>
                          <a:noFill/>
                        </pic:spPr>
                      </pic:pic>
                    </a:graphicData>
                  </a:graphic>
                </wp:anchor>
              </w:drawing>
            </w:r>
            <w:r w:rsidR="00CE2DE5">
              <w:rPr>
                <w:rFonts w:eastAsia="?????? Pro W3"/>
                <w:sz w:val="18"/>
                <w:szCs w:val="24"/>
                <w:lang w:val="en-GB"/>
              </w:rPr>
              <w:t>The physical examination, including a complete neurologic exam, is unremarkable</w:t>
            </w:r>
            <w:r w:rsidR="00CE2DE5">
              <w:rPr>
                <w:rFonts w:eastAsia="?????? Pro W3"/>
                <w:color w:val="000000"/>
                <w:sz w:val="18"/>
                <w:szCs w:val="24"/>
                <w:lang w:val="en-GB"/>
              </w:rPr>
              <w:t xml:space="preserve">. </w:t>
            </w:r>
          </w:p>
          <w:p w14:paraId="49E1361B" w14:textId="77777777" w:rsidR="00E90F19" w:rsidRDefault="00E90F19" w:rsidP="00E17584">
            <w:pPr>
              <w:spacing w:after="0" w:line="240" w:lineRule="auto"/>
              <w:ind w:left="113" w:right="113"/>
              <w:rPr>
                <w:rFonts w:eastAsia="?????? Pro W3"/>
                <w:color w:val="000000"/>
                <w:sz w:val="18"/>
                <w:szCs w:val="24"/>
                <w:lang w:val="en-GB"/>
              </w:rPr>
            </w:pPr>
          </w:p>
          <w:p w14:paraId="5FE576C2" w14:textId="0C9CDE71" w:rsidR="00CE2DE5" w:rsidRDefault="00CE2DE5" w:rsidP="00E17584">
            <w:pPr>
              <w:spacing w:after="0" w:line="240" w:lineRule="auto"/>
              <w:ind w:left="113" w:right="113"/>
              <w:rPr>
                <w:rFonts w:eastAsia="?????? Pro W3"/>
                <w:color w:val="000000"/>
                <w:sz w:val="18"/>
                <w:szCs w:val="24"/>
                <w:lang w:val="en-GB"/>
              </w:rPr>
            </w:pPr>
            <w:r>
              <w:rPr>
                <w:rFonts w:eastAsia="?????? Pro W3"/>
                <w:color w:val="000000"/>
                <w:sz w:val="18"/>
                <w:szCs w:val="24"/>
                <w:lang w:val="en-GB"/>
              </w:rPr>
              <w:t>You are called away to help with a</w:t>
            </w:r>
            <w:r w:rsidR="000544DF">
              <w:rPr>
                <w:rFonts w:eastAsia="?????? Pro W3"/>
                <w:color w:val="000000"/>
                <w:sz w:val="18"/>
                <w:szCs w:val="24"/>
                <w:lang w:val="en-GB"/>
              </w:rPr>
              <w:t xml:space="preserve">nother </w:t>
            </w:r>
            <w:r>
              <w:rPr>
                <w:rFonts w:eastAsia="?????? Pro W3"/>
                <w:color w:val="000000"/>
                <w:sz w:val="18"/>
                <w:szCs w:val="24"/>
                <w:lang w:val="en-GB"/>
              </w:rPr>
              <w:t>patient in resuscitation</w:t>
            </w:r>
            <w:r w:rsidR="00E90F19">
              <w:rPr>
                <w:rFonts w:eastAsia="?????? Pro W3"/>
                <w:color w:val="000000"/>
                <w:sz w:val="18"/>
                <w:szCs w:val="24"/>
                <w:lang w:val="en-GB"/>
              </w:rPr>
              <w:t>.</w:t>
            </w:r>
            <w:r>
              <w:rPr>
                <w:rFonts w:eastAsia="?????? Pro W3"/>
                <w:color w:val="000000"/>
                <w:sz w:val="18"/>
                <w:szCs w:val="24"/>
                <w:lang w:val="en-GB"/>
              </w:rPr>
              <w:t xml:space="preserve"> </w:t>
            </w:r>
          </w:p>
          <w:p w14:paraId="0109DF3A" w14:textId="77777777" w:rsidR="00CE2DE5" w:rsidRDefault="00CE2DE5" w:rsidP="00E17584">
            <w:pPr>
              <w:spacing w:after="0" w:line="240" w:lineRule="auto"/>
              <w:ind w:left="113" w:right="113"/>
              <w:rPr>
                <w:rFonts w:eastAsia="?????? Pro W3"/>
                <w:color w:val="000000"/>
                <w:sz w:val="18"/>
                <w:szCs w:val="24"/>
                <w:lang w:val="en-GB"/>
              </w:rPr>
            </w:pPr>
          </w:p>
          <w:p w14:paraId="72C55303" w14:textId="77777777" w:rsidR="00CE2DE5" w:rsidRPr="00D00E38" w:rsidRDefault="00CE2DE5" w:rsidP="00E17584">
            <w:pPr>
              <w:spacing w:after="0" w:line="240" w:lineRule="auto"/>
              <w:ind w:left="113" w:right="113"/>
              <w:rPr>
                <w:rFonts w:eastAsia="?????? Pro W3"/>
                <w:sz w:val="18"/>
                <w:szCs w:val="24"/>
                <w:lang w:val="en-GB"/>
              </w:rPr>
            </w:pPr>
          </w:p>
          <w:p w14:paraId="170E9AF8" w14:textId="77777777" w:rsidR="00CE2DE5" w:rsidRPr="00D00E38" w:rsidRDefault="00CE2DE5" w:rsidP="00E17584">
            <w:pPr>
              <w:spacing w:after="0" w:line="240" w:lineRule="auto"/>
              <w:ind w:left="113" w:right="113"/>
              <w:rPr>
                <w:rFonts w:eastAsia="?????? Pro W3"/>
                <w:color w:val="008000"/>
                <w:sz w:val="18"/>
                <w:szCs w:val="24"/>
                <w:lang w:val="en-GB"/>
              </w:rPr>
            </w:pPr>
          </w:p>
          <w:p w14:paraId="265BEB4B" w14:textId="77777777" w:rsidR="00CE2DE5" w:rsidRPr="00D00E38" w:rsidRDefault="00CE2DE5" w:rsidP="00E17584">
            <w:pPr>
              <w:spacing w:after="0" w:line="240" w:lineRule="auto"/>
              <w:ind w:left="113" w:right="113"/>
              <w:rPr>
                <w:rFonts w:eastAsia="?????? Pro W3"/>
                <w:color w:val="008000"/>
                <w:sz w:val="18"/>
                <w:szCs w:val="24"/>
                <w:lang w:val="en-GB"/>
              </w:rPr>
            </w:pPr>
          </w:p>
          <w:p w14:paraId="2F5E75DD" w14:textId="77777777" w:rsidR="00CE2DE5" w:rsidRPr="00D00E38" w:rsidRDefault="00CE2DE5" w:rsidP="00E17584">
            <w:pPr>
              <w:spacing w:after="0" w:line="240" w:lineRule="auto"/>
              <w:ind w:left="113" w:right="113"/>
              <w:rPr>
                <w:rFonts w:eastAsia="?????? Pro W3"/>
                <w:color w:val="000000"/>
                <w:sz w:val="18"/>
                <w:szCs w:val="24"/>
                <w:lang w:val="en-GB"/>
              </w:rPr>
            </w:pPr>
          </w:p>
        </w:tc>
      </w:tr>
      <w:tr w:rsidR="00CE2DE5" w:rsidRPr="00CF6B2F" w14:paraId="6183C96B"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1C4447B"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7FA0A839" w14:textId="77777777" w:rsidTr="00543F6D">
        <w:trPr>
          <w:cantSplit/>
          <w:trHeight w:val="523"/>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648BDA9" w14:textId="11F0D887" w:rsidR="00CE2DE5" w:rsidRPr="00D00E38" w:rsidRDefault="000544DF" w:rsidP="000544DF">
            <w:pPr>
              <w:spacing w:after="0" w:line="240" w:lineRule="auto"/>
              <w:ind w:left="113" w:right="113"/>
              <w:rPr>
                <w:rFonts w:eastAsia="?????? Pro W3" w:cs="Arial"/>
                <w:color w:val="000000"/>
                <w:sz w:val="18"/>
                <w:szCs w:val="18"/>
                <w:lang w:val="en-GB"/>
              </w:rPr>
            </w:pPr>
            <w:r w:rsidRPr="00E90F19">
              <w:rPr>
                <w:rFonts w:eastAsia="?????? Pro W3"/>
                <w:sz w:val="18"/>
                <w:szCs w:val="20"/>
                <w:lang w:val="en-GB"/>
              </w:rPr>
              <w:t>Stat call</w:t>
            </w:r>
            <w:r>
              <w:rPr>
                <w:rFonts w:eastAsia="?????? Pro W3"/>
                <w:sz w:val="18"/>
                <w:szCs w:val="20"/>
                <w:lang w:val="en-GB"/>
              </w:rPr>
              <w:t xml:space="preserve"> for doctor to room 6.</w:t>
            </w:r>
          </w:p>
        </w:tc>
      </w:tr>
      <w:tr w:rsidR="00CE2DE5" w:rsidRPr="00CF6B2F" w14:paraId="4F29151E"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1629CE0" w14:textId="77777777" w:rsidR="00CE2DE5" w:rsidRPr="00D00E38" w:rsidRDefault="00CE2DE5" w:rsidP="0085720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r>
              <w:rPr>
                <w:rFonts w:eastAsia="?????? Pro W3"/>
                <w:noProof/>
                <w:color w:val="008000"/>
                <w:sz w:val="18"/>
                <w:szCs w:val="20"/>
                <w:lang w:val="en-GB" w:eastAsia="en-GB"/>
              </w:rPr>
              <w:t xml:space="preserve"> </w:t>
            </w:r>
          </w:p>
        </w:tc>
      </w:tr>
      <w:tr w:rsidR="00CE2DE5" w:rsidRPr="00CF6B2F" w14:paraId="3BD4E695" w14:textId="77777777" w:rsidTr="00E17584">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61BEE45"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2890CD1F"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5619E212" w14:textId="77777777" w:rsidR="00E90F19" w:rsidRDefault="00CE2DE5" w:rsidP="00E17584">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sidR="00E90F19">
              <w:rPr>
                <w:rFonts w:eastAsia="?????? Pro W3"/>
                <w:color w:val="008000"/>
                <w:sz w:val="18"/>
                <w:szCs w:val="20"/>
                <w:lang w:val="en-GB"/>
              </w:rPr>
              <w:t>Design a clock that fits with the look and feel of the module and that shows 22:</w:t>
            </w:r>
            <w:r>
              <w:rPr>
                <w:rFonts w:eastAsia="?????? Pro W3"/>
                <w:color w:val="008000"/>
                <w:sz w:val="18"/>
                <w:szCs w:val="20"/>
                <w:lang w:val="en-GB"/>
              </w:rPr>
              <w:t xml:space="preserve">30. </w:t>
            </w:r>
          </w:p>
          <w:p w14:paraId="3A02B524" w14:textId="77777777" w:rsidR="00E90F19" w:rsidRDefault="00CE2DE5" w:rsidP="00E17584">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 xml:space="preserve">When the learner clicks Next, start the </w:t>
            </w:r>
            <w:r w:rsidR="00E90F19">
              <w:rPr>
                <w:rFonts w:eastAsia="?????? Pro W3"/>
                <w:color w:val="008000"/>
                <w:sz w:val="18"/>
                <w:szCs w:val="20"/>
                <w:lang w:val="en-GB"/>
              </w:rPr>
              <w:t>“</w:t>
            </w:r>
            <w:r>
              <w:rPr>
                <w:rFonts w:eastAsia="?????? Pro W3"/>
                <w:color w:val="008000"/>
                <w:sz w:val="18"/>
                <w:szCs w:val="20"/>
                <w:lang w:val="en-GB"/>
              </w:rPr>
              <w:t>animation</w:t>
            </w:r>
            <w:r w:rsidR="00E90F19">
              <w:rPr>
                <w:rFonts w:eastAsia="?????? Pro W3"/>
                <w:color w:val="008000"/>
                <w:sz w:val="18"/>
                <w:szCs w:val="20"/>
                <w:lang w:val="en-GB"/>
              </w:rPr>
              <w:t>”</w:t>
            </w:r>
            <w:r>
              <w:rPr>
                <w:rFonts w:eastAsia="?????? Pro W3"/>
                <w:color w:val="008000"/>
                <w:sz w:val="18"/>
                <w:szCs w:val="20"/>
                <w:lang w:val="en-GB"/>
              </w:rPr>
              <w:t xml:space="preserve">. </w:t>
            </w:r>
            <w:r w:rsidR="00E90F19" w:rsidRPr="00E90F19">
              <w:rPr>
                <w:rFonts w:eastAsia="?????? Pro W3"/>
                <w:color w:val="008000"/>
                <w:sz w:val="18"/>
                <w:szCs w:val="20"/>
                <w:lang w:val="en-GB"/>
              </w:rPr>
              <w:t xml:space="preserve">The animation </w:t>
            </w:r>
            <w:r w:rsidR="00E90F19">
              <w:rPr>
                <w:rFonts w:eastAsia="?????? Pro W3"/>
                <w:color w:val="008000"/>
                <w:sz w:val="18"/>
                <w:szCs w:val="20"/>
                <w:lang w:val="en-GB"/>
              </w:rPr>
              <w:t>is</w:t>
            </w:r>
            <w:r w:rsidR="00E90F19" w:rsidRPr="00E90F19">
              <w:rPr>
                <w:rFonts w:eastAsia="?????? Pro W3"/>
                <w:color w:val="008000"/>
                <w:sz w:val="18"/>
                <w:szCs w:val="20"/>
                <w:lang w:val="en-GB"/>
              </w:rPr>
              <w:t xml:space="preserve"> simply a new screen appearing every second that shows 1/4 hr has passed on the clock</w:t>
            </w:r>
            <w:r w:rsidR="00E90F19">
              <w:rPr>
                <w:rFonts w:eastAsia="?????? Pro W3"/>
                <w:color w:val="008000"/>
                <w:sz w:val="18"/>
                <w:szCs w:val="20"/>
                <w:lang w:val="en-GB"/>
              </w:rPr>
              <w:t xml:space="preserve">. </w:t>
            </w:r>
          </w:p>
          <w:p w14:paraId="14EBEF70" w14:textId="77777777" w:rsidR="00E90F19" w:rsidRDefault="00E90F19" w:rsidP="00E17584">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S</w:t>
            </w:r>
            <w:r w:rsidR="00CE2DE5">
              <w:rPr>
                <w:rFonts w:eastAsia="?????? Pro W3"/>
                <w:color w:val="008000"/>
                <w:sz w:val="18"/>
                <w:szCs w:val="20"/>
                <w:lang w:val="en-GB"/>
              </w:rPr>
              <w:t xml:space="preserve">how </w:t>
            </w:r>
            <w:r>
              <w:rPr>
                <w:rFonts w:eastAsia="?????? Pro W3"/>
                <w:color w:val="008000"/>
                <w:sz w:val="18"/>
                <w:szCs w:val="20"/>
                <w:lang w:val="en-GB"/>
              </w:rPr>
              <w:t xml:space="preserve">the </w:t>
            </w:r>
            <w:r w:rsidR="00CE2DE5">
              <w:rPr>
                <w:rFonts w:eastAsia="?????? Pro W3"/>
                <w:color w:val="008000"/>
                <w:sz w:val="18"/>
                <w:szCs w:val="20"/>
                <w:lang w:val="en-GB"/>
              </w:rPr>
              <w:t>time passing to 23:45</w:t>
            </w:r>
            <w:r>
              <w:rPr>
                <w:rFonts w:eastAsia="?????? Pro W3"/>
                <w:color w:val="008000"/>
                <w:sz w:val="18"/>
                <w:szCs w:val="20"/>
                <w:lang w:val="en-GB"/>
              </w:rPr>
              <w:t>.</w:t>
            </w:r>
          </w:p>
          <w:p w14:paraId="3A4D487F" w14:textId="2806B878" w:rsidR="00CE2DE5" w:rsidRPr="00D00E38" w:rsidRDefault="00CE2DE5" w:rsidP="00E17584">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 xml:space="preserve">Once the clock gets to 23.45 add the </w:t>
            </w:r>
            <w:r w:rsidR="00E90F19">
              <w:rPr>
                <w:rFonts w:eastAsia="?????? Pro W3"/>
                <w:color w:val="008000"/>
                <w:sz w:val="18"/>
                <w:szCs w:val="20"/>
                <w:lang w:val="en-GB"/>
              </w:rPr>
              <w:t>following text on the screen: “</w:t>
            </w:r>
            <w:r w:rsidR="00E90F19" w:rsidRPr="00E90F19">
              <w:rPr>
                <w:rFonts w:eastAsia="?????? Pro W3"/>
                <w:sz w:val="18"/>
                <w:szCs w:val="20"/>
                <w:lang w:val="en-GB"/>
              </w:rPr>
              <w:t>Stat call</w:t>
            </w:r>
            <w:r w:rsidR="00A50212">
              <w:rPr>
                <w:rFonts w:eastAsia="?????? Pro W3"/>
                <w:sz w:val="18"/>
                <w:szCs w:val="20"/>
                <w:lang w:val="en-GB"/>
              </w:rPr>
              <w:t xml:space="preserve"> </w:t>
            </w:r>
            <w:r w:rsidR="009C1696">
              <w:rPr>
                <w:rFonts w:eastAsia="?????? Pro W3"/>
                <w:sz w:val="18"/>
                <w:szCs w:val="20"/>
                <w:lang w:val="en-GB"/>
              </w:rPr>
              <w:t>for doc</w:t>
            </w:r>
            <w:r w:rsidR="00A50212">
              <w:rPr>
                <w:rFonts w:eastAsia="?????? Pro W3"/>
                <w:sz w:val="18"/>
                <w:szCs w:val="20"/>
                <w:lang w:val="en-GB"/>
              </w:rPr>
              <w:t>t</w:t>
            </w:r>
            <w:r w:rsidR="009C1696">
              <w:rPr>
                <w:rFonts w:eastAsia="?????? Pro W3"/>
                <w:sz w:val="18"/>
                <w:szCs w:val="20"/>
                <w:lang w:val="en-GB"/>
              </w:rPr>
              <w:t>or t</w:t>
            </w:r>
            <w:r w:rsidR="00A50212">
              <w:rPr>
                <w:rFonts w:eastAsia="?????? Pro W3"/>
                <w:sz w:val="18"/>
                <w:szCs w:val="20"/>
                <w:lang w:val="en-GB"/>
              </w:rPr>
              <w:t>o room 6.</w:t>
            </w:r>
            <w:r w:rsidR="00E90F19" w:rsidRPr="00E90F19">
              <w:rPr>
                <w:rFonts w:eastAsia="?????? Pro W3"/>
                <w:sz w:val="18"/>
                <w:szCs w:val="20"/>
                <w:lang w:val="en-GB"/>
              </w:rPr>
              <w:t xml:space="preserve"> </w:t>
            </w:r>
            <w:r w:rsidR="00A50212">
              <w:rPr>
                <w:rFonts w:eastAsia="?????? Pro W3"/>
                <w:color w:val="000000"/>
                <w:sz w:val="18"/>
                <w:szCs w:val="24"/>
                <w:lang w:val="en-GB"/>
              </w:rPr>
              <w:t>Resident thought: That’s</w:t>
            </w:r>
            <w:r w:rsidR="00E90F19">
              <w:rPr>
                <w:rFonts w:eastAsia="?????? Pro W3"/>
                <w:color w:val="000000"/>
                <w:sz w:val="18"/>
                <w:szCs w:val="24"/>
                <w:lang w:val="en-GB"/>
              </w:rPr>
              <w:t xml:space="preserve"> Ethan’s room</w:t>
            </w:r>
            <w:r w:rsidR="00A50212">
              <w:rPr>
                <w:rFonts w:eastAsia="?????? Pro W3"/>
                <w:color w:val="000000"/>
                <w:sz w:val="18"/>
                <w:szCs w:val="24"/>
                <w:lang w:val="en-GB"/>
              </w:rPr>
              <w:t>!</w:t>
            </w:r>
            <w:r w:rsidR="009C1696">
              <w:rPr>
                <w:rFonts w:eastAsia="?????? Pro W3"/>
                <w:sz w:val="18"/>
                <w:szCs w:val="24"/>
                <w:lang w:val="en-GB"/>
              </w:rPr>
              <w:t xml:space="preserve"> He may be having another seizure.</w:t>
            </w:r>
            <w:r w:rsidR="00E90F19">
              <w:rPr>
                <w:rFonts w:eastAsia="?????? Pro W3"/>
                <w:color w:val="000000"/>
                <w:sz w:val="18"/>
                <w:szCs w:val="24"/>
                <w:lang w:val="en-GB"/>
              </w:rPr>
              <w:t>”</w:t>
            </w:r>
            <w:r w:rsidR="00E90F19" w:rsidRPr="00D00E38">
              <w:rPr>
                <w:rFonts w:eastAsia="?????? Pro W3"/>
                <w:color w:val="008000"/>
                <w:sz w:val="18"/>
                <w:szCs w:val="20"/>
                <w:lang w:val="en-GB"/>
              </w:rPr>
              <w:t xml:space="preserve"> </w:t>
            </w:r>
          </w:p>
          <w:p w14:paraId="41E2FB71" w14:textId="77777777" w:rsidR="00CE2DE5" w:rsidRPr="00D00E38" w:rsidRDefault="00CE2DE5" w:rsidP="002D24DA">
            <w:pPr>
              <w:keepNext/>
              <w:keepLines/>
              <w:spacing w:after="0" w:line="240" w:lineRule="auto"/>
              <w:rPr>
                <w:rFonts w:eastAsia="?????? Pro W3"/>
                <w:color w:val="92D050"/>
                <w:sz w:val="18"/>
                <w:szCs w:val="20"/>
                <w:lang w:val="en-GB"/>
              </w:rPr>
            </w:pPr>
          </w:p>
        </w:tc>
      </w:tr>
    </w:tbl>
    <w:p w14:paraId="719EB55F" w14:textId="77777777" w:rsidR="00CE2DE5" w:rsidRPr="00D00E38" w:rsidRDefault="00CE2DE5">
      <w:pPr>
        <w:rPr>
          <w:lang w:val="en-GB"/>
        </w:rPr>
      </w:pPr>
    </w:p>
    <w:p w14:paraId="70A0F625"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BA22446"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A0FD45D"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52D56A"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0D2375A"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5557AF74"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656948E"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8DE0A2" w14:textId="58BE001C" w:rsidR="00CE2DE5" w:rsidRPr="00D00E38" w:rsidRDefault="00C85DA6" w:rsidP="00E90F19">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Initial m</w:t>
            </w:r>
            <w:r w:rsidR="00CE2DE5">
              <w:rPr>
                <w:rFonts w:eastAsia="?????? Pro W3"/>
                <w:color w:val="000000"/>
                <w:sz w:val="18"/>
                <w:szCs w:val="24"/>
                <w:lang w:val="en-GB"/>
              </w:rPr>
              <w:t>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EF608D" w14:textId="77777777" w:rsidR="00CE2DE5" w:rsidRPr="00D00E38" w:rsidRDefault="00CE2DE5" w:rsidP="00E90F19">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E90F19">
              <w:rPr>
                <w:rFonts w:eastAsia="?????? Pro W3"/>
                <w:b/>
                <w:color w:val="FF0000"/>
                <w:sz w:val="36"/>
                <w:szCs w:val="20"/>
                <w:lang w:val="en-GB"/>
              </w:rPr>
              <w:t>5</w:t>
            </w:r>
            <w:r w:rsidRPr="00D00E38">
              <w:rPr>
                <w:rFonts w:eastAsia="?????? Pro W3"/>
                <w:b/>
                <w:color w:val="FF0000"/>
                <w:sz w:val="36"/>
                <w:szCs w:val="20"/>
                <w:lang w:val="en-GB"/>
              </w:rPr>
              <w:t>-</w:t>
            </w:r>
            <w:r>
              <w:rPr>
                <w:rFonts w:eastAsia="?????? Pro W3"/>
                <w:b/>
                <w:color w:val="FF0000"/>
                <w:sz w:val="36"/>
                <w:szCs w:val="20"/>
                <w:lang w:val="en-GB"/>
              </w:rPr>
              <w:t>2</w:t>
            </w:r>
          </w:p>
        </w:tc>
      </w:tr>
      <w:tr w:rsidR="00CE2DE5" w:rsidRPr="00CF6B2F" w14:paraId="730C2440"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FF2E8C2"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D8185E" w14:textId="354AC975" w:rsidR="00CE2DE5" w:rsidRPr="00D00E38" w:rsidRDefault="00680C8A"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Acute seizure management</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12BA956"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7429CF43"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3D7AD8D" w14:textId="686CAE2A"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t>
            </w:r>
            <w:r w:rsidR="00680C8A">
              <w:rPr>
                <w:rFonts w:eastAsia="?????? Pro W3"/>
                <w:color w:val="F2591B"/>
                <w:sz w:val="18"/>
                <w:szCs w:val="24"/>
                <w:lang w:val="en-GB"/>
              </w:rPr>
              <w:t>w</w:t>
            </w:r>
          </w:p>
        </w:tc>
      </w:tr>
      <w:tr w:rsidR="00CE2DE5" w:rsidRPr="00CF6B2F" w14:paraId="2334FBB4" w14:textId="77777777" w:rsidTr="002D24DA">
        <w:trPr>
          <w:cantSplit/>
          <w:trHeight w:val="257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0143C4" w14:textId="77777777" w:rsidR="00CE2DE5" w:rsidRPr="00D00E38" w:rsidRDefault="00CE2DE5" w:rsidP="00E17584">
            <w:pPr>
              <w:spacing w:after="0" w:line="240" w:lineRule="auto"/>
              <w:ind w:left="113" w:right="113"/>
              <w:rPr>
                <w:rFonts w:eastAsia="?????? Pro W3"/>
                <w:color w:val="000000"/>
                <w:sz w:val="18"/>
                <w:szCs w:val="24"/>
                <w:lang w:val="en-GB"/>
              </w:rPr>
            </w:pPr>
          </w:p>
          <w:p w14:paraId="62916495" w14:textId="77777777" w:rsidR="00CE2DE5" w:rsidRPr="00D00E38" w:rsidRDefault="00CE2DE5" w:rsidP="002D24DA">
            <w:pPr>
              <w:spacing w:after="0" w:line="240" w:lineRule="auto"/>
              <w:ind w:left="113" w:right="113"/>
              <w:jc w:val="right"/>
              <w:rPr>
                <w:rFonts w:eastAsia="?????? Pro W3"/>
                <w:b/>
                <w:sz w:val="18"/>
                <w:szCs w:val="24"/>
                <w:lang w:val="en-GB"/>
              </w:rPr>
            </w:pPr>
            <w:r>
              <w:rPr>
                <w:rFonts w:eastAsia="?????? Pro W3"/>
                <w:b/>
                <w:sz w:val="18"/>
                <w:szCs w:val="24"/>
                <w:lang w:val="en-GB"/>
              </w:rPr>
              <w:t>Day 1, 23:</w:t>
            </w:r>
            <w:r w:rsidR="00E90F19">
              <w:rPr>
                <w:rFonts w:eastAsia="?????? Pro W3"/>
                <w:b/>
                <w:sz w:val="18"/>
                <w:szCs w:val="24"/>
                <w:lang w:val="en-GB"/>
              </w:rPr>
              <w:t>45</w:t>
            </w:r>
          </w:p>
          <w:p w14:paraId="7ECC92AD" w14:textId="77777777" w:rsidR="00CE2DE5" w:rsidRDefault="00CE2DE5" w:rsidP="00E17584">
            <w:pPr>
              <w:spacing w:after="0" w:line="240" w:lineRule="auto"/>
              <w:ind w:left="113" w:right="113"/>
              <w:rPr>
                <w:rFonts w:eastAsia="?????? Pro W3"/>
                <w:sz w:val="18"/>
                <w:szCs w:val="24"/>
                <w:lang w:val="en-GB"/>
              </w:rPr>
            </w:pPr>
          </w:p>
          <w:p w14:paraId="0923F2EF" w14:textId="6F8AE38E" w:rsidR="00CE2DE5" w:rsidRPr="00D11333" w:rsidRDefault="00CE2DE5" w:rsidP="00A76D65">
            <w:pPr>
              <w:spacing w:after="0" w:line="240" w:lineRule="auto"/>
              <w:ind w:left="113" w:right="113"/>
              <w:rPr>
                <w:rFonts w:eastAsia="?????? Pro W3"/>
                <w:sz w:val="18"/>
                <w:szCs w:val="24"/>
                <w:lang w:val="en-GB"/>
              </w:rPr>
            </w:pPr>
            <w:r>
              <w:rPr>
                <w:rFonts w:eastAsia="?????? Pro W3"/>
                <w:sz w:val="18"/>
                <w:szCs w:val="24"/>
                <w:lang w:val="en-GB"/>
              </w:rPr>
              <w:t>Resident thought: “</w:t>
            </w:r>
            <w:r w:rsidR="00E90F19">
              <w:rPr>
                <w:rFonts w:eastAsia="?????? Pro W3"/>
                <w:sz w:val="18"/>
                <w:szCs w:val="24"/>
                <w:lang w:val="en-GB"/>
              </w:rPr>
              <w:t xml:space="preserve">What are the steps for managing </w:t>
            </w:r>
            <w:r>
              <w:rPr>
                <w:rFonts w:eastAsia="?????? Pro W3"/>
                <w:sz w:val="18"/>
                <w:szCs w:val="24"/>
                <w:lang w:val="en-GB"/>
              </w:rPr>
              <w:t>an acute seizur</w:t>
            </w:r>
            <w:r w:rsidR="00E90F19">
              <w:rPr>
                <w:rFonts w:eastAsia="?????? Pro W3"/>
                <w:sz w:val="18"/>
                <w:szCs w:val="24"/>
                <w:lang w:val="en-GB"/>
              </w:rPr>
              <w:t>e episode?</w:t>
            </w:r>
            <w:r>
              <w:rPr>
                <w:rFonts w:eastAsia="?????? Pro W3"/>
                <w:sz w:val="18"/>
                <w:szCs w:val="24"/>
                <w:lang w:val="en-GB"/>
              </w:rPr>
              <w:t xml:space="preserve"> What </w:t>
            </w:r>
            <w:r w:rsidR="00A50212">
              <w:rPr>
                <w:rFonts w:eastAsia="?????? Pro W3"/>
                <w:sz w:val="18"/>
                <w:szCs w:val="24"/>
                <w:lang w:val="en-GB"/>
              </w:rPr>
              <w:t xml:space="preserve">will be my first </w:t>
            </w:r>
            <w:r w:rsidR="009C1696">
              <w:rPr>
                <w:rFonts w:eastAsia="?????? Pro W3"/>
                <w:sz w:val="18"/>
                <w:szCs w:val="24"/>
                <w:lang w:val="en-GB"/>
              </w:rPr>
              <w:t>actions</w:t>
            </w:r>
            <w:r>
              <w:rPr>
                <w:rFonts w:eastAsia="?????? Pro W3"/>
                <w:sz w:val="18"/>
                <w:szCs w:val="24"/>
                <w:lang w:val="en-GB"/>
              </w:rPr>
              <w:t xml:space="preserve"> </w:t>
            </w:r>
            <w:r w:rsidR="009C1696">
              <w:rPr>
                <w:rFonts w:eastAsia="?????? Pro W3"/>
                <w:sz w:val="18"/>
                <w:szCs w:val="24"/>
                <w:lang w:val="en-GB"/>
              </w:rPr>
              <w:t xml:space="preserve">when </w:t>
            </w:r>
            <w:r>
              <w:rPr>
                <w:rFonts w:eastAsia="?????? Pro W3"/>
                <w:sz w:val="18"/>
                <w:szCs w:val="24"/>
                <w:lang w:val="en-GB"/>
              </w:rPr>
              <w:t>I arrive?”</w:t>
            </w:r>
          </w:p>
          <w:p w14:paraId="432B6682" w14:textId="77777777" w:rsidR="00CE2DE5" w:rsidRDefault="00CE2DE5" w:rsidP="00A76D65">
            <w:pPr>
              <w:spacing w:after="0" w:line="240" w:lineRule="auto"/>
              <w:ind w:left="113" w:right="113"/>
              <w:rPr>
                <w:rFonts w:eastAsia="?????? Pro W3"/>
                <w:sz w:val="18"/>
                <w:szCs w:val="24"/>
                <w:lang w:val="en-GB"/>
              </w:rPr>
            </w:pPr>
          </w:p>
          <w:p w14:paraId="73085F17" w14:textId="77777777" w:rsidR="00CE2DE5" w:rsidRPr="00A76D65" w:rsidRDefault="00CE2DE5" w:rsidP="00E90F19">
            <w:pPr>
              <w:spacing w:after="0" w:line="240" w:lineRule="auto"/>
              <w:ind w:left="113" w:right="113"/>
              <w:rPr>
                <w:rFonts w:eastAsia="?????? Pro W3"/>
                <w:i/>
                <w:sz w:val="18"/>
                <w:szCs w:val="24"/>
                <w:lang w:val="en-GB"/>
              </w:rPr>
            </w:pPr>
            <w:r>
              <w:rPr>
                <w:rFonts w:eastAsia="?????? Pro W3"/>
                <w:i/>
                <w:sz w:val="18"/>
                <w:szCs w:val="24"/>
                <w:lang w:val="en-GB"/>
              </w:rPr>
              <w:t xml:space="preserve">In the box below, list the first </w:t>
            </w:r>
            <w:r w:rsidR="00E90F19">
              <w:rPr>
                <w:rFonts w:eastAsia="?????? Pro W3"/>
                <w:i/>
                <w:sz w:val="18"/>
                <w:szCs w:val="24"/>
                <w:lang w:val="en-GB"/>
              </w:rPr>
              <w:t xml:space="preserve">4 </w:t>
            </w:r>
            <w:r>
              <w:rPr>
                <w:rFonts w:eastAsia="?????? Pro W3"/>
                <w:i/>
                <w:sz w:val="18"/>
                <w:szCs w:val="24"/>
                <w:lang w:val="en-GB"/>
              </w:rPr>
              <w:t>non-pharmacological steps you would take to immediately manage an acute seizure episode in this patient.</w:t>
            </w:r>
          </w:p>
        </w:tc>
      </w:tr>
      <w:tr w:rsidR="00CE2DE5" w:rsidRPr="00CF6B2F" w14:paraId="66F5B80E"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2A8F617"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5B759448" w14:textId="77777777" w:rsidTr="00E17584">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A2D9E8" w14:textId="57C4C8C5" w:rsidR="00CE2DE5" w:rsidRPr="00D00E38" w:rsidRDefault="00CE2DE5" w:rsidP="00E17584">
            <w:pPr>
              <w:spacing w:after="0" w:line="240" w:lineRule="auto"/>
              <w:ind w:left="113" w:right="113"/>
              <w:rPr>
                <w:rFonts w:eastAsia="?????? Pro W3" w:cs="Arial"/>
                <w:b/>
                <w:i/>
                <w:color w:val="000000"/>
                <w:sz w:val="18"/>
                <w:szCs w:val="18"/>
                <w:lang w:val="en-GB"/>
              </w:rPr>
            </w:pPr>
            <w:r w:rsidRPr="00D00E38">
              <w:rPr>
                <w:rFonts w:eastAsia="?????? Pro W3" w:cs="Arial"/>
                <w:b/>
                <w:i/>
                <w:color w:val="000000"/>
                <w:sz w:val="18"/>
                <w:szCs w:val="18"/>
                <w:lang w:val="en-GB"/>
              </w:rPr>
              <w:t>Feedback</w:t>
            </w:r>
          </w:p>
          <w:p w14:paraId="318E9DE8" w14:textId="77777777" w:rsidR="00CE2DE5" w:rsidRPr="00DB3129" w:rsidRDefault="00CE2DE5" w:rsidP="00DB3129">
            <w:pPr>
              <w:pStyle w:val="ListParagraph"/>
              <w:numPr>
                <w:ilvl w:val="0"/>
                <w:numId w:val="28"/>
              </w:numPr>
              <w:spacing w:after="0" w:line="240" w:lineRule="auto"/>
              <w:ind w:right="113"/>
              <w:rPr>
                <w:rFonts w:eastAsia="?????? Pro W3" w:cs="Arial"/>
                <w:color w:val="000000"/>
                <w:sz w:val="18"/>
                <w:szCs w:val="18"/>
                <w:lang w:val="en-GB"/>
              </w:rPr>
            </w:pPr>
            <w:r w:rsidRPr="00DB3129">
              <w:rPr>
                <w:rFonts w:eastAsia="?????? Pro W3" w:cs="Arial"/>
                <w:color w:val="000000"/>
                <w:sz w:val="18"/>
                <w:szCs w:val="18"/>
                <w:lang w:val="en-GB"/>
              </w:rPr>
              <w:t>A = Support his airway</w:t>
            </w:r>
          </w:p>
          <w:p w14:paraId="474C943D" w14:textId="77777777" w:rsidR="00CE2DE5" w:rsidRPr="00DB3129" w:rsidRDefault="00CE2DE5" w:rsidP="00DB3129">
            <w:pPr>
              <w:pStyle w:val="ListParagraph"/>
              <w:numPr>
                <w:ilvl w:val="0"/>
                <w:numId w:val="28"/>
              </w:numPr>
              <w:spacing w:after="0" w:line="240" w:lineRule="auto"/>
              <w:ind w:right="113"/>
              <w:rPr>
                <w:rFonts w:eastAsia="?????? Pro W3" w:cs="Arial"/>
                <w:color w:val="000000"/>
                <w:sz w:val="18"/>
                <w:szCs w:val="18"/>
                <w:lang w:val="en-GB"/>
              </w:rPr>
            </w:pPr>
            <w:r w:rsidRPr="00DB3129">
              <w:rPr>
                <w:rFonts w:eastAsia="?????? Pro W3" w:cs="Arial"/>
                <w:color w:val="000000"/>
                <w:sz w:val="18"/>
                <w:szCs w:val="18"/>
                <w:lang w:val="en-GB"/>
              </w:rPr>
              <w:t>B = 100% oxygen, O</w:t>
            </w:r>
            <w:r w:rsidRPr="00DB3129">
              <w:rPr>
                <w:rFonts w:eastAsia="?????? Pro W3" w:cs="Arial"/>
                <w:color w:val="000000"/>
                <w:sz w:val="18"/>
                <w:szCs w:val="18"/>
                <w:vertAlign w:val="subscript"/>
                <w:lang w:val="en-GB"/>
              </w:rPr>
              <w:t>2</w:t>
            </w:r>
            <w:r w:rsidRPr="00DB3129">
              <w:rPr>
                <w:rFonts w:eastAsia="?????? Pro W3" w:cs="Arial"/>
                <w:color w:val="000000"/>
                <w:sz w:val="18"/>
                <w:szCs w:val="18"/>
                <w:lang w:val="en-GB"/>
              </w:rPr>
              <w:t xml:space="preserve"> sat monitor</w:t>
            </w:r>
          </w:p>
          <w:p w14:paraId="5FDFC286" w14:textId="77777777" w:rsidR="00CE2DE5" w:rsidRPr="00DB3129" w:rsidRDefault="00CE2DE5" w:rsidP="00DB3129">
            <w:pPr>
              <w:pStyle w:val="ListParagraph"/>
              <w:numPr>
                <w:ilvl w:val="0"/>
                <w:numId w:val="28"/>
              </w:numPr>
              <w:spacing w:after="0" w:line="240" w:lineRule="auto"/>
              <w:ind w:right="113"/>
              <w:rPr>
                <w:rFonts w:eastAsia="?????? Pro W3" w:cs="Arial"/>
                <w:color w:val="000000"/>
                <w:sz w:val="18"/>
                <w:szCs w:val="18"/>
                <w:lang w:val="en-GB"/>
              </w:rPr>
            </w:pPr>
            <w:r w:rsidRPr="00DB3129">
              <w:rPr>
                <w:rFonts w:eastAsia="?????? Pro W3" w:cs="Arial"/>
                <w:color w:val="000000"/>
                <w:sz w:val="18"/>
                <w:szCs w:val="18"/>
                <w:lang w:val="en-GB"/>
              </w:rPr>
              <w:t>C = Monitor (record</w:t>
            </w:r>
            <w:r w:rsidR="00DB3129">
              <w:rPr>
                <w:rFonts w:eastAsia="?????? Pro W3" w:cs="Arial"/>
                <w:color w:val="000000"/>
                <w:sz w:val="18"/>
                <w:szCs w:val="18"/>
                <w:lang w:val="en-GB"/>
              </w:rPr>
              <w:t xml:space="preserve"> vital</w:t>
            </w:r>
            <w:r w:rsidRPr="00DB3129">
              <w:rPr>
                <w:rFonts w:eastAsia="?????? Pro W3" w:cs="Arial"/>
                <w:color w:val="000000"/>
                <w:sz w:val="18"/>
                <w:szCs w:val="18"/>
                <w:lang w:val="en-GB"/>
              </w:rPr>
              <w:t xml:space="preserve"> signs including HR and BP)</w:t>
            </w:r>
          </w:p>
          <w:p w14:paraId="26366AC5" w14:textId="491BB112" w:rsidR="00CE2DE5" w:rsidRPr="00DB3129" w:rsidRDefault="00CE2DE5" w:rsidP="00DB3129">
            <w:pPr>
              <w:pStyle w:val="ListParagraph"/>
              <w:numPr>
                <w:ilvl w:val="0"/>
                <w:numId w:val="28"/>
              </w:numPr>
              <w:spacing w:after="0" w:line="240" w:lineRule="auto"/>
              <w:ind w:right="113"/>
              <w:rPr>
                <w:rFonts w:eastAsia="?????? Pro W3" w:cs="Arial"/>
                <w:color w:val="000000"/>
                <w:sz w:val="18"/>
                <w:szCs w:val="18"/>
                <w:lang w:val="en-GB"/>
              </w:rPr>
            </w:pPr>
            <w:r w:rsidRPr="00DB3129">
              <w:rPr>
                <w:rFonts w:eastAsia="?????? Pro W3" w:cs="Arial"/>
                <w:color w:val="000000"/>
                <w:sz w:val="18"/>
                <w:szCs w:val="18"/>
                <w:lang w:val="en-GB"/>
              </w:rPr>
              <w:t xml:space="preserve">D = Glucose. </w:t>
            </w:r>
            <w:r w:rsidR="00DB3129">
              <w:rPr>
                <w:rFonts w:eastAsia="?????? Pro W3" w:cs="Arial"/>
                <w:color w:val="000000"/>
                <w:sz w:val="18"/>
                <w:szCs w:val="18"/>
                <w:lang w:val="en-GB"/>
              </w:rPr>
              <w:t>B</w:t>
            </w:r>
            <w:r w:rsidRPr="00DB3129">
              <w:rPr>
                <w:rFonts w:eastAsia="?????? Pro W3" w:cs="Arial"/>
                <w:color w:val="000000"/>
                <w:sz w:val="18"/>
                <w:szCs w:val="18"/>
                <w:lang w:val="en-GB"/>
              </w:rPr>
              <w:t>lood glucose level is sometimes referred to as the “6</w:t>
            </w:r>
            <w:r w:rsidRPr="00DB3129">
              <w:rPr>
                <w:rFonts w:eastAsia="?????? Pro W3" w:cs="Arial"/>
                <w:color w:val="000000"/>
                <w:sz w:val="18"/>
                <w:szCs w:val="18"/>
                <w:vertAlign w:val="superscript"/>
                <w:lang w:val="en-GB"/>
              </w:rPr>
              <w:t>th</w:t>
            </w:r>
            <w:r w:rsidRPr="00DB3129">
              <w:rPr>
                <w:rFonts w:eastAsia="?????? Pro W3" w:cs="Arial"/>
                <w:color w:val="000000"/>
                <w:sz w:val="18"/>
                <w:szCs w:val="18"/>
                <w:lang w:val="en-GB"/>
              </w:rPr>
              <w:t xml:space="preserve"> vital sign” in a patient presenting with seizures</w:t>
            </w:r>
            <w:r w:rsidR="009132EC">
              <w:rPr>
                <w:rFonts w:eastAsia="?????? Pro W3" w:cs="Arial"/>
                <w:color w:val="000000"/>
                <w:sz w:val="18"/>
                <w:szCs w:val="18"/>
                <w:vertAlign w:val="superscript"/>
                <w:lang w:val="en-GB"/>
              </w:rPr>
              <w:t>5</w:t>
            </w:r>
          </w:p>
          <w:p w14:paraId="10AAC41D" w14:textId="77777777" w:rsidR="00CE2DE5" w:rsidRDefault="00CE2DE5" w:rsidP="00380CA4">
            <w:pPr>
              <w:spacing w:after="0" w:line="240" w:lineRule="auto"/>
              <w:ind w:left="113" w:right="113"/>
              <w:rPr>
                <w:rFonts w:eastAsia="?????? Pro W3" w:cs="Arial"/>
                <w:color w:val="000000"/>
                <w:sz w:val="18"/>
                <w:szCs w:val="18"/>
                <w:lang w:val="en-GB"/>
              </w:rPr>
            </w:pPr>
          </w:p>
          <w:p w14:paraId="1F4DE67B" w14:textId="76445F2D" w:rsidR="004C6E34" w:rsidRDefault="009132EC" w:rsidP="009132EC">
            <w:pPr>
              <w:spacing w:after="0" w:line="240" w:lineRule="auto"/>
              <w:ind w:left="113" w:right="113"/>
              <w:rPr>
                <w:ins w:id="17" w:author="Yildirim, Esra" w:date="2013-04-05T11:40:00Z"/>
                <w:rFonts w:eastAsia="?????? Pro W3" w:cs="Arial"/>
                <w:b/>
                <w:color w:val="000000"/>
                <w:sz w:val="18"/>
                <w:szCs w:val="18"/>
                <w:lang w:val="en-GB"/>
              </w:rPr>
            </w:pPr>
            <w:r w:rsidRPr="009132EC">
              <w:rPr>
                <w:rFonts w:eastAsia="?????? Pro W3" w:cs="Arial"/>
                <w:b/>
                <w:color w:val="000000"/>
                <w:sz w:val="18"/>
                <w:szCs w:val="18"/>
                <w:lang w:val="en-GB"/>
              </w:rPr>
              <w:t>Patient Chart</w:t>
            </w:r>
          </w:p>
          <w:p w14:paraId="4B1D0506" w14:textId="77777777" w:rsidR="009132EC" w:rsidRPr="009132EC" w:rsidRDefault="009132EC" w:rsidP="009132EC">
            <w:pPr>
              <w:spacing w:after="0" w:line="240" w:lineRule="auto"/>
              <w:ind w:left="113" w:right="113"/>
              <w:rPr>
                <w:rFonts w:eastAsia="?????? Pro W3" w:cs="Arial"/>
                <w:b/>
                <w:color w:val="000000"/>
                <w:sz w:val="18"/>
                <w:szCs w:val="18"/>
                <w:lang w:val="en-GB"/>
              </w:rPr>
            </w:pPr>
          </w:p>
          <w:p w14:paraId="2A7AA7B6" w14:textId="38043B8E" w:rsidR="00CC5060" w:rsidRDefault="00514C51" w:rsidP="009132EC">
            <w:pPr>
              <w:spacing w:after="0" w:line="240" w:lineRule="auto"/>
              <w:ind w:left="113" w:right="113"/>
              <w:rPr>
                <w:ins w:id="18" w:author="Yildirim, Esra" w:date="2013-04-05T11:40:00Z"/>
                <w:rFonts w:eastAsia="?????? Pro W3" w:cs="Arial"/>
                <w:b/>
                <w:color w:val="000000"/>
                <w:sz w:val="18"/>
                <w:szCs w:val="18"/>
                <w:lang w:val="en-GB"/>
              </w:rPr>
            </w:pPr>
            <w:r w:rsidRPr="009132EC">
              <w:rPr>
                <w:rFonts w:eastAsia="?????? Pro W3" w:cs="Arial"/>
                <w:b/>
                <w:color w:val="000000"/>
                <w:sz w:val="18"/>
                <w:szCs w:val="18"/>
                <w:lang w:val="en-GB"/>
              </w:rPr>
              <w:t>Day 1</w:t>
            </w:r>
            <w:r w:rsidR="009132EC" w:rsidRPr="009132EC">
              <w:rPr>
                <w:rFonts w:eastAsia="?????? Pro W3" w:cs="Arial"/>
                <w:b/>
                <w:color w:val="000000"/>
                <w:sz w:val="18"/>
                <w:szCs w:val="18"/>
                <w:lang w:val="en-GB"/>
              </w:rPr>
              <w:t>,</w:t>
            </w:r>
            <w:r w:rsidRPr="009132EC">
              <w:rPr>
                <w:rFonts w:eastAsia="?????? Pro W3" w:cs="Arial"/>
                <w:b/>
                <w:color w:val="000000"/>
                <w:sz w:val="18"/>
                <w:szCs w:val="18"/>
                <w:lang w:val="en-GB"/>
              </w:rPr>
              <w:t xml:space="preserve"> </w:t>
            </w:r>
            <w:r w:rsidR="009C649F" w:rsidRPr="009132EC">
              <w:rPr>
                <w:rFonts w:eastAsia="?????? Pro W3" w:cs="Arial"/>
                <w:b/>
                <w:color w:val="000000"/>
                <w:sz w:val="18"/>
                <w:szCs w:val="18"/>
                <w:lang w:val="en-GB"/>
              </w:rPr>
              <w:t xml:space="preserve"> </w:t>
            </w:r>
            <w:r w:rsidR="00CC5060" w:rsidRPr="009132EC">
              <w:rPr>
                <w:rFonts w:eastAsia="?????? Pro W3" w:cs="Arial"/>
                <w:b/>
                <w:color w:val="000000"/>
                <w:sz w:val="18"/>
                <w:szCs w:val="18"/>
                <w:lang w:val="en-GB"/>
              </w:rPr>
              <w:t>23:47</w:t>
            </w:r>
          </w:p>
          <w:p w14:paraId="3356907F" w14:textId="77777777" w:rsidR="009132EC" w:rsidRPr="009132EC" w:rsidRDefault="009132EC" w:rsidP="009132EC">
            <w:pPr>
              <w:spacing w:after="0" w:line="240" w:lineRule="auto"/>
              <w:ind w:left="113" w:right="113"/>
              <w:rPr>
                <w:rFonts w:eastAsia="?????? Pro W3" w:cs="Arial"/>
                <w:b/>
                <w:color w:val="000000"/>
                <w:sz w:val="18"/>
                <w:szCs w:val="18"/>
                <w:lang w:val="en-GB"/>
              </w:rPr>
            </w:pPr>
          </w:p>
          <w:p w14:paraId="27C604EE" w14:textId="6D51853E" w:rsidR="00514C51" w:rsidRDefault="00CC5060" w:rsidP="009132EC">
            <w:pPr>
              <w:spacing w:after="0" w:line="240" w:lineRule="auto"/>
              <w:ind w:left="113" w:right="113"/>
              <w:rPr>
                <w:ins w:id="19" w:author="Yildirim, Esra" w:date="2013-04-05T11:40:00Z"/>
                <w:rFonts w:eastAsia="?????? Pro W3" w:cs="Arial"/>
                <w:b/>
                <w:color w:val="000000"/>
                <w:sz w:val="18"/>
                <w:szCs w:val="18"/>
                <w:lang w:val="en-GB"/>
              </w:rPr>
            </w:pPr>
            <w:r w:rsidRPr="009132EC">
              <w:rPr>
                <w:rFonts w:eastAsia="?????? Pro W3" w:cs="Arial"/>
                <w:b/>
                <w:color w:val="000000"/>
                <w:sz w:val="18"/>
                <w:szCs w:val="18"/>
                <w:lang w:val="en-GB"/>
              </w:rPr>
              <w:t>RN note</w:t>
            </w:r>
          </w:p>
          <w:p w14:paraId="08DCE35C" w14:textId="77777777" w:rsidR="00324B13" w:rsidRPr="009132EC" w:rsidRDefault="00324B13" w:rsidP="009132EC">
            <w:pPr>
              <w:spacing w:after="0" w:line="240" w:lineRule="auto"/>
              <w:ind w:left="113" w:right="113"/>
              <w:rPr>
                <w:rFonts w:eastAsia="?????? Pro W3" w:cs="Arial"/>
                <w:b/>
                <w:color w:val="000000"/>
                <w:sz w:val="18"/>
                <w:szCs w:val="18"/>
                <w:lang w:val="en-GB"/>
              </w:rPr>
            </w:pPr>
          </w:p>
          <w:p w14:paraId="7877E434" w14:textId="237CB5F3" w:rsidR="00CC5060" w:rsidRPr="00324B13" w:rsidRDefault="00324B13" w:rsidP="00CC5060">
            <w:pPr>
              <w:rPr>
                <w:rFonts w:cs="Arial"/>
                <w:sz w:val="18"/>
                <w:szCs w:val="18"/>
              </w:rPr>
            </w:pPr>
            <w:r>
              <w:rPr>
                <w:rFonts w:cs="Arial"/>
                <w:sz w:val="18"/>
                <w:szCs w:val="18"/>
              </w:rPr>
              <w:t xml:space="preserve">   </w:t>
            </w:r>
            <w:r w:rsidR="00514C51" w:rsidRPr="00324B13">
              <w:rPr>
                <w:rFonts w:cs="Arial"/>
                <w:sz w:val="18"/>
                <w:szCs w:val="18"/>
              </w:rPr>
              <w:t>~</w:t>
            </w:r>
            <w:r w:rsidR="00CC5060" w:rsidRPr="00324B13">
              <w:rPr>
                <w:rFonts w:cs="Arial"/>
                <w:sz w:val="18"/>
                <w:szCs w:val="18"/>
              </w:rPr>
              <w:t xml:space="preserve"> 2min seizure episode witnessed. Twitching L side of face, initial rhythmic jerking movt’s left arm, then jerking movements of entire body.MD paged stat.</w:t>
            </w:r>
          </w:p>
          <w:p w14:paraId="7B2DE4F1" w14:textId="77777777" w:rsidR="00CC5060" w:rsidRPr="00CC5060" w:rsidRDefault="00CC5060" w:rsidP="004C6E34">
            <w:pPr>
              <w:spacing w:after="0" w:line="240" w:lineRule="auto"/>
              <w:ind w:left="113" w:right="113"/>
              <w:rPr>
                <w:rFonts w:cs="Arial"/>
                <w:sz w:val="18"/>
                <w:szCs w:val="18"/>
              </w:rPr>
            </w:pPr>
          </w:p>
          <w:p w14:paraId="38544DE1" w14:textId="6B718013" w:rsidR="004C6E34" w:rsidRPr="009C649F" w:rsidRDefault="009C649F" w:rsidP="004C6E34">
            <w:pPr>
              <w:spacing w:after="0" w:line="240" w:lineRule="auto"/>
              <w:ind w:left="113" w:right="113"/>
              <w:rPr>
                <w:rFonts w:cs="Arial"/>
                <w:b/>
                <w:sz w:val="18"/>
                <w:szCs w:val="18"/>
              </w:rPr>
            </w:pPr>
            <w:r w:rsidRPr="009C649F">
              <w:rPr>
                <w:rFonts w:cs="Arial"/>
                <w:b/>
                <w:sz w:val="18"/>
                <w:szCs w:val="18"/>
              </w:rPr>
              <w:t xml:space="preserve">Day 1 </w:t>
            </w:r>
            <w:r>
              <w:rPr>
                <w:rFonts w:cs="Arial"/>
                <w:b/>
                <w:sz w:val="18"/>
                <w:szCs w:val="18"/>
              </w:rPr>
              <w:t xml:space="preserve"> </w:t>
            </w:r>
            <w:r w:rsidR="004C6E34" w:rsidRPr="009C649F">
              <w:rPr>
                <w:rFonts w:cs="Arial"/>
                <w:b/>
                <w:sz w:val="18"/>
                <w:szCs w:val="18"/>
              </w:rPr>
              <w:t>23:</w:t>
            </w:r>
            <w:r w:rsidR="00CC5060" w:rsidRPr="009C649F">
              <w:rPr>
                <w:rFonts w:cs="Arial"/>
                <w:b/>
                <w:sz w:val="18"/>
                <w:szCs w:val="18"/>
              </w:rPr>
              <w:t>52</w:t>
            </w:r>
          </w:p>
          <w:p w14:paraId="45F90D0E" w14:textId="7E76B80F" w:rsidR="009C649F" w:rsidRPr="009C649F" w:rsidRDefault="009C649F" w:rsidP="004C6E34">
            <w:pPr>
              <w:spacing w:after="0" w:line="240" w:lineRule="auto"/>
              <w:ind w:left="113" w:right="113"/>
              <w:rPr>
                <w:rFonts w:cs="Arial"/>
                <w:b/>
                <w:sz w:val="18"/>
                <w:szCs w:val="18"/>
              </w:rPr>
            </w:pPr>
            <w:r w:rsidRPr="009C649F">
              <w:rPr>
                <w:rFonts w:cs="Arial"/>
                <w:b/>
                <w:sz w:val="18"/>
                <w:szCs w:val="18"/>
              </w:rPr>
              <w:t>RN note</w:t>
            </w:r>
          </w:p>
          <w:p w14:paraId="2B801FD2" w14:textId="77777777" w:rsidR="009C649F" w:rsidRPr="00CC5060" w:rsidRDefault="009C649F" w:rsidP="004C6E34">
            <w:pPr>
              <w:spacing w:after="0" w:line="240" w:lineRule="auto"/>
              <w:ind w:left="113" w:right="113"/>
              <w:rPr>
                <w:rFonts w:cs="Arial"/>
                <w:sz w:val="18"/>
                <w:szCs w:val="18"/>
              </w:rPr>
            </w:pPr>
          </w:p>
          <w:p w14:paraId="03C29E9F" w14:textId="6AA485A1" w:rsidR="004C6E34" w:rsidRPr="00CC5060" w:rsidRDefault="004C6E34" w:rsidP="004C6E34">
            <w:pPr>
              <w:rPr>
                <w:rFonts w:cs="Arial"/>
                <w:sz w:val="18"/>
                <w:szCs w:val="18"/>
              </w:rPr>
            </w:pPr>
            <w:r w:rsidRPr="00CC5060">
              <w:rPr>
                <w:rFonts w:cs="Arial"/>
                <w:sz w:val="18"/>
                <w:szCs w:val="18"/>
              </w:rPr>
              <w:t xml:space="preserve">  MD arrived. </w:t>
            </w:r>
            <w:r w:rsidR="00C31991">
              <w:rPr>
                <w:rFonts w:cs="Arial"/>
                <w:sz w:val="18"/>
                <w:szCs w:val="18"/>
              </w:rPr>
              <w:t xml:space="preserve"> </w:t>
            </w:r>
            <w:r w:rsidRPr="00CC5060">
              <w:rPr>
                <w:rFonts w:cs="Arial"/>
                <w:sz w:val="18"/>
                <w:szCs w:val="18"/>
              </w:rPr>
              <w:t>P</w:t>
            </w:r>
            <w:r w:rsidR="00324B13">
              <w:rPr>
                <w:rFonts w:cs="Arial"/>
                <w:sz w:val="18"/>
                <w:szCs w:val="18"/>
              </w:rPr>
              <w:t xml:space="preserve">t </w:t>
            </w:r>
            <w:r w:rsidRPr="00CC5060">
              <w:rPr>
                <w:rFonts w:cs="Arial"/>
                <w:sz w:val="18"/>
                <w:szCs w:val="18"/>
              </w:rPr>
              <w:t xml:space="preserve">placed on monitor, Fi02 100% via face mask. </w:t>
            </w:r>
          </w:p>
          <w:p w14:paraId="5C4BFC4C" w14:textId="77777777" w:rsidR="004C6E34" w:rsidRPr="00CC5060" w:rsidRDefault="004C6E34" w:rsidP="004C6E34">
            <w:pPr>
              <w:ind w:left="113" w:right="113"/>
              <w:rPr>
                <w:rFonts w:eastAsia="?????? Pro W3" w:cs="Arial"/>
                <w:sz w:val="18"/>
                <w:szCs w:val="18"/>
              </w:rPr>
            </w:pPr>
            <w:r w:rsidRPr="00CC5060">
              <w:rPr>
                <w:rFonts w:eastAsia="?????? Pro W3" w:cs="Arial"/>
                <w:sz w:val="18"/>
                <w:szCs w:val="18"/>
              </w:rPr>
              <w:t>T: 36.5ax</w:t>
            </w:r>
          </w:p>
          <w:p w14:paraId="6A1AD4D6" w14:textId="77777777" w:rsidR="004C6E34" w:rsidRPr="00CC5060" w:rsidRDefault="004C6E34" w:rsidP="004C6E34">
            <w:pPr>
              <w:ind w:left="113" w:right="113"/>
              <w:rPr>
                <w:rFonts w:eastAsia="?????? Pro W3" w:cs="Arial"/>
                <w:sz w:val="18"/>
                <w:szCs w:val="18"/>
              </w:rPr>
            </w:pPr>
            <w:r w:rsidRPr="00CC5060">
              <w:rPr>
                <w:rFonts w:eastAsia="?????? Pro W3" w:cs="Arial"/>
                <w:sz w:val="18"/>
                <w:szCs w:val="18"/>
              </w:rPr>
              <w:t>HR: 115</w:t>
            </w:r>
          </w:p>
          <w:p w14:paraId="2263FECB" w14:textId="77777777" w:rsidR="004C6E34" w:rsidRPr="00CC5060" w:rsidRDefault="004C6E34" w:rsidP="004C6E34">
            <w:pPr>
              <w:ind w:left="113" w:right="113"/>
              <w:rPr>
                <w:rFonts w:eastAsia="?????? Pro W3" w:cs="Arial"/>
                <w:sz w:val="18"/>
                <w:szCs w:val="18"/>
              </w:rPr>
            </w:pPr>
            <w:r w:rsidRPr="00CC5060">
              <w:rPr>
                <w:rFonts w:eastAsia="?????? Pro W3" w:cs="Arial"/>
                <w:sz w:val="18"/>
                <w:szCs w:val="18"/>
              </w:rPr>
              <w:t>RR: 15 irregular, airway patent</w:t>
            </w:r>
          </w:p>
          <w:p w14:paraId="71327E8B" w14:textId="77777777" w:rsidR="004C6E34" w:rsidRPr="00CC5060" w:rsidRDefault="004C6E34" w:rsidP="004C6E34">
            <w:pPr>
              <w:ind w:left="113" w:right="113"/>
              <w:rPr>
                <w:rFonts w:eastAsia="?????? Pro W3" w:cs="Arial"/>
                <w:sz w:val="18"/>
                <w:szCs w:val="18"/>
              </w:rPr>
            </w:pPr>
            <w:r w:rsidRPr="00CC5060">
              <w:rPr>
                <w:rFonts w:eastAsia="?????? Pro W3" w:cs="Arial"/>
                <w:sz w:val="18"/>
                <w:szCs w:val="18"/>
              </w:rPr>
              <w:t>O</w:t>
            </w:r>
            <w:r w:rsidRPr="00CC5060">
              <w:rPr>
                <w:rFonts w:eastAsia="?????? Pro W3" w:cs="Arial"/>
                <w:sz w:val="18"/>
                <w:szCs w:val="18"/>
                <w:vertAlign w:val="subscript"/>
              </w:rPr>
              <w:t xml:space="preserve">2 </w:t>
            </w:r>
            <w:r w:rsidRPr="00CC5060">
              <w:rPr>
                <w:rFonts w:eastAsia="?????? Pro W3" w:cs="Arial"/>
                <w:sz w:val="18"/>
                <w:szCs w:val="18"/>
              </w:rPr>
              <w:t>sat: 100% room air (FiO</w:t>
            </w:r>
            <w:r w:rsidRPr="00CC5060">
              <w:rPr>
                <w:rFonts w:eastAsia="?????? Pro W3" w:cs="Arial"/>
                <w:sz w:val="18"/>
                <w:szCs w:val="18"/>
                <w:vertAlign w:val="subscript"/>
              </w:rPr>
              <w:t>2</w:t>
            </w:r>
            <w:r w:rsidRPr="00CC5060">
              <w:rPr>
                <w:rFonts w:eastAsia="?????? Pro W3" w:cs="Arial"/>
                <w:sz w:val="18"/>
                <w:szCs w:val="18"/>
              </w:rPr>
              <w:t xml:space="preserve"> 100% NRB)</w:t>
            </w:r>
          </w:p>
          <w:p w14:paraId="392DA1AB" w14:textId="77777777" w:rsidR="004C6E34" w:rsidRPr="00CC5060" w:rsidRDefault="004C6E34" w:rsidP="004C6E34">
            <w:pPr>
              <w:ind w:left="113" w:right="113"/>
              <w:rPr>
                <w:rFonts w:eastAsia="?????? Pro W3" w:cs="Arial"/>
                <w:sz w:val="18"/>
                <w:szCs w:val="18"/>
              </w:rPr>
            </w:pPr>
            <w:r w:rsidRPr="00CC5060">
              <w:rPr>
                <w:rFonts w:eastAsia="?????? Pro W3" w:cs="Arial"/>
                <w:sz w:val="18"/>
                <w:szCs w:val="18"/>
              </w:rPr>
              <w:t>BP: 120/75</w:t>
            </w:r>
          </w:p>
          <w:p w14:paraId="269FEAAC" w14:textId="085B944B" w:rsidR="004C6E34" w:rsidRPr="00CC5060" w:rsidRDefault="00C31991" w:rsidP="004C6E34">
            <w:pPr>
              <w:ind w:left="113" w:right="113"/>
              <w:rPr>
                <w:rFonts w:eastAsia="?????? Pro W3" w:cs="Arial"/>
                <w:sz w:val="18"/>
                <w:szCs w:val="18"/>
              </w:rPr>
            </w:pPr>
            <w:r>
              <w:rPr>
                <w:rFonts w:eastAsia="?????? Pro W3" w:cs="Arial"/>
                <w:sz w:val="18"/>
                <w:szCs w:val="18"/>
              </w:rPr>
              <w:t>Bedside g</w:t>
            </w:r>
            <w:r w:rsidR="004C6E34" w:rsidRPr="00CC5060">
              <w:rPr>
                <w:rFonts w:eastAsia="?????? Pro W3" w:cs="Arial"/>
                <w:sz w:val="18"/>
                <w:szCs w:val="18"/>
              </w:rPr>
              <w:t>lucose: 5.5 mmol/L</w:t>
            </w:r>
          </w:p>
          <w:p w14:paraId="02323706" w14:textId="35F5E548" w:rsidR="004C6E34" w:rsidRDefault="004C6E34" w:rsidP="004C6E34">
            <w:pPr>
              <w:spacing w:after="0" w:line="240" w:lineRule="auto"/>
              <w:ind w:left="113" w:right="113"/>
              <w:rPr>
                <w:rFonts w:eastAsia="?????? Pro W3" w:cs="Arial"/>
                <w:color w:val="000000"/>
                <w:sz w:val="18"/>
                <w:szCs w:val="18"/>
                <w:lang w:val="en-GB"/>
              </w:rPr>
            </w:pPr>
          </w:p>
        </w:tc>
      </w:tr>
      <w:tr w:rsidR="00CE2DE5" w:rsidRPr="00CF6B2F" w14:paraId="7DDE5254"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8C6635A" w14:textId="77777777" w:rsidR="00CE2DE5" w:rsidRPr="00D00E38" w:rsidRDefault="00CE2DE5" w:rsidP="00E1758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266665F2" w14:textId="77777777" w:rsidTr="001D122D">
        <w:trPr>
          <w:cantSplit/>
          <w:trHeight w:val="67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5094A2A"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606F0B97"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1F1C93FF" w14:textId="3E9BCC91" w:rsidR="00CE2DE5" w:rsidRPr="00D00E38" w:rsidRDefault="00CE2DE5" w:rsidP="00A76D65">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sidRPr="00A76D65">
              <w:rPr>
                <w:rFonts w:eastAsia="?????? Pro W3"/>
                <w:color w:val="008000"/>
                <w:sz w:val="18"/>
                <w:szCs w:val="20"/>
                <w:highlight w:val="yellow"/>
                <w:lang w:val="en-GB"/>
              </w:rPr>
              <w:t xml:space="preserve">Add image of resident </w:t>
            </w:r>
            <w:r w:rsidR="00076206">
              <w:rPr>
                <w:rFonts w:eastAsia="?????? Pro W3"/>
                <w:color w:val="008000"/>
                <w:sz w:val="18"/>
                <w:szCs w:val="20"/>
                <w:highlight w:val="yellow"/>
                <w:lang w:val="en-GB"/>
              </w:rPr>
              <w:t xml:space="preserve">, a </w:t>
            </w:r>
            <w:r w:rsidRPr="00A76D65">
              <w:rPr>
                <w:rFonts w:eastAsia="?????? Pro W3"/>
                <w:color w:val="008000"/>
                <w:sz w:val="18"/>
                <w:szCs w:val="20"/>
                <w:highlight w:val="yellow"/>
                <w:lang w:val="en-GB"/>
              </w:rPr>
              <w:t>corridor</w:t>
            </w:r>
            <w:r w:rsidR="004C6E34">
              <w:rPr>
                <w:rFonts w:eastAsia="?????? Pro W3"/>
                <w:color w:val="008000"/>
                <w:sz w:val="18"/>
                <w:szCs w:val="20"/>
                <w:lang w:val="en-GB"/>
              </w:rPr>
              <w:t xml:space="preserve"> or room door</w:t>
            </w:r>
            <w:r>
              <w:rPr>
                <w:rFonts w:eastAsia="?????? Pro W3"/>
                <w:color w:val="008000"/>
                <w:sz w:val="18"/>
                <w:szCs w:val="20"/>
                <w:lang w:val="en-GB"/>
              </w:rPr>
              <w:t>. Insert text box and Check Answer button.</w:t>
            </w:r>
            <w:r w:rsidR="00E90F19">
              <w:rPr>
                <w:rFonts w:eastAsia="?????? Pro W3"/>
                <w:color w:val="008000"/>
                <w:sz w:val="18"/>
                <w:szCs w:val="20"/>
                <w:lang w:val="en-GB"/>
              </w:rPr>
              <w:t xml:space="preserve"> Then provide the feedback above</w:t>
            </w:r>
          </w:p>
        </w:tc>
      </w:tr>
    </w:tbl>
    <w:p w14:paraId="4161B341" w14:textId="77777777" w:rsidR="00CE2DE5" w:rsidRDefault="00CE2DE5">
      <w:pPr>
        <w:rPr>
          <w:lang w:val="en-GB"/>
        </w:rPr>
      </w:pPr>
    </w:p>
    <w:tbl>
      <w:tblPr>
        <w:tblW w:w="0" w:type="auto"/>
        <w:tblInd w:w="5" w:type="dxa"/>
        <w:tblLook w:val="0000" w:firstRow="0" w:lastRow="0" w:firstColumn="0" w:lastColumn="0" w:noHBand="0" w:noVBand="0"/>
      </w:tblPr>
      <w:tblGrid>
        <w:gridCol w:w="2276"/>
        <w:gridCol w:w="6990"/>
        <w:gridCol w:w="3314"/>
      </w:tblGrid>
      <w:tr w:rsidR="00DB3129" w:rsidRPr="00CF6B2F" w14:paraId="2B6900D8"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C26A33F" w14:textId="77777777" w:rsidR="00DB3129" w:rsidRPr="00D00E38" w:rsidRDefault="00DB3129"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519189" w14:textId="77777777" w:rsidR="00DB3129" w:rsidRPr="00D00E38" w:rsidRDefault="00DB3129"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14912F4" w14:textId="77777777" w:rsidR="00DB3129" w:rsidRPr="00D00E38" w:rsidRDefault="00DB3129" w:rsidP="00C36D4E">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DB3129" w:rsidRPr="00CF6B2F" w14:paraId="65F1F3BD" w14:textId="77777777" w:rsidTr="00C36D4E">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6522F04" w14:textId="77777777" w:rsidR="00DB3129" w:rsidRPr="00D00E38" w:rsidRDefault="00DB3129"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E29068" w14:textId="111F5643" w:rsidR="00DB3129" w:rsidRPr="00D00E38" w:rsidRDefault="00C85DA6"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Initial management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3CACB9D" w14:textId="77777777" w:rsidR="00DB3129" w:rsidRPr="00D00E38" w:rsidRDefault="00DB3129" w:rsidP="00125A48">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125A48">
              <w:rPr>
                <w:rFonts w:eastAsia="?????? Pro W3"/>
                <w:b/>
                <w:color w:val="FF0000"/>
                <w:sz w:val="36"/>
                <w:szCs w:val="20"/>
                <w:lang w:val="en-GB"/>
              </w:rPr>
              <w:t>5</w:t>
            </w:r>
            <w:r w:rsidRPr="00D00E38">
              <w:rPr>
                <w:rFonts w:eastAsia="?????? Pro W3"/>
                <w:b/>
                <w:color w:val="FF0000"/>
                <w:sz w:val="36"/>
                <w:szCs w:val="20"/>
                <w:lang w:val="en-GB"/>
              </w:rPr>
              <w:t>-</w:t>
            </w:r>
            <w:r w:rsidR="00125A48">
              <w:rPr>
                <w:rFonts w:eastAsia="?????? Pro W3"/>
                <w:b/>
                <w:color w:val="FF0000"/>
                <w:sz w:val="36"/>
                <w:szCs w:val="20"/>
                <w:lang w:val="en-GB"/>
              </w:rPr>
              <w:t>3</w:t>
            </w:r>
          </w:p>
        </w:tc>
      </w:tr>
      <w:tr w:rsidR="00DB3129" w:rsidRPr="00CF6B2F" w14:paraId="71C3F03B" w14:textId="77777777" w:rsidTr="00C36D4E">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E209239" w14:textId="77777777" w:rsidR="00DB3129" w:rsidRPr="00D00E38" w:rsidRDefault="00DB3129" w:rsidP="00C36D4E">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965227" w14:textId="77777777" w:rsidR="00DB3129" w:rsidRPr="00D00E38" w:rsidRDefault="00DB3129" w:rsidP="00C36D4E">
            <w:pPr>
              <w:keepNext/>
              <w:keepLines/>
              <w:spacing w:after="0" w:line="240" w:lineRule="auto"/>
              <w:ind w:left="108" w:right="113"/>
              <w:rPr>
                <w:rFonts w:eastAsia="?????? Pro W3"/>
                <w:color w:val="000000"/>
                <w:sz w:val="18"/>
                <w:szCs w:val="24"/>
                <w:lang w:val="en-GB"/>
              </w:rPr>
            </w:pPr>
            <w:r w:rsidRPr="00D00E38">
              <w:rPr>
                <w:rFonts w:eastAsia="?????? Pro W3"/>
                <w:color w:val="000000"/>
                <w:sz w:val="18"/>
                <w:szCs w:val="24"/>
                <w:lang w:val="en-GB"/>
              </w:rPr>
              <w:t>Vital signs</w:t>
            </w:r>
            <w:r>
              <w:rPr>
                <w:rFonts w:eastAsia="?????? Pro W3"/>
                <w:color w:val="000000"/>
                <w:sz w:val="18"/>
                <w:szCs w:val="24"/>
                <w:lang w:val="en-GB"/>
              </w:rPr>
              <w:t xml:space="preserve"> during a seizure</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2BDA538C" w14:textId="77777777" w:rsidR="00DB3129" w:rsidRPr="00D00E38" w:rsidRDefault="00DB3129" w:rsidP="00C36D4E">
            <w:pPr>
              <w:keepNext/>
              <w:keepLines/>
              <w:spacing w:after="0" w:line="240" w:lineRule="auto"/>
              <w:ind w:left="119" w:hanging="18"/>
              <w:jc w:val="center"/>
              <w:rPr>
                <w:rFonts w:eastAsia="?????? Pro W3"/>
                <w:b/>
                <w:color w:val="000000"/>
                <w:sz w:val="36"/>
                <w:szCs w:val="20"/>
                <w:lang w:val="en-GB"/>
              </w:rPr>
            </w:pPr>
          </w:p>
        </w:tc>
      </w:tr>
      <w:tr w:rsidR="00DB3129" w:rsidRPr="00CF6B2F" w14:paraId="3B000A39"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4E4077D" w14:textId="77777777" w:rsidR="00DB3129" w:rsidRPr="00D00E38" w:rsidRDefault="00DB3129" w:rsidP="00C36D4E">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DB3129" w:rsidRPr="00CF6B2F" w14:paraId="6D7E9BAB" w14:textId="77777777" w:rsidTr="00C36D4E">
        <w:trPr>
          <w:cantSplit/>
          <w:trHeight w:val="187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94EEF2" w14:textId="77777777" w:rsidR="00DB3129" w:rsidRPr="00D00E38" w:rsidRDefault="00DB3129" w:rsidP="00C36D4E">
            <w:pPr>
              <w:spacing w:after="0" w:line="240" w:lineRule="auto"/>
              <w:ind w:left="113" w:right="113"/>
              <w:rPr>
                <w:rFonts w:eastAsia="?????? Pro W3"/>
                <w:color w:val="000000"/>
                <w:sz w:val="18"/>
                <w:szCs w:val="24"/>
                <w:lang w:val="en-GB"/>
              </w:rPr>
            </w:pPr>
          </w:p>
          <w:p w14:paraId="6B9F8344" w14:textId="77777777" w:rsidR="00DB3129" w:rsidRPr="00D00E38" w:rsidRDefault="00DB3129" w:rsidP="00C36D4E">
            <w:pPr>
              <w:spacing w:after="0" w:line="240" w:lineRule="auto"/>
              <w:ind w:left="113" w:right="113"/>
              <w:jc w:val="right"/>
              <w:rPr>
                <w:rFonts w:eastAsia="?????? Pro W3"/>
                <w:b/>
                <w:sz w:val="18"/>
                <w:szCs w:val="24"/>
                <w:lang w:val="en-GB"/>
              </w:rPr>
            </w:pPr>
            <w:r w:rsidRPr="00D00E38">
              <w:rPr>
                <w:rFonts w:eastAsia="?????? Pro W3"/>
                <w:b/>
                <w:sz w:val="18"/>
                <w:szCs w:val="24"/>
                <w:lang w:val="en-GB"/>
              </w:rPr>
              <w:t xml:space="preserve">Day 1, </w:t>
            </w:r>
            <w:r>
              <w:rPr>
                <w:rFonts w:eastAsia="?????? Pro W3"/>
                <w:b/>
                <w:sz w:val="18"/>
                <w:szCs w:val="24"/>
                <w:lang w:val="en-GB"/>
              </w:rPr>
              <w:t xml:space="preserve">23:50 </w:t>
            </w:r>
          </w:p>
          <w:p w14:paraId="617BC13C" w14:textId="77777777" w:rsidR="00DB3129" w:rsidRDefault="00DB3129" w:rsidP="00C36D4E">
            <w:pPr>
              <w:spacing w:after="0" w:line="240" w:lineRule="auto"/>
              <w:ind w:left="113" w:right="113"/>
              <w:rPr>
                <w:rFonts w:eastAsia="?????? Pro W3"/>
                <w:sz w:val="18"/>
                <w:szCs w:val="24"/>
                <w:lang w:val="en-GB"/>
              </w:rPr>
            </w:pPr>
          </w:p>
          <w:p w14:paraId="63B10C9C" w14:textId="77777777" w:rsidR="00DB3129" w:rsidRPr="00D00E38" w:rsidRDefault="00DB3129" w:rsidP="00C36D4E">
            <w:pPr>
              <w:spacing w:after="0" w:line="240" w:lineRule="auto"/>
              <w:ind w:left="113" w:right="113"/>
              <w:rPr>
                <w:rFonts w:eastAsia="?????? Pro W3"/>
                <w:sz w:val="18"/>
                <w:szCs w:val="24"/>
                <w:lang w:val="en-GB"/>
              </w:rPr>
            </w:pPr>
            <w:r w:rsidRPr="00D00E38">
              <w:rPr>
                <w:rFonts w:eastAsia="?????? Pro W3"/>
                <w:sz w:val="18"/>
                <w:szCs w:val="24"/>
                <w:lang w:val="en-GB"/>
              </w:rPr>
              <w:t>Resident thought: “</w:t>
            </w:r>
            <w:r>
              <w:rPr>
                <w:rFonts w:eastAsia="?????? Pro W3"/>
                <w:sz w:val="18"/>
                <w:szCs w:val="24"/>
                <w:lang w:val="en-GB"/>
              </w:rPr>
              <w:t>What changes in vital</w:t>
            </w:r>
            <w:r w:rsidRPr="00DB3129">
              <w:rPr>
                <w:rFonts w:eastAsia="?????? Pro W3"/>
                <w:sz w:val="18"/>
                <w:szCs w:val="24"/>
                <w:lang w:val="en-GB"/>
              </w:rPr>
              <w:t xml:space="preserve"> signs would I expect to see during a seizure?</w:t>
            </w:r>
            <w:r w:rsidRPr="00D00E38">
              <w:rPr>
                <w:rFonts w:eastAsia="?????? Pro W3"/>
                <w:sz w:val="18"/>
                <w:szCs w:val="24"/>
                <w:lang w:val="en-GB"/>
              </w:rPr>
              <w:t xml:space="preserve">” </w:t>
            </w:r>
          </w:p>
          <w:p w14:paraId="1A3DB981" w14:textId="77777777" w:rsidR="00DB3129" w:rsidRPr="00D00E38" w:rsidRDefault="00DB3129" w:rsidP="00C36D4E">
            <w:pPr>
              <w:spacing w:after="0" w:line="240" w:lineRule="auto"/>
              <w:ind w:left="113" w:right="113"/>
              <w:rPr>
                <w:rFonts w:eastAsia="?????? Pro W3"/>
                <w:color w:val="008000"/>
                <w:sz w:val="18"/>
                <w:szCs w:val="24"/>
                <w:lang w:val="en-GB"/>
              </w:rPr>
            </w:pPr>
          </w:p>
          <w:p w14:paraId="4D0254DE" w14:textId="77777777" w:rsidR="00DB3129" w:rsidRPr="00D00E38" w:rsidRDefault="00DB3129" w:rsidP="00C36D4E">
            <w:pPr>
              <w:spacing w:after="0" w:line="240" w:lineRule="auto"/>
              <w:ind w:left="113" w:right="113"/>
              <w:rPr>
                <w:rFonts w:eastAsia="?????? Pro W3"/>
                <w:color w:val="000000"/>
                <w:sz w:val="18"/>
                <w:szCs w:val="24"/>
                <w:lang w:val="en-GB"/>
              </w:rPr>
            </w:pPr>
          </w:p>
        </w:tc>
      </w:tr>
      <w:tr w:rsidR="00DB3129" w:rsidRPr="00CF6B2F" w14:paraId="4573C60B" w14:textId="77777777" w:rsidTr="00C36D4E">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D26D2DA" w14:textId="77777777" w:rsidR="00DB3129" w:rsidRPr="00D00E38" w:rsidRDefault="00DB3129" w:rsidP="00C36D4E">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DB3129" w:rsidRPr="00CF6B2F" w14:paraId="42EF07F1" w14:textId="77777777" w:rsidTr="00C36D4E">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816D77" w14:textId="77777777" w:rsidR="00DB3129" w:rsidRPr="00D00E38" w:rsidRDefault="00DB3129" w:rsidP="00C36D4E">
            <w:pPr>
              <w:spacing w:after="0" w:line="240" w:lineRule="auto"/>
              <w:ind w:left="113" w:right="113"/>
              <w:rPr>
                <w:rFonts w:eastAsia="?????? Pro W3" w:cs="Arial"/>
                <w:b/>
                <w:i/>
                <w:color w:val="000000"/>
                <w:sz w:val="18"/>
                <w:szCs w:val="18"/>
                <w:lang w:val="en-GB"/>
              </w:rPr>
            </w:pPr>
          </w:p>
          <w:p w14:paraId="51511D0F" w14:textId="77777777" w:rsidR="00DB3129" w:rsidRPr="00782A22" w:rsidRDefault="00DB3129" w:rsidP="00C36D4E">
            <w:pPr>
              <w:spacing w:after="0" w:line="240" w:lineRule="auto"/>
              <w:ind w:left="113" w:right="113"/>
              <w:rPr>
                <w:rFonts w:eastAsia="?????? Pro W3" w:cs="Arial"/>
                <w:b/>
                <w:color w:val="000000"/>
                <w:sz w:val="18"/>
                <w:szCs w:val="18"/>
                <w:lang w:val="en-GB"/>
              </w:rPr>
            </w:pPr>
            <w:r w:rsidRPr="00782A22">
              <w:rPr>
                <w:rFonts w:eastAsia="?????? Pro W3" w:cs="Arial"/>
                <w:b/>
                <w:color w:val="000000"/>
                <w:sz w:val="18"/>
                <w:szCs w:val="18"/>
                <w:lang w:val="en-GB"/>
              </w:rPr>
              <w:t>Feedback</w:t>
            </w:r>
          </w:p>
          <w:p w14:paraId="2FD4B672" w14:textId="77777777" w:rsidR="00DB3129" w:rsidRDefault="00DB3129" w:rsidP="00C36D4E">
            <w:pPr>
              <w:spacing w:after="0" w:line="240" w:lineRule="auto"/>
              <w:ind w:left="113" w:right="113"/>
              <w:rPr>
                <w:rFonts w:eastAsia="?????? Pro W3" w:cs="Arial"/>
                <w:color w:val="000000"/>
                <w:sz w:val="18"/>
                <w:szCs w:val="18"/>
                <w:lang w:val="en-GB"/>
              </w:rPr>
            </w:pPr>
            <w:r w:rsidRPr="00782A22">
              <w:rPr>
                <w:rFonts w:eastAsia="?????? Pro W3" w:cs="Arial"/>
                <w:color w:val="000000"/>
                <w:sz w:val="18"/>
                <w:szCs w:val="18"/>
                <w:lang w:val="en-GB"/>
              </w:rPr>
              <w:t>For most</w:t>
            </w:r>
            <w:r>
              <w:rPr>
                <w:rFonts w:eastAsia="?????? Pro W3" w:cs="Arial"/>
                <w:color w:val="000000"/>
                <w:sz w:val="18"/>
                <w:szCs w:val="18"/>
                <w:lang w:val="en-GB"/>
              </w:rPr>
              <w:t>,</w:t>
            </w:r>
            <w:r w:rsidRPr="00782A22">
              <w:rPr>
                <w:rFonts w:eastAsia="?????? Pro W3" w:cs="Arial"/>
                <w:color w:val="000000"/>
                <w:sz w:val="18"/>
                <w:szCs w:val="18"/>
                <w:lang w:val="en-GB"/>
              </w:rPr>
              <w:t xml:space="preserve"> but </w:t>
            </w:r>
            <w:r>
              <w:rPr>
                <w:rFonts w:eastAsia="?????? Pro W3" w:cs="Arial"/>
                <w:color w:val="000000"/>
                <w:sz w:val="18"/>
                <w:szCs w:val="18"/>
                <w:lang w:val="en-GB"/>
              </w:rPr>
              <w:t xml:space="preserve">not </w:t>
            </w:r>
            <w:r w:rsidRPr="00782A22">
              <w:rPr>
                <w:rFonts w:eastAsia="?????? Pro W3" w:cs="Arial"/>
                <w:color w:val="000000"/>
                <w:sz w:val="18"/>
                <w:szCs w:val="18"/>
                <w:lang w:val="en-GB"/>
              </w:rPr>
              <w:t>all</w:t>
            </w:r>
            <w:r>
              <w:rPr>
                <w:rFonts w:eastAsia="?????? Pro W3" w:cs="Arial"/>
                <w:color w:val="000000"/>
                <w:sz w:val="18"/>
                <w:szCs w:val="18"/>
                <w:lang w:val="en-GB"/>
              </w:rPr>
              <w:t>,</w:t>
            </w:r>
            <w:r w:rsidRPr="00782A22">
              <w:rPr>
                <w:rFonts w:eastAsia="?????? Pro W3" w:cs="Arial"/>
                <w:color w:val="000000"/>
                <w:sz w:val="18"/>
                <w:szCs w:val="18"/>
                <w:lang w:val="en-GB"/>
              </w:rPr>
              <w:t xml:space="preserve"> seizures increased heart rate, apnea</w:t>
            </w:r>
            <w:r>
              <w:rPr>
                <w:rFonts w:eastAsia="?????? Pro W3" w:cs="Arial"/>
                <w:color w:val="000000"/>
                <w:sz w:val="18"/>
                <w:szCs w:val="18"/>
                <w:lang w:val="en-GB"/>
              </w:rPr>
              <w:t>,</w:t>
            </w:r>
            <w:r w:rsidRPr="00782A22">
              <w:rPr>
                <w:rFonts w:eastAsia="?????? Pro W3" w:cs="Arial"/>
                <w:color w:val="000000"/>
                <w:sz w:val="18"/>
                <w:szCs w:val="18"/>
                <w:lang w:val="en-GB"/>
              </w:rPr>
              <w:t xml:space="preserve"> or erratic breathing are seen. There are rare cases of </w:t>
            </w:r>
            <w:r>
              <w:rPr>
                <w:rFonts w:eastAsia="?????? Pro W3" w:cs="Arial"/>
                <w:color w:val="000000"/>
                <w:sz w:val="18"/>
                <w:szCs w:val="18"/>
                <w:lang w:val="en-GB"/>
              </w:rPr>
              <w:t>ictal (seizure driven) asystole</w:t>
            </w:r>
            <w:r w:rsidRPr="00782A22">
              <w:rPr>
                <w:rFonts w:eastAsia="?????? Pro W3" w:cs="Arial"/>
                <w:color w:val="000000"/>
                <w:sz w:val="18"/>
                <w:szCs w:val="18"/>
                <w:lang w:val="en-GB"/>
              </w:rPr>
              <w:t xml:space="preserve"> when seizures originate in the insula.</w:t>
            </w:r>
          </w:p>
          <w:p w14:paraId="0E67FFC5" w14:textId="77777777" w:rsidR="00DB3129" w:rsidRPr="00782A22" w:rsidRDefault="00DB3129" w:rsidP="00C36D4E">
            <w:pPr>
              <w:spacing w:after="0" w:line="240" w:lineRule="auto"/>
              <w:ind w:left="113" w:right="113"/>
              <w:rPr>
                <w:rFonts w:eastAsia="?????? Pro W3" w:cs="Arial"/>
                <w:color w:val="000000"/>
                <w:sz w:val="18"/>
                <w:szCs w:val="18"/>
                <w:lang w:val="en-GB"/>
              </w:rPr>
            </w:pPr>
          </w:p>
          <w:p w14:paraId="46CBDF90" w14:textId="77777777" w:rsidR="00DB3129" w:rsidRDefault="00DB3129" w:rsidP="00C36D4E">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Bradycardia and</w:t>
            </w:r>
            <w:r w:rsidRPr="00782A22">
              <w:rPr>
                <w:rFonts w:eastAsia="?????? Pro W3" w:cs="Arial"/>
                <w:color w:val="000000"/>
                <w:sz w:val="18"/>
                <w:szCs w:val="18"/>
                <w:lang w:val="en-GB"/>
              </w:rPr>
              <w:t xml:space="preserve"> normal </w:t>
            </w:r>
            <w:r>
              <w:rPr>
                <w:rFonts w:eastAsia="?????? Pro W3" w:cs="Arial"/>
                <w:color w:val="000000"/>
                <w:sz w:val="18"/>
                <w:szCs w:val="18"/>
                <w:lang w:val="en-GB"/>
              </w:rPr>
              <w:t xml:space="preserve">heart </w:t>
            </w:r>
            <w:r w:rsidRPr="00782A22">
              <w:rPr>
                <w:rFonts w:eastAsia="?????? Pro W3" w:cs="Arial"/>
                <w:color w:val="000000"/>
                <w:sz w:val="18"/>
                <w:szCs w:val="18"/>
                <w:lang w:val="en-GB"/>
              </w:rPr>
              <w:t xml:space="preserve">rate are very rare during a seizure, even if there are no convulsive movements. </w:t>
            </w:r>
          </w:p>
          <w:p w14:paraId="164C7D98" w14:textId="77777777" w:rsidR="00DB3129" w:rsidRPr="00782A22" w:rsidRDefault="00DB3129" w:rsidP="00C36D4E">
            <w:pPr>
              <w:spacing w:after="0" w:line="240" w:lineRule="auto"/>
              <w:ind w:left="113" w:right="113"/>
              <w:rPr>
                <w:rFonts w:eastAsia="?????? Pro W3" w:cs="Arial"/>
                <w:color w:val="000000"/>
                <w:sz w:val="18"/>
                <w:szCs w:val="18"/>
                <w:lang w:val="en-GB"/>
              </w:rPr>
            </w:pPr>
          </w:p>
          <w:p w14:paraId="0F7AE160" w14:textId="77777777" w:rsidR="00DB3129" w:rsidRPr="00D00E38" w:rsidRDefault="00DB3129" w:rsidP="00C36D4E">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Post-</w:t>
            </w:r>
            <w:r w:rsidRPr="00782A22">
              <w:rPr>
                <w:rFonts w:eastAsia="?????? Pro W3" w:cs="Arial"/>
                <w:color w:val="000000"/>
                <w:sz w:val="18"/>
                <w:szCs w:val="18"/>
                <w:lang w:val="en-GB"/>
              </w:rPr>
              <w:t>seizure</w:t>
            </w:r>
            <w:r>
              <w:rPr>
                <w:rFonts w:eastAsia="?????? Pro W3" w:cs="Arial"/>
                <w:color w:val="000000"/>
                <w:sz w:val="18"/>
                <w:szCs w:val="18"/>
                <w:lang w:val="en-GB"/>
              </w:rPr>
              <w:t>,</w:t>
            </w:r>
            <w:r w:rsidRPr="00782A22">
              <w:rPr>
                <w:rFonts w:eastAsia="?????? Pro W3" w:cs="Arial"/>
                <w:color w:val="000000"/>
                <w:sz w:val="18"/>
                <w:szCs w:val="18"/>
                <w:lang w:val="en-GB"/>
              </w:rPr>
              <w:t xml:space="preserve"> breathing frequency a</w:t>
            </w:r>
            <w:r>
              <w:rPr>
                <w:rFonts w:eastAsia="?????? Pro W3" w:cs="Arial"/>
                <w:color w:val="000000"/>
                <w:sz w:val="18"/>
                <w:szCs w:val="18"/>
                <w:lang w:val="en-GB"/>
              </w:rPr>
              <w:t>nd heart rate usually normalize</w:t>
            </w:r>
            <w:r w:rsidRPr="00782A22">
              <w:rPr>
                <w:rFonts w:eastAsia="?????? Pro W3" w:cs="Arial"/>
                <w:color w:val="000000"/>
                <w:sz w:val="18"/>
                <w:szCs w:val="18"/>
                <w:lang w:val="en-GB"/>
              </w:rPr>
              <w:t xml:space="preserve"> within a minute. If it has been more than a couple of minutes </w:t>
            </w:r>
            <w:r>
              <w:rPr>
                <w:rFonts w:eastAsia="?????? Pro W3" w:cs="Arial"/>
                <w:color w:val="000000"/>
                <w:sz w:val="18"/>
                <w:szCs w:val="18"/>
                <w:lang w:val="en-GB"/>
              </w:rPr>
              <w:t xml:space="preserve">since the seizure </w:t>
            </w:r>
            <w:r w:rsidRPr="00782A22">
              <w:rPr>
                <w:rFonts w:eastAsia="?????? Pro W3" w:cs="Arial"/>
                <w:color w:val="000000"/>
                <w:sz w:val="18"/>
                <w:szCs w:val="18"/>
                <w:lang w:val="en-GB"/>
              </w:rPr>
              <w:t>and the heart rate is still elevated, consider an underlying condition (fever, dehydration, combati</w:t>
            </w:r>
            <w:r>
              <w:rPr>
                <w:rFonts w:eastAsia="?????? Pro W3" w:cs="Arial"/>
                <w:color w:val="000000"/>
                <w:sz w:val="18"/>
                <w:szCs w:val="18"/>
                <w:lang w:val="en-GB"/>
              </w:rPr>
              <w:t>ve state) or—much less common—</w:t>
            </w:r>
            <w:r w:rsidRPr="00782A22">
              <w:rPr>
                <w:rFonts w:eastAsia="?????? Pro W3" w:cs="Arial"/>
                <w:color w:val="000000"/>
                <w:sz w:val="18"/>
                <w:szCs w:val="18"/>
                <w:lang w:val="en-GB"/>
              </w:rPr>
              <w:t xml:space="preserve">persistence of subtle seizure activity or subclinical seizure activity. </w:t>
            </w:r>
          </w:p>
          <w:p w14:paraId="7824D958" w14:textId="77777777" w:rsidR="00DB3129" w:rsidRPr="00D00E38" w:rsidRDefault="00DB3129" w:rsidP="00C36D4E">
            <w:pPr>
              <w:spacing w:after="0" w:line="240" w:lineRule="auto"/>
              <w:ind w:left="113" w:right="113"/>
              <w:rPr>
                <w:rFonts w:eastAsia="?????? Pro W3" w:cs="Arial"/>
                <w:color w:val="000000"/>
                <w:sz w:val="18"/>
                <w:szCs w:val="18"/>
                <w:lang w:val="en-GB"/>
              </w:rPr>
            </w:pPr>
          </w:p>
          <w:p w14:paraId="38B2EB06" w14:textId="77777777" w:rsidR="00DB3129" w:rsidRPr="00D00E38" w:rsidRDefault="00DB3129" w:rsidP="00C36D4E">
            <w:pPr>
              <w:spacing w:after="0" w:line="240" w:lineRule="auto"/>
              <w:ind w:left="113" w:right="113"/>
              <w:rPr>
                <w:rFonts w:eastAsia="?????? Pro W3" w:cs="Arial"/>
                <w:color w:val="000000"/>
                <w:sz w:val="18"/>
                <w:szCs w:val="18"/>
                <w:lang w:val="en-GB"/>
              </w:rPr>
            </w:pPr>
          </w:p>
        </w:tc>
      </w:tr>
      <w:tr w:rsidR="00DB3129" w:rsidRPr="00CF6B2F" w14:paraId="7E7E3279" w14:textId="77777777" w:rsidTr="00C36D4E">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7107C52" w14:textId="77777777" w:rsidR="00DB3129" w:rsidRPr="00D00E38" w:rsidRDefault="00DB3129" w:rsidP="00C36D4E">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DB3129" w:rsidRPr="00CF6B2F" w14:paraId="22C43781" w14:textId="77777777" w:rsidTr="00C36D4E">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A63403F" w14:textId="77777777" w:rsidR="00DB3129" w:rsidRPr="00D00E38" w:rsidRDefault="00DB3129" w:rsidP="00C36D4E">
            <w:pPr>
              <w:keepNext/>
              <w:keepLines/>
              <w:spacing w:after="0" w:line="240" w:lineRule="auto"/>
              <w:ind w:left="162" w:hanging="1"/>
              <w:rPr>
                <w:rFonts w:eastAsia="?????? Pro W3"/>
                <w:i/>
                <w:color w:val="216800"/>
                <w:sz w:val="18"/>
                <w:szCs w:val="20"/>
                <w:lang w:val="en-GB"/>
              </w:rPr>
            </w:pPr>
          </w:p>
          <w:p w14:paraId="5CA48721" w14:textId="77777777" w:rsidR="00DB3129" w:rsidRPr="00D00E38" w:rsidRDefault="00DB3129" w:rsidP="00C36D4E">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EE0D973" w14:textId="77777777" w:rsidR="00DB3129" w:rsidRPr="00D00E38" w:rsidRDefault="00DB3129" w:rsidP="00DB3129">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Notes to developers:</w:t>
            </w:r>
            <w:r>
              <w:rPr>
                <w:rFonts w:eastAsia="?????? Pro W3"/>
                <w:color w:val="008000"/>
                <w:sz w:val="18"/>
                <w:szCs w:val="20"/>
                <w:lang w:val="en-GB"/>
              </w:rPr>
              <w:t xml:space="preserve"> Open text box with Check Answer button. Provide feedback when clicked</w:t>
            </w:r>
          </w:p>
          <w:p w14:paraId="0302F02A" w14:textId="77777777" w:rsidR="00DB3129" w:rsidRPr="00D00E38" w:rsidRDefault="00DB3129" w:rsidP="00C36D4E">
            <w:pPr>
              <w:keepNext/>
              <w:keepLines/>
              <w:spacing w:after="0" w:line="240" w:lineRule="auto"/>
              <w:ind w:left="162" w:hanging="1"/>
              <w:rPr>
                <w:rFonts w:eastAsia="?????? Pro W3"/>
                <w:color w:val="92D050"/>
                <w:sz w:val="18"/>
                <w:szCs w:val="20"/>
                <w:lang w:val="en-GB"/>
              </w:rPr>
            </w:pPr>
          </w:p>
        </w:tc>
      </w:tr>
    </w:tbl>
    <w:p w14:paraId="5C9204D7" w14:textId="77777777" w:rsidR="00DB3129" w:rsidRDefault="00DB3129">
      <w:pPr>
        <w:rPr>
          <w:lang w:val="en-GB"/>
        </w:rPr>
      </w:pPr>
    </w:p>
    <w:p w14:paraId="68D086B1" w14:textId="77777777" w:rsidR="00DB3129" w:rsidRDefault="00DB3129">
      <w:pPr>
        <w:rPr>
          <w:lang w:val="en-GB"/>
        </w:rPr>
      </w:pPr>
    </w:p>
    <w:tbl>
      <w:tblPr>
        <w:tblW w:w="0" w:type="auto"/>
        <w:tblInd w:w="5" w:type="dxa"/>
        <w:tblLook w:val="0000" w:firstRow="0" w:lastRow="0" w:firstColumn="0" w:lastColumn="0" w:noHBand="0" w:noVBand="0"/>
      </w:tblPr>
      <w:tblGrid>
        <w:gridCol w:w="2276"/>
        <w:gridCol w:w="6990"/>
        <w:gridCol w:w="3314"/>
      </w:tblGrid>
      <w:tr w:rsidR="00CE2DE5" w:rsidRPr="00CF6B2F" w14:paraId="41FE70F5" w14:textId="77777777" w:rsidTr="0015205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2CC254B" w14:textId="77777777" w:rsidR="00CE2DE5" w:rsidRPr="00D00E38" w:rsidRDefault="00CE2DE5" w:rsidP="0015205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BF84CB" w14:textId="77777777" w:rsidR="00CE2DE5" w:rsidRPr="00D00E38" w:rsidRDefault="00CE2DE5" w:rsidP="0015205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A560B5B" w14:textId="77777777" w:rsidR="00CE2DE5" w:rsidRPr="00D00E38" w:rsidRDefault="00CE2DE5" w:rsidP="00152053">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1CF62B9A" w14:textId="77777777" w:rsidTr="0015205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9404B1B" w14:textId="77777777" w:rsidR="00CE2DE5" w:rsidRPr="00D00E38" w:rsidRDefault="00CE2DE5" w:rsidP="0015205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8E3E6D" w14:textId="7A3D0A20" w:rsidR="00CE2DE5" w:rsidRPr="00D00E38" w:rsidRDefault="00C85DA6" w:rsidP="0015205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Initial m</w:t>
            </w:r>
            <w:r w:rsidR="00125A48">
              <w:rPr>
                <w:rFonts w:eastAsia="?????? Pro W3"/>
                <w:color w:val="000000"/>
                <w:sz w:val="18"/>
                <w:szCs w:val="24"/>
                <w:lang w:val="en-GB"/>
              </w:rPr>
              <w:t>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FD997C" w14:textId="77777777" w:rsidR="00CE2DE5" w:rsidRPr="00D00E38" w:rsidRDefault="00CE2DE5" w:rsidP="00125A48">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125A48">
              <w:rPr>
                <w:rFonts w:eastAsia="?????? Pro W3"/>
                <w:b/>
                <w:color w:val="FF0000"/>
                <w:sz w:val="36"/>
                <w:szCs w:val="20"/>
                <w:lang w:val="en-GB"/>
              </w:rPr>
              <w:t>5</w:t>
            </w:r>
            <w:r w:rsidRPr="00D00E38">
              <w:rPr>
                <w:rFonts w:eastAsia="?????? Pro W3"/>
                <w:b/>
                <w:color w:val="FF0000"/>
                <w:sz w:val="36"/>
                <w:szCs w:val="20"/>
                <w:lang w:val="en-GB"/>
              </w:rPr>
              <w:t>-</w:t>
            </w:r>
            <w:r w:rsidR="00125A48">
              <w:rPr>
                <w:rFonts w:eastAsia="?????? Pro W3"/>
                <w:b/>
                <w:color w:val="FF0000"/>
                <w:sz w:val="36"/>
                <w:szCs w:val="20"/>
                <w:lang w:val="en-GB"/>
              </w:rPr>
              <w:t>4</w:t>
            </w:r>
          </w:p>
        </w:tc>
      </w:tr>
      <w:tr w:rsidR="00CE2DE5" w:rsidRPr="00CF6B2F" w14:paraId="32E801CB" w14:textId="77777777" w:rsidTr="00152053">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AF368AC" w14:textId="77777777" w:rsidR="00CE2DE5" w:rsidRPr="00D00E38" w:rsidRDefault="00CE2DE5" w:rsidP="0015205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034B06" w14:textId="10122C3E" w:rsidR="00CE2DE5" w:rsidRPr="00D00E38" w:rsidRDefault="00CE2DE5" w:rsidP="00152053">
            <w:pPr>
              <w:keepNext/>
              <w:keepLines/>
              <w:spacing w:after="0" w:line="240" w:lineRule="auto"/>
              <w:ind w:left="108" w:right="113"/>
              <w:rPr>
                <w:rFonts w:eastAsia="?????? Pro W3"/>
                <w:color w:val="000000"/>
                <w:sz w:val="18"/>
                <w:szCs w:val="24"/>
                <w:lang w:val="en-GB"/>
              </w:rPr>
            </w:pPr>
            <w:r w:rsidRPr="00D00E38">
              <w:rPr>
                <w:rFonts w:eastAsia="?????? Pro W3"/>
                <w:color w:val="000000"/>
                <w:sz w:val="18"/>
                <w:szCs w:val="24"/>
                <w:lang w:val="en-GB"/>
              </w:rPr>
              <w:t>Vital signs</w:t>
            </w:r>
            <w:r w:rsidR="00C85DA6">
              <w:rPr>
                <w:rFonts w:eastAsia="?????? Pro W3"/>
                <w:color w:val="000000"/>
                <w:sz w:val="18"/>
                <w:szCs w:val="24"/>
                <w:lang w:val="en-GB"/>
              </w:rPr>
              <w:t xml:space="preserve"> interpretation</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4621C64" w14:textId="77777777" w:rsidR="00CE2DE5" w:rsidRPr="00D00E38" w:rsidRDefault="00CE2DE5" w:rsidP="00152053">
            <w:pPr>
              <w:keepNext/>
              <w:keepLines/>
              <w:spacing w:after="0" w:line="240" w:lineRule="auto"/>
              <w:ind w:left="119" w:hanging="18"/>
              <w:jc w:val="center"/>
              <w:rPr>
                <w:rFonts w:eastAsia="?????? Pro W3"/>
                <w:b/>
                <w:color w:val="000000"/>
                <w:sz w:val="36"/>
                <w:szCs w:val="20"/>
                <w:lang w:val="en-GB"/>
              </w:rPr>
            </w:pPr>
          </w:p>
        </w:tc>
      </w:tr>
      <w:tr w:rsidR="00CE2DE5" w:rsidRPr="00CF6B2F" w14:paraId="654CEE2E" w14:textId="77777777" w:rsidTr="0015205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9999DF1" w14:textId="77777777" w:rsidR="00CE2DE5" w:rsidRPr="00D00E38" w:rsidRDefault="00CE2DE5" w:rsidP="00152053">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00DFB3E" w14:textId="77777777" w:rsidTr="00152053">
        <w:trPr>
          <w:cantSplit/>
          <w:trHeight w:val="187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35A4D6D" w14:textId="77777777" w:rsidR="00CE2DE5" w:rsidRPr="00D00E38" w:rsidRDefault="00CE2DE5" w:rsidP="00152053">
            <w:pPr>
              <w:spacing w:after="0" w:line="240" w:lineRule="auto"/>
              <w:ind w:left="113" w:right="113"/>
              <w:rPr>
                <w:rFonts w:eastAsia="?????? Pro W3"/>
                <w:color w:val="000000"/>
                <w:sz w:val="18"/>
                <w:szCs w:val="24"/>
                <w:lang w:val="en-GB"/>
              </w:rPr>
            </w:pPr>
          </w:p>
          <w:p w14:paraId="4A592BF5" w14:textId="77777777" w:rsidR="00CE2DE5" w:rsidRPr="00D00E38" w:rsidRDefault="00CE2DE5" w:rsidP="00152053">
            <w:pPr>
              <w:spacing w:after="0" w:line="240" w:lineRule="auto"/>
              <w:ind w:left="113" w:right="113"/>
              <w:jc w:val="right"/>
              <w:rPr>
                <w:rFonts w:eastAsia="?????? Pro W3"/>
                <w:b/>
                <w:sz w:val="18"/>
                <w:szCs w:val="24"/>
                <w:lang w:val="en-GB"/>
              </w:rPr>
            </w:pPr>
            <w:r w:rsidRPr="00D00E38">
              <w:rPr>
                <w:rFonts w:eastAsia="?????? Pro W3"/>
                <w:b/>
                <w:sz w:val="18"/>
                <w:szCs w:val="24"/>
                <w:lang w:val="en-GB"/>
              </w:rPr>
              <w:t xml:space="preserve">Day 1, </w:t>
            </w:r>
            <w:r>
              <w:rPr>
                <w:rFonts w:eastAsia="?????? Pro W3"/>
                <w:b/>
                <w:sz w:val="18"/>
                <w:szCs w:val="24"/>
                <w:lang w:val="en-GB"/>
              </w:rPr>
              <w:t>2</w:t>
            </w:r>
            <w:r w:rsidR="00DB3129">
              <w:rPr>
                <w:rFonts w:eastAsia="?????? Pro W3"/>
                <w:b/>
                <w:sz w:val="18"/>
                <w:szCs w:val="24"/>
                <w:lang w:val="en-GB"/>
              </w:rPr>
              <w:t>3:50</w:t>
            </w:r>
            <w:r>
              <w:rPr>
                <w:rFonts w:eastAsia="?????? Pro W3"/>
                <w:b/>
                <w:sz w:val="18"/>
                <w:szCs w:val="24"/>
                <w:lang w:val="en-GB"/>
              </w:rPr>
              <w:t xml:space="preserve"> </w:t>
            </w:r>
          </w:p>
          <w:p w14:paraId="59F83C48" w14:textId="77777777" w:rsidR="00CE2DE5" w:rsidRPr="00D00E38" w:rsidRDefault="00CE2DE5" w:rsidP="00152053">
            <w:pPr>
              <w:spacing w:after="0" w:line="240" w:lineRule="auto"/>
              <w:ind w:left="113" w:right="113"/>
              <w:rPr>
                <w:rFonts w:eastAsia="?????? Pro W3"/>
                <w:sz w:val="18"/>
                <w:szCs w:val="24"/>
                <w:lang w:val="en-GB"/>
              </w:rPr>
            </w:pPr>
            <w:r w:rsidRPr="00D00E38">
              <w:rPr>
                <w:rFonts w:eastAsia="?????? Pro W3"/>
                <w:sz w:val="18"/>
                <w:szCs w:val="24"/>
                <w:lang w:val="en-GB"/>
              </w:rPr>
              <w:t>Resident thought: “</w:t>
            </w:r>
            <w:r>
              <w:rPr>
                <w:rFonts w:eastAsia="?????? Pro W3"/>
                <w:sz w:val="18"/>
                <w:szCs w:val="24"/>
                <w:lang w:val="en-GB"/>
              </w:rPr>
              <w:t>Are</w:t>
            </w:r>
            <w:r w:rsidRPr="00D00E38">
              <w:rPr>
                <w:rFonts w:eastAsia="?????? Pro W3"/>
                <w:sz w:val="18"/>
                <w:szCs w:val="24"/>
                <w:lang w:val="en-GB"/>
              </w:rPr>
              <w:t xml:space="preserve"> </w:t>
            </w:r>
            <w:r w:rsidR="00DB3129">
              <w:rPr>
                <w:rFonts w:eastAsia="?????? Pro W3"/>
                <w:sz w:val="18"/>
                <w:szCs w:val="24"/>
                <w:lang w:val="en-GB"/>
              </w:rPr>
              <w:t xml:space="preserve">Ethan’s </w:t>
            </w:r>
            <w:r w:rsidRPr="00D00E38">
              <w:rPr>
                <w:rFonts w:eastAsia="?????? Pro W3"/>
                <w:sz w:val="18"/>
                <w:szCs w:val="24"/>
                <w:lang w:val="en-GB"/>
              </w:rPr>
              <w:t xml:space="preserve">vital signs normal?” </w:t>
            </w:r>
          </w:p>
          <w:p w14:paraId="232D6DAD" w14:textId="77777777" w:rsidR="00CE2DE5" w:rsidRPr="00D00E38" w:rsidRDefault="00CE2DE5" w:rsidP="00152053">
            <w:pPr>
              <w:spacing w:after="0" w:line="240" w:lineRule="auto"/>
              <w:ind w:left="113" w:right="113"/>
              <w:rPr>
                <w:rFonts w:eastAsia="?????? Pro W3"/>
                <w:color w:val="008000"/>
                <w:sz w:val="18"/>
                <w:szCs w:val="24"/>
                <w:lang w:val="en-GB"/>
              </w:rPr>
            </w:pPr>
          </w:p>
          <w:tbl>
            <w:tblPr>
              <w:tblW w:w="0" w:type="auto"/>
              <w:tblInd w:w="113" w:type="dxa"/>
              <w:tblLook w:val="00A0" w:firstRow="1" w:lastRow="0" w:firstColumn="1" w:lastColumn="0" w:noHBand="0" w:noVBand="0"/>
            </w:tblPr>
            <w:tblGrid>
              <w:gridCol w:w="1610"/>
              <w:gridCol w:w="950"/>
              <w:gridCol w:w="1170"/>
            </w:tblGrid>
            <w:tr w:rsidR="00CE2DE5" w:rsidRPr="00CF6B2F" w14:paraId="3A624271" w14:textId="77777777" w:rsidTr="00152053">
              <w:tc>
                <w:tcPr>
                  <w:tcW w:w="0" w:type="auto"/>
                </w:tcPr>
                <w:p w14:paraId="20D53F52" w14:textId="77777777" w:rsidR="00CE2DE5" w:rsidRPr="00CF6B2F" w:rsidRDefault="00CE2DE5" w:rsidP="00152053">
                  <w:pPr>
                    <w:spacing w:after="0" w:line="240" w:lineRule="auto"/>
                    <w:ind w:right="113"/>
                    <w:rPr>
                      <w:rFonts w:eastAsia="?????? Pro W3"/>
                      <w:color w:val="000000"/>
                      <w:sz w:val="18"/>
                      <w:szCs w:val="24"/>
                      <w:lang w:val="en-GB"/>
                    </w:rPr>
                  </w:pPr>
                </w:p>
              </w:tc>
              <w:tc>
                <w:tcPr>
                  <w:tcW w:w="0" w:type="auto"/>
                </w:tcPr>
                <w:p w14:paraId="2FEAEC7B" w14:textId="77777777" w:rsidR="00CE2DE5" w:rsidRPr="00CF6B2F" w:rsidRDefault="00CE2DE5" w:rsidP="00152053">
                  <w:pPr>
                    <w:spacing w:after="0" w:line="240" w:lineRule="auto"/>
                    <w:ind w:right="113"/>
                    <w:rPr>
                      <w:rFonts w:eastAsia="?????? Pro W3"/>
                      <w:b/>
                      <w:color w:val="000000"/>
                      <w:sz w:val="18"/>
                      <w:szCs w:val="24"/>
                      <w:lang w:val="en-GB"/>
                    </w:rPr>
                  </w:pPr>
                  <w:r w:rsidRPr="00CF6B2F">
                    <w:rPr>
                      <w:rFonts w:eastAsia="?????? Pro W3"/>
                      <w:b/>
                      <w:color w:val="000000"/>
                      <w:sz w:val="18"/>
                      <w:szCs w:val="24"/>
                      <w:lang w:val="en-GB"/>
                    </w:rPr>
                    <w:t>Normal</w:t>
                  </w:r>
                </w:p>
              </w:tc>
              <w:tc>
                <w:tcPr>
                  <w:tcW w:w="0" w:type="auto"/>
                </w:tcPr>
                <w:p w14:paraId="627EED4B" w14:textId="77777777" w:rsidR="00CE2DE5" w:rsidRPr="00CF6B2F" w:rsidRDefault="00CE2DE5" w:rsidP="00152053">
                  <w:pPr>
                    <w:spacing w:after="0" w:line="240" w:lineRule="auto"/>
                    <w:ind w:right="113"/>
                    <w:rPr>
                      <w:rFonts w:eastAsia="?????? Pro W3"/>
                      <w:b/>
                      <w:color w:val="000000"/>
                      <w:sz w:val="18"/>
                      <w:szCs w:val="24"/>
                      <w:lang w:val="en-GB"/>
                    </w:rPr>
                  </w:pPr>
                  <w:r w:rsidRPr="00CF6B2F">
                    <w:rPr>
                      <w:rFonts w:eastAsia="?????? Pro W3"/>
                      <w:b/>
                      <w:color w:val="000000"/>
                      <w:sz w:val="18"/>
                      <w:szCs w:val="24"/>
                      <w:lang w:val="en-GB"/>
                    </w:rPr>
                    <w:t xml:space="preserve">Abnormal </w:t>
                  </w:r>
                </w:p>
              </w:tc>
            </w:tr>
            <w:tr w:rsidR="00CE2DE5" w:rsidRPr="00CF6B2F" w14:paraId="41848811" w14:textId="77777777" w:rsidTr="00152053">
              <w:tc>
                <w:tcPr>
                  <w:tcW w:w="0" w:type="auto"/>
                </w:tcPr>
                <w:p w14:paraId="669BCDFA" w14:textId="77777777" w:rsidR="00CE2DE5" w:rsidRPr="00CF6B2F" w:rsidRDefault="00CE2DE5" w:rsidP="00152053">
                  <w:pPr>
                    <w:spacing w:after="0" w:line="240" w:lineRule="auto"/>
                    <w:ind w:right="113"/>
                    <w:rPr>
                      <w:rFonts w:eastAsia="?????? Pro W3"/>
                      <w:color w:val="000000"/>
                      <w:sz w:val="18"/>
                      <w:szCs w:val="24"/>
                      <w:lang w:val="en-GB"/>
                    </w:rPr>
                  </w:pPr>
                  <w:r w:rsidRPr="00CF6B2F">
                    <w:rPr>
                      <w:rFonts w:eastAsia="?????? Pro W3"/>
                      <w:color w:val="000000"/>
                      <w:sz w:val="18"/>
                      <w:szCs w:val="24"/>
                      <w:lang w:val="en-GB"/>
                    </w:rPr>
                    <w:t>Temperature</w:t>
                  </w:r>
                </w:p>
              </w:tc>
              <w:tc>
                <w:tcPr>
                  <w:tcW w:w="0" w:type="auto"/>
                </w:tcPr>
                <w:p w14:paraId="0239E35D" w14:textId="77777777" w:rsidR="00CE2DE5" w:rsidRPr="00CF6B2F" w:rsidRDefault="00CE2DE5" w:rsidP="00152053">
                  <w:pPr>
                    <w:spacing w:after="0" w:line="240" w:lineRule="auto"/>
                    <w:ind w:right="113"/>
                    <w:jc w:val="center"/>
                    <w:rPr>
                      <w:rFonts w:eastAsia="?????? Pro W3"/>
                      <w:color w:val="000000"/>
                      <w:sz w:val="18"/>
                      <w:szCs w:val="24"/>
                      <w:lang w:val="en-GB"/>
                    </w:rPr>
                  </w:pPr>
                  <w:r w:rsidRPr="00CF6B2F">
                    <w:rPr>
                      <w:rFonts w:eastAsia="?????? Pro W3"/>
                      <w:color w:val="000000"/>
                      <w:sz w:val="18"/>
                      <w:szCs w:val="24"/>
                      <w:lang w:val="en-GB"/>
                    </w:rPr>
                    <w:t>X</w:t>
                  </w:r>
                </w:p>
              </w:tc>
              <w:tc>
                <w:tcPr>
                  <w:tcW w:w="0" w:type="auto"/>
                </w:tcPr>
                <w:p w14:paraId="01D41DB6" w14:textId="77777777" w:rsidR="00CE2DE5" w:rsidRPr="00CF6B2F" w:rsidRDefault="00CE2DE5" w:rsidP="00152053">
                  <w:pPr>
                    <w:spacing w:after="0" w:line="240" w:lineRule="auto"/>
                    <w:ind w:right="113"/>
                    <w:jc w:val="center"/>
                    <w:rPr>
                      <w:rFonts w:eastAsia="?????? Pro W3"/>
                      <w:color w:val="000000"/>
                      <w:sz w:val="18"/>
                      <w:szCs w:val="24"/>
                      <w:lang w:val="en-GB"/>
                    </w:rPr>
                  </w:pPr>
                </w:p>
              </w:tc>
            </w:tr>
            <w:tr w:rsidR="00CE2DE5" w:rsidRPr="00CF6B2F" w14:paraId="288DB443" w14:textId="77777777" w:rsidTr="00152053">
              <w:tc>
                <w:tcPr>
                  <w:tcW w:w="0" w:type="auto"/>
                </w:tcPr>
                <w:p w14:paraId="1464C073" w14:textId="77777777" w:rsidR="00CE2DE5" w:rsidRPr="00CF6B2F" w:rsidRDefault="00CE2DE5" w:rsidP="00152053">
                  <w:pPr>
                    <w:spacing w:after="0" w:line="240" w:lineRule="auto"/>
                    <w:ind w:right="113"/>
                    <w:rPr>
                      <w:rFonts w:eastAsia="?????? Pro W3"/>
                      <w:color w:val="000000"/>
                      <w:sz w:val="18"/>
                      <w:szCs w:val="24"/>
                      <w:lang w:val="en-GB"/>
                    </w:rPr>
                  </w:pPr>
                  <w:r w:rsidRPr="00CF6B2F">
                    <w:rPr>
                      <w:rFonts w:eastAsia="?????? Pro W3"/>
                      <w:color w:val="000000"/>
                      <w:sz w:val="18"/>
                      <w:szCs w:val="24"/>
                      <w:lang w:val="en-GB"/>
                    </w:rPr>
                    <w:t>Heart rate</w:t>
                  </w:r>
                </w:p>
              </w:tc>
              <w:tc>
                <w:tcPr>
                  <w:tcW w:w="0" w:type="auto"/>
                </w:tcPr>
                <w:p w14:paraId="7837CA86" w14:textId="77777777" w:rsidR="00CE2DE5" w:rsidRPr="00CF6B2F" w:rsidRDefault="00CE2DE5" w:rsidP="00152053">
                  <w:pPr>
                    <w:spacing w:after="0" w:line="240" w:lineRule="auto"/>
                    <w:ind w:right="113"/>
                    <w:jc w:val="center"/>
                    <w:rPr>
                      <w:rFonts w:eastAsia="?????? Pro W3"/>
                      <w:color w:val="000000"/>
                      <w:sz w:val="18"/>
                      <w:szCs w:val="24"/>
                      <w:lang w:val="en-GB"/>
                    </w:rPr>
                  </w:pPr>
                </w:p>
              </w:tc>
              <w:tc>
                <w:tcPr>
                  <w:tcW w:w="0" w:type="auto"/>
                </w:tcPr>
                <w:p w14:paraId="0F617337" w14:textId="77777777" w:rsidR="00CE2DE5" w:rsidRPr="00CF6B2F" w:rsidRDefault="00CE2DE5" w:rsidP="00152053">
                  <w:pPr>
                    <w:spacing w:after="0" w:line="240" w:lineRule="auto"/>
                    <w:ind w:right="113"/>
                    <w:jc w:val="center"/>
                    <w:rPr>
                      <w:rFonts w:eastAsia="?????? Pro W3"/>
                      <w:color w:val="000000"/>
                      <w:sz w:val="18"/>
                      <w:szCs w:val="24"/>
                      <w:lang w:val="en-GB"/>
                    </w:rPr>
                  </w:pPr>
                  <w:r>
                    <w:rPr>
                      <w:rFonts w:eastAsia="?????? Pro W3"/>
                      <w:color w:val="000000"/>
                      <w:sz w:val="18"/>
                      <w:szCs w:val="24"/>
                      <w:lang w:val="en-GB"/>
                    </w:rPr>
                    <w:t>X</w:t>
                  </w:r>
                </w:p>
              </w:tc>
            </w:tr>
            <w:tr w:rsidR="00CE2DE5" w:rsidRPr="00CF6B2F" w14:paraId="0F2FDC8F" w14:textId="77777777" w:rsidTr="00152053">
              <w:tc>
                <w:tcPr>
                  <w:tcW w:w="0" w:type="auto"/>
                </w:tcPr>
                <w:p w14:paraId="5F49396B" w14:textId="77777777" w:rsidR="00CE2DE5" w:rsidRPr="00CF6B2F" w:rsidRDefault="00CE2DE5" w:rsidP="00152053">
                  <w:pPr>
                    <w:spacing w:after="0" w:line="240" w:lineRule="auto"/>
                    <w:ind w:right="113"/>
                    <w:rPr>
                      <w:rFonts w:eastAsia="?????? Pro W3"/>
                      <w:color w:val="000000"/>
                      <w:sz w:val="18"/>
                      <w:szCs w:val="24"/>
                      <w:lang w:val="en-GB"/>
                    </w:rPr>
                  </w:pPr>
                  <w:r w:rsidRPr="00CF6B2F">
                    <w:rPr>
                      <w:rFonts w:eastAsia="?????? Pro W3"/>
                      <w:color w:val="000000"/>
                      <w:sz w:val="18"/>
                      <w:szCs w:val="24"/>
                      <w:lang w:val="en-GB"/>
                    </w:rPr>
                    <w:t>Respiratory rate</w:t>
                  </w:r>
                </w:p>
              </w:tc>
              <w:tc>
                <w:tcPr>
                  <w:tcW w:w="0" w:type="auto"/>
                </w:tcPr>
                <w:p w14:paraId="172C97DD" w14:textId="12BA59E6" w:rsidR="00CE2DE5" w:rsidRPr="00CF6B2F" w:rsidRDefault="00CE2DE5" w:rsidP="00152053">
                  <w:pPr>
                    <w:spacing w:after="0" w:line="240" w:lineRule="auto"/>
                    <w:ind w:right="113"/>
                    <w:jc w:val="center"/>
                    <w:rPr>
                      <w:rFonts w:eastAsia="?????? Pro W3"/>
                      <w:color w:val="000000"/>
                      <w:sz w:val="18"/>
                      <w:szCs w:val="24"/>
                      <w:lang w:val="en-GB"/>
                    </w:rPr>
                  </w:pPr>
                  <w:r w:rsidRPr="00CF6B2F">
                    <w:rPr>
                      <w:rFonts w:eastAsia="?????? Pro W3"/>
                      <w:color w:val="000000"/>
                      <w:sz w:val="18"/>
                      <w:szCs w:val="24"/>
                      <w:lang w:val="en-GB"/>
                    </w:rPr>
                    <w:t xml:space="preserve"> </w:t>
                  </w:r>
                </w:p>
              </w:tc>
              <w:tc>
                <w:tcPr>
                  <w:tcW w:w="0" w:type="auto"/>
                </w:tcPr>
                <w:p w14:paraId="24CAB288" w14:textId="45649D92" w:rsidR="00CE2DE5" w:rsidRPr="00CF6B2F" w:rsidRDefault="00C85DA6" w:rsidP="00152053">
                  <w:pPr>
                    <w:spacing w:after="0" w:line="240" w:lineRule="auto"/>
                    <w:ind w:right="113"/>
                    <w:jc w:val="center"/>
                    <w:rPr>
                      <w:rFonts w:eastAsia="?????? Pro W3"/>
                      <w:color w:val="000000"/>
                      <w:sz w:val="18"/>
                      <w:szCs w:val="24"/>
                      <w:lang w:val="en-GB"/>
                    </w:rPr>
                  </w:pPr>
                  <w:r>
                    <w:rPr>
                      <w:rFonts w:eastAsia="?????? Pro W3"/>
                      <w:color w:val="000000"/>
                      <w:sz w:val="18"/>
                      <w:szCs w:val="24"/>
                      <w:lang w:val="en-GB"/>
                    </w:rPr>
                    <w:t>X</w:t>
                  </w:r>
                </w:p>
              </w:tc>
            </w:tr>
            <w:tr w:rsidR="00CE2DE5" w:rsidRPr="00CF6B2F" w14:paraId="7A293953" w14:textId="77777777" w:rsidTr="00152053">
              <w:tc>
                <w:tcPr>
                  <w:tcW w:w="0" w:type="auto"/>
                </w:tcPr>
                <w:p w14:paraId="3A2D0290" w14:textId="77777777" w:rsidR="00CE2DE5" w:rsidRPr="00CF6B2F" w:rsidRDefault="00CE2DE5" w:rsidP="00152053">
                  <w:pPr>
                    <w:spacing w:after="0" w:line="240" w:lineRule="auto"/>
                    <w:ind w:right="113"/>
                    <w:rPr>
                      <w:rFonts w:eastAsia="?????? Pro W3"/>
                      <w:color w:val="000000"/>
                      <w:sz w:val="18"/>
                      <w:szCs w:val="24"/>
                      <w:lang w:val="en-GB"/>
                    </w:rPr>
                  </w:pPr>
                  <w:r w:rsidRPr="00CF6B2F">
                    <w:rPr>
                      <w:rFonts w:eastAsia="?????? Pro W3"/>
                      <w:color w:val="000000"/>
                      <w:sz w:val="18"/>
                      <w:szCs w:val="24"/>
                      <w:lang w:val="en-GB"/>
                    </w:rPr>
                    <w:t>O</w:t>
                  </w:r>
                  <w:r w:rsidRPr="00CF6B2F">
                    <w:rPr>
                      <w:rFonts w:eastAsia="?????? Pro W3"/>
                      <w:color w:val="000000"/>
                      <w:sz w:val="18"/>
                      <w:szCs w:val="24"/>
                      <w:vertAlign w:val="subscript"/>
                      <w:lang w:val="en-GB"/>
                    </w:rPr>
                    <w:t>2</w:t>
                  </w:r>
                  <w:r w:rsidRPr="00CF6B2F">
                    <w:rPr>
                      <w:rFonts w:eastAsia="?????? Pro W3"/>
                      <w:color w:val="000000"/>
                      <w:sz w:val="18"/>
                      <w:szCs w:val="24"/>
                      <w:lang w:val="en-GB"/>
                    </w:rPr>
                    <w:t xml:space="preserve"> saturation</w:t>
                  </w:r>
                </w:p>
              </w:tc>
              <w:tc>
                <w:tcPr>
                  <w:tcW w:w="0" w:type="auto"/>
                </w:tcPr>
                <w:p w14:paraId="6BC81305" w14:textId="77777777" w:rsidR="00CE2DE5" w:rsidRPr="00CF6B2F" w:rsidRDefault="00CE2DE5" w:rsidP="00152053">
                  <w:pPr>
                    <w:spacing w:after="0" w:line="240" w:lineRule="auto"/>
                    <w:ind w:right="113"/>
                    <w:jc w:val="center"/>
                    <w:rPr>
                      <w:rFonts w:eastAsia="?????? Pro W3"/>
                      <w:color w:val="000000"/>
                      <w:sz w:val="18"/>
                      <w:szCs w:val="24"/>
                      <w:lang w:val="en-GB"/>
                    </w:rPr>
                  </w:pPr>
                  <w:r w:rsidRPr="00CF6B2F">
                    <w:rPr>
                      <w:rFonts w:eastAsia="?????? Pro W3"/>
                      <w:color w:val="000000"/>
                      <w:sz w:val="18"/>
                      <w:szCs w:val="24"/>
                      <w:lang w:val="en-GB"/>
                    </w:rPr>
                    <w:t>X</w:t>
                  </w:r>
                </w:p>
              </w:tc>
              <w:tc>
                <w:tcPr>
                  <w:tcW w:w="0" w:type="auto"/>
                </w:tcPr>
                <w:p w14:paraId="758E964F" w14:textId="77777777" w:rsidR="00CE2DE5" w:rsidRPr="00CF6B2F" w:rsidRDefault="00CE2DE5" w:rsidP="00152053">
                  <w:pPr>
                    <w:spacing w:after="0" w:line="240" w:lineRule="auto"/>
                    <w:ind w:right="113"/>
                    <w:jc w:val="center"/>
                    <w:rPr>
                      <w:rFonts w:eastAsia="?????? Pro W3"/>
                      <w:color w:val="000000"/>
                      <w:sz w:val="18"/>
                      <w:szCs w:val="24"/>
                      <w:lang w:val="en-GB"/>
                    </w:rPr>
                  </w:pPr>
                </w:p>
              </w:tc>
            </w:tr>
            <w:tr w:rsidR="00CE2DE5" w:rsidRPr="00CF6B2F" w14:paraId="1FF8B298" w14:textId="77777777" w:rsidTr="00152053">
              <w:tc>
                <w:tcPr>
                  <w:tcW w:w="0" w:type="auto"/>
                </w:tcPr>
                <w:p w14:paraId="1A892342" w14:textId="77777777" w:rsidR="00CE2DE5" w:rsidRPr="00CF6B2F" w:rsidRDefault="00CE2DE5" w:rsidP="00152053">
                  <w:pPr>
                    <w:spacing w:after="0" w:line="240" w:lineRule="auto"/>
                    <w:ind w:right="113"/>
                    <w:rPr>
                      <w:rFonts w:eastAsia="?????? Pro W3"/>
                      <w:color w:val="000000"/>
                      <w:sz w:val="18"/>
                      <w:szCs w:val="24"/>
                      <w:lang w:val="en-GB"/>
                    </w:rPr>
                  </w:pPr>
                  <w:r w:rsidRPr="00CF6B2F">
                    <w:rPr>
                      <w:rFonts w:eastAsia="?????? Pro W3"/>
                      <w:color w:val="000000"/>
                      <w:sz w:val="18"/>
                      <w:szCs w:val="24"/>
                      <w:lang w:val="en-GB"/>
                    </w:rPr>
                    <w:t>Blood pressure</w:t>
                  </w:r>
                </w:p>
              </w:tc>
              <w:tc>
                <w:tcPr>
                  <w:tcW w:w="0" w:type="auto"/>
                </w:tcPr>
                <w:p w14:paraId="1A1A696E" w14:textId="77777777" w:rsidR="00CE2DE5" w:rsidRPr="00CF6B2F" w:rsidRDefault="00CE2DE5" w:rsidP="00152053">
                  <w:pPr>
                    <w:spacing w:after="0" w:line="240" w:lineRule="auto"/>
                    <w:ind w:right="113"/>
                    <w:jc w:val="center"/>
                    <w:rPr>
                      <w:rFonts w:eastAsia="?????? Pro W3"/>
                      <w:color w:val="000000"/>
                      <w:sz w:val="18"/>
                      <w:szCs w:val="24"/>
                      <w:lang w:val="en-GB"/>
                    </w:rPr>
                  </w:pPr>
                  <w:r w:rsidRPr="00CF6B2F">
                    <w:rPr>
                      <w:rFonts w:eastAsia="?????? Pro W3"/>
                      <w:color w:val="000000"/>
                      <w:sz w:val="18"/>
                      <w:szCs w:val="24"/>
                      <w:lang w:val="en-GB"/>
                    </w:rPr>
                    <w:t xml:space="preserve">X </w:t>
                  </w:r>
                </w:p>
              </w:tc>
              <w:tc>
                <w:tcPr>
                  <w:tcW w:w="0" w:type="auto"/>
                </w:tcPr>
                <w:p w14:paraId="024B5B42" w14:textId="77777777" w:rsidR="00CE2DE5" w:rsidRPr="00CF6B2F" w:rsidRDefault="00CE2DE5" w:rsidP="00152053">
                  <w:pPr>
                    <w:spacing w:after="0" w:line="240" w:lineRule="auto"/>
                    <w:ind w:right="113"/>
                    <w:jc w:val="center"/>
                    <w:rPr>
                      <w:rFonts w:eastAsia="?????? Pro W3"/>
                      <w:color w:val="000000"/>
                      <w:sz w:val="18"/>
                      <w:szCs w:val="24"/>
                      <w:lang w:val="en-GB"/>
                    </w:rPr>
                  </w:pPr>
                </w:p>
              </w:tc>
            </w:tr>
          </w:tbl>
          <w:p w14:paraId="22E82CDE" w14:textId="77777777" w:rsidR="00CE2DE5" w:rsidRPr="00D00E38" w:rsidRDefault="00CE2DE5" w:rsidP="00152053">
            <w:pPr>
              <w:spacing w:after="0" w:line="240" w:lineRule="auto"/>
              <w:ind w:left="113" w:right="113"/>
              <w:rPr>
                <w:rFonts w:eastAsia="?????? Pro W3"/>
                <w:color w:val="000000"/>
                <w:sz w:val="18"/>
                <w:szCs w:val="24"/>
                <w:lang w:val="en-GB"/>
              </w:rPr>
            </w:pPr>
          </w:p>
        </w:tc>
      </w:tr>
      <w:tr w:rsidR="00CE2DE5" w:rsidRPr="00CF6B2F" w14:paraId="1E06259D" w14:textId="77777777" w:rsidTr="0015205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36C5502" w14:textId="77777777" w:rsidR="00CE2DE5" w:rsidRPr="00D00E38" w:rsidRDefault="00CE2DE5" w:rsidP="00152053">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55085F56" w14:textId="77777777" w:rsidTr="00152053">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CDDC37C" w14:textId="77777777" w:rsidR="00CE2DE5" w:rsidRPr="00D00E38" w:rsidRDefault="00CE2DE5" w:rsidP="00152053">
            <w:pPr>
              <w:spacing w:after="0" w:line="240" w:lineRule="auto"/>
              <w:ind w:left="113" w:right="113"/>
              <w:rPr>
                <w:rFonts w:eastAsia="?????? Pro W3" w:cs="Arial"/>
                <w:b/>
                <w:i/>
                <w:color w:val="000000"/>
                <w:sz w:val="18"/>
                <w:szCs w:val="18"/>
                <w:lang w:val="en-GB"/>
              </w:rPr>
            </w:pPr>
          </w:p>
          <w:p w14:paraId="12A168E1" w14:textId="77777777" w:rsidR="00CE2DE5" w:rsidRPr="00D00E38" w:rsidRDefault="00CE2DE5" w:rsidP="00152053">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 xml:space="preserve">Hint: </w:t>
            </w:r>
            <w:r w:rsidRPr="002D24DA">
              <w:rPr>
                <w:rFonts w:eastAsia="?????? Pro W3" w:cs="Arial"/>
                <w:color w:val="000000"/>
                <w:sz w:val="18"/>
                <w:szCs w:val="18"/>
                <w:lang w:val="en-GB"/>
              </w:rPr>
              <w:t xml:space="preserve">You can access </w:t>
            </w:r>
            <w:r>
              <w:rPr>
                <w:rFonts w:eastAsia="?????? Pro W3" w:cs="Arial"/>
                <w:color w:val="000000"/>
                <w:sz w:val="18"/>
                <w:szCs w:val="18"/>
                <w:lang w:val="en-GB"/>
              </w:rPr>
              <w:t>Ethan</w:t>
            </w:r>
            <w:r w:rsidRPr="002D24DA">
              <w:rPr>
                <w:rFonts w:eastAsia="?????? Pro W3" w:cs="Arial"/>
                <w:color w:val="000000"/>
                <w:sz w:val="18"/>
                <w:szCs w:val="18"/>
                <w:lang w:val="en-GB"/>
              </w:rPr>
              <w:t>’s vital signs from the Patient Chart</w:t>
            </w:r>
          </w:p>
          <w:p w14:paraId="55414AE4" w14:textId="77777777" w:rsidR="00DB3129" w:rsidRDefault="00DB3129" w:rsidP="00BE2B90">
            <w:pPr>
              <w:spacing w:after="0" w:line="240" w:lineRule="auto"/>
              <w:ind w:left="113" w:right="113"/>
              <w:rPr>
                <w:rFonts w:eastAsia="?????? Pro W3" w:cs="Arial"/>
                <w:b/>
                <w:color w:val="000000"/>
                <w:sz w:val="18"/>
                <w:szCs w:val="18"/>
                <w:lang w:val="en-GB"/>
              </w:rPr>
            </w:pPr>
          </w:p>
          <w:p w14:paraId="190D0A21" w14:textId="77777777" w:rsidR="00CE2DE5" w:rsidRPr="00D00E38" w:rsidRDefault="00CE2DE5" w:rsidP="00152053">
            <w:pPr>
              <w:spacing w:after="0" w:line="240" w:lineRule="auto"/>
              <w:ind w:left="113" w:right="113"/>
              <w:rPr>
                <w:rFonts w:eastAsia="?????? Pro W3" w:cs="Arial"/>
                <w:color w:val="000000"/>
                <w:sz w:val="18"/>
                <w:szCs w:val="18"/>
                <w:lang w:val="en-GB"/>
              </w:rPr>
            </w:pPr>
          </w:p>
          <w:p w14:paraId="244A64C3" w14:textId="77777777" w:rsidR="00CE2DE5" w:rsidRPr="00D00E38" w:rsidRDefault="00CE2DE5" w:rsidP="00125A48">
            <w:pPr>
              <w:spacing w:after="0" w:line="240" w:lineRule="auto"/>
              <w:ind w:right="113"/>
              <w:rPr>
                <w:rFonts w:eastAsia="?????? Pro W3" w:cs="Arial"/>
                <w:color w:val="000000"/>
                <w:sz w:val="18"/>
                <w:szCs w:val="18"/>
                <w:lang w:val="en-GB"/>
              </w:rPr>
            </w:pPr>
          </w:p>
        </w:tc>
      </w:tr>
      <w:tr w:rsidR="00CE2DE5" w:rsidRPr="00CF6B2F" w14:paraId="18191835" w14:textId="77777777" w:rsidTr="00152053">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D3E3F8F" w14:textId="77777777" w:rsidR="00CE2DE5" w:rsidRPr="00D00E38" w:rsidRDefault="00CE2DE5" w:rsidP="00152053">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2377F958" w14:textId="77777777" w:rsidTr="00152053">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15C27921" w14:textId="77777777" w:rsidR="00CE2DE5" w:rsidRPr="00D00E38" w:rsidRDefault="00CE2DE5" w:rsidP="00152053">
            <w:pPr>
              <w:keepNext/>
              <w:keepLines/>
              <w:spacing w:after="0" w:line="240" w:lineRule="auto"/>
              <w:ind w:left="162" w:hanging="1"/>
              <w:rPr>
                <w:rFonts w:eastAsia="?????? Pro W3"/>
                <w:i/>
                <w:color w:val="216800"/>
                <w:sz w:val="18"/>
                <w:szCs w:val="20"/>
                <w:lang w:val="en-GB"/>
              </w:rPr>
            </w:pPr>
          </w:p>
          <w:p w14:paraId="60ADB297" w14:textId="77777777" w:rsidR="00CE2DE5" w:rsidRPr="00D00E38" w:rsidRDefault="00CE2DE5" w:rsidP="00152053">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02A92F43" w14:textId="77777777" w:rsidR="00CE2DE5" w:rsidRDefault="00CE2DE5" w:rsidP="00152053">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Notes to developers:</w:t>
            </w:r>
            <w:r>
              <w:rPr>
                <w:rFonts w:eastAsia="?????? Pro W3"/>
                <w:color w:val="008000"/>
                <w:sz w:val="18"/>
                <w:szCs w:val="20"/>
                <w:lang w:val="en-GB"/>
              </w:rPr>
              <w:t xml:space="preserve"> Add a Hint popup: You can access Ethan’s vital signs from the Patient Chart</w:t>
            </w:r>
          </w:p>
          <w:p w14:paraId="2F86E01A" w14:textId="77777777" w:rsidR="00CE2DE5" w:rsidRDefault="00125A48" w:rsidP="00152053">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Program same as 02-2-2</w:t>
            </w:r>
          </w:p>
          <w:p w14:paraId="64501937" w14:textId="77777777" w:rsidR="00125A48" w:rsidRPr="00D00E38" w:rsidRDefault="00125A48" w:rsidP="00152053">
            <w:pPr>
              <w:keepNext/>
              <w:keepLines/>
              <w:spacing w:after="0" w:line="240" w:lineRule="auto"/>
              <w:ind w:left="162" w:hanging="1"/>
              <w:rPr>
                <w:rFonts w:eastAsia="?????? Pro W3"/>
                <w:color w:val="008000"/>
                <w:sz w:val="18"/>
                <w:szCs w:val="20"/>
                <w:lang w:val="en-GB"/>
              </w:rPr>
            </w:pPr>
            <w:r>
              <w:rPr>
                <w:rFonts w:eastAsia="?????? Pro W3"/>
                <w:color w:val="008000"/>
                <w:sz w:val="18"/>
                <w:szCs w:val="20"/>
                <w:lang w:val="en-GB"/>
              </w:rPr>
              <w:t>Add info to patient chart</w:t>
            </w:r>
          </w:p>
          <w:p w14:paraId="6FE446AB" w14:textId="77777777" w:rsidR="00CE2DE5" w:rsidRPr="00D00E38" w:rsidRDefault="00CE2DE5" w:rsidP="00152053">
            <w:pPr>
              <w:keepNext/>
              <w:keepLines/>
              <w:spacing w:after="0" w:line="240" w:lineRule="auto"/>
              <w:ind w:left="162" w:hanging="1"/>
              <w:rPr>
                <w:rFonts w:eastAsia="?????? Pro W3"/>
                <w:color w:val="92D050"/>
                <w:sz w:val="18"/>
                <w:szCs w:val="20"/>
                <w:lang w:val="en-GB"/>
              </w:rPr>
            </w:pPr>
          </w:p>
        </w:tc>
      </w:tr>
    </w:tbl>
    <w:p w14:paraId="4CA57C1C" w14:textId="77777777" w:rsidR="00CE2DE5" w:rsidRDefault="00CE2DE5">
      <w:pPr>
        <w:rPr>
          <w:lang w:val="en-GB"/>
        </w:rPr>
      </w:pPr>
    </w:p>
    <w:p w14:paraId="03972188"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D02F602" w14:textId="77777777" w:rsidTr="004F307D">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7EE0C56"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5C2657" w14:textId="77777777" w:rsidR="00CE2DE5" w:rsidRPr="00D00E38" w:rsidRDefault="00CE2DE5"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437D56A" w14:textId="77777777" w:rsidR="00CE2DE5" w:rsidRPr="00D00E38" w:rsidRDefault="00CE2DE5" w:rsidP="004F307D">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66BAD086" w14:textId="77777777" w:rsidTr="004F307D">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5A494E7"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F1243B" w14:textId="6263CB49" w:rsidR="00CE2DE5" w:rsidRPr="00D00E38" w:rsidRDefault="006656AA" w:rsidP="00125A4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Initial</w:t>
            </w:r>
            <w:r w:rsidR="00CE2DE5">
              <w:rPr>
                <w:rFonts w:eastAsia="?????? Pro W3"/>
                <w:color w:val="000000"/>
                <w:sz w:val="18"/>
                <w:szCs w:val="24"/>
                <w:lang w:val="en-GB"/>
              </w:rPr>
              <w:t xml:space="preserve"> </w:t>
            </w:r>
            <w:r w:rsidR="00125A48">
              <w:rPr>
                <w:rFonts w:eastAsia="?????? Pro W3"/>
                <w:color w:val="000000"/>
                <w:sz w:val="18"/>
                <w:szCs w:val="24"/>
                <w:lang w:val="en-GB"/>
              </w:rPr>
              <w:t>m</w:t>
            </w:r>
            <w:r w:rsidR="00CE2DE5">
              <w:rPr>
                <w:rFonts w:eastAsia="?????? Pro W3"/>
                <w:color w:val="000000"/>
                <w:sz w:val="18"/>
                <w:szCs w:val="24"/>
                <w:lang w:val="en-GB"/>
              </w:rPr>
              <w:t>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07BBC1" w14:textId="77777777" w:rsidR="00CE2DE5" w:rsidRPr="00D00E38" w:rsidRDefault="00CE2DE5" w:rsidP="00125A48">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125A48">
              <w:rPr>
                <w:rFonts w:eastAsia="?????? Pro W3"/>
                <w:b/>
                <w:color w:val="FF0000"/>
                <w:sz w:val="36"/>
                <w:szCs w:val="20"/>
                <w:lang w:val="en-GB"/>
              </w:rPr>
              <w:t>5</w:t>
            </w:r>
            <w:r w:rsidRPr="00D00E38">
              <w:rPr>
                <w:rFonts w:eastAsia="?????? Pro W3"/>
                <w:b/>
                <w:color w:val="FF0000"/>
                <w:sz w:val="36"/>
                <w:szCs w:val="20"/>
                <w:lang w:val="en-GB"/>
              </w:rPr>
              <w:t>-</w:t>
            </w:r>
            <w:r w:rsidR="00125A48">
              <w:rPr>
                <w:rFonts w:eastAsia="?????? Pro W3"/>
                <w:b/>
                <w:color w:val="FF0000"/>
                <w:sz w:val="36"/>
                <w:szCs w:val="20"/>
                <w:lang w:val="en-GB"/>
              </w:rPr>
              <w:t>5</w:t>
            </w:r>
          </w:p>
        </w:tc>
      </w:tr>
      <w:tr w:rsidR="00CE2DE5" w:rsidRPr="00CF6B2F" w14:paraId="20921DE5" w14:textId="77777777" w:rsidTr="004F307D">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7DE96CC"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4BDC17" w14:textId="297A9067" w:rsidR="00CE2DE5" w:rsidRPr="00D00E38" w:rsidRDefault="006656AA"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Assessing</w:t>
            </w:r>
            <w:r w:rsidR="00CE2DE5">
              <w:rPr>
                <w:rFonts w:eastAsia="?????? Pro W3"/>
                <w:color w:val="000000"/>
                <w:sz w:val="18"/>
                <w:szCs w:val="24"/>
                <w:lang w:val="en-GB"/>
              </w:rPr>
              <w:t xml:space="preserve"> the seizure </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764718DF" w14:textId="77777777" w:rsidR="00CE2DE5" w:rsidRPr="00D00E38" w:rsidRDefault="00CE2DE5" w:rsidP="004F307D">
            <w:pPr>
              <w:keepNext/>
              <w:keepLines/>
              <w:spacing w:after="0" w:line="240" w:lineRule="auto"/>
              <w:ind w:left="119" w:hanging="18"/>
              <w:jc w:val="center"/>
              <w:rPr>
                <w:rFonts w:eastAsia="?????? Pro W3"/>
                <w:b/>
                <w:color w:val="000000"/>
                <w:sz w:val="36"/>
                <w:szCs w:val="20"/>
                <w:lang w:val="en-GB"/>
              </w:rPr>
            </w:pPr>
          </w:p>
        </w:tc>
      </w:tr>
      <w:tr w:rsidR="00CE2DE5" w:rsidRPr="00CF6B2F" w14:paraId="10136FD3" w14:textId="77777777" w:rsidTr="004F307D">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091AFD6" w14:textId="77777777" w:rsidR="00CE2DE5" w:rsidRPr="00D00E38" w:rsidRDefault="00CE2DE5" w:rsidP="004F307D">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76BE26BD" w14:textId="77777777" w:rsidTr="004F307D">
        <w:trPr>
          <w:cantSplit/>
          <w:trHeight w:val="257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4B5A547" w14:textId="77777777" w:rsidR="00CE2DE5" w:rsidRPr="00D00E38" w:rsidRDefault="00CE2DE5" w:rsidP="004F307D">
            <w:pPr>
              <w:spacing w:after="0" w:line="240" w:lineRule="auto"/>
              <w:ind w:left="113" w:right="113"/>
              <w:rPr>
                <w:rFonts w:eastAsia="?????? Pro W3"/>
                <w:color w:val="000000"/>
                <w:sz w:val="18"/>
                <w:szCs w:val="24"/>
                <w:lang w:val="en-GB"/>
              </w:rPr>
            </w:pPr>
          </w:p>
          <w:p w14:paraId="57927466" w14:textId="77777777" w:rsidR="00CE2DE5" w:rsidRPr="00D00E38" w:rsidRDefault="00CE2DE5" w:rsidP="004F307D">
            <w:pPr>
              <w:spacing w:after="0" w:line="240" w:lineRule="auto"/>
              <w:ind w:left="113" w:right="113"/>
              <w:jc w:val="right"/>
              <w:rPr>
                <w:rFonts w:eastAsia="?????? Pro W3"/>
                <w:b/>
                <w:sz w:val="18"/>
                <w:szCs w:val="24"/>
                <w:lang w:val="en-GB"/>
              </w:rPr>
            </w:pPr>
            <w:r>
              <w:rPr>
                <w:rFonts w:eastAsia="?????? Pro W3"/>
                <w:b/>
                <w:sz w:val="18"/>
                <w:szCs w:val="24"/>
                <w:lang w:val="en-GB"/>
              </w:rPr>
              <w:t>Day 1, 23:55</w:t>
            </w:r>
          </w:p>
          <w:p w14:paraId="28886491" w14:textId="77777777" w:rsidR="00CE2DE5" w:rsidRDefault="00CE2DE5" w:rsidP="004F307D">
            <w:pPr>
              <w:spacing w:after="0" w:line="240" w:lineRule="auto"/>
              <w:ind w:left="113" w:right="113"/>
              <w:rPr>
                <w:rFonts w:eastAsia="?????? Pro W3"/>
                <w:sz w:val="18"/>
                <w:szCs w:val="24"/>
                <w:lang w:val="en-GB"/>
              </w:rPr>
            </w:pPr>
          </w:p>
          <w:p w14:paraId="1386DDA7" w14:textId="317EBA6F" w:rsidR="00CE2DE5" w:rsidRDefault="00CE2DE5" w:rsidP="004F307D">
            <w:pPr>
              <w:spacing w:after="0" w:line="240" w:lineRule="auto"/>
              <w:ind w:left="113" w:right="113"/>
              <w:rPr>
                <w:rFonts w:eastAsia="?????? Pro W3"/>
                <w:sz w:val="18"/>
                <w:szCs w:val="24"/>
                <w:lang w:val="en-GB"/>
              </w:rPr>
            </w:pPr>
            <w:r>
              <w:rPr>
                <w:rFonts w:eastAsia="?????? Pro W3"/>
                <w:sz w:val="18"/>
                <w:szCs w:val="24"/>
                <w:lang w:val="en-GB"/>
              </w:rPr>
              <w:t>Nurse: “Ethan was asleep, and then I noticed that he was having another seizure. The left side of his face was twitching</w:t>
            </w:r>
            <w:r w:rsidR="00284B7B">
              <w:rPr>
                <w:rFonts w:eastAsia="?????? Pro W3"/>
                <w:sz w:val="18"/>
                <w:szCs w:val="24"/>
                <w:lang w:val="en-GB"/>
              </w:rPr>
              <w:t>; he was drooling</w:t>
            </w:r>
            <w:r>
              <w:rPr>
                <w:rFonts w:eastAsia="?????? Pro W3"/>
                <w:sz w:val="18"/>
                <w:szCs w:val="24"/>
                <w:lang w:val="en-GB"/>
              </w:rPr>
              <w:t xml:space="preserve"> and making gurgling noises. His left arm was jerking rhythmically. Then</w:t>
            </w:r>
            <w:r w:rsidR="00284B7B">
              <w:rPr>
                <w:rFonts w:eastAsia="?????? Pro W3"/>
                <w:sz w:val="18"/>
                <w:szCs w:val="24"/>
                <w:lang w:val="en-GB"/>
              </w:rPr>
              <w:t>,</w:t>
            </w:r>
            <w:r>
              <w:rPr>
                <w:rFonts w:eastAsia="?????? Pro W3"/>
                <w:sz w:val="18"/>
                <w:szCs w:val="24"/>
                <w:lang w:val="en-GB"/>
              </w:rPr>
              <w:t xml:space="preserve"> his whole body was jerking. That lasted for about 5 seconds. Then</w:t>
            </w:r>
            <w:r w:rsidR="00284B7B">
              <w:rPr>
                <w:rFonts w:eastAsia="?????? Pro W3"/>
                <w:sz w:val="18"/>
                <w:szCs w:val="24"/>
                <w:lang w:val="en-GB"/>
              </w:rPr>
              <w:t>,</w:t>
            </w:r>
            <w:r>
              <w:rPr>
                <w:rFonts w:eastAsia="?????? Pro W3"/>
                <w:sz w:val="18"/>
                <w:szCs w:val="24"/>
                <w:lang w:val="en-GB"/>
              </w:rPr>
              <w:t xml:space="preserve"> the jerking slowed down and </w:t>
            </w:r>
            <w:r w:rsidR="00284B7B">
              <w:rPr>
                <w:rFonts w:eastAsia="?????? Pro W3"/>
                <w:sz w:val="18"/>
                <w:szCs w:val="24"/>
                <w:lang w:val="en-GB"/>
              </w:rPr>
              <w:t xml:space="preserve">finally </w:t>
            </w:r>
            <w:r>
              <w:rPr>
                <w:rFonts w:eastAsia="?????? Pro W3"/>
                <w:sz w:val="18"/>
                <w:szCs w:val="24"/>
                <w:lang w:val="en-GB"/>
              </w:rPr>
              <w:t>stopped. The entire episode lasted about</w:t>
            </w:r>
            <w:r w:rsidR="006656AA">
              <w:rPr>
                <w:rFonts w:eastAsia="?????? Pro W3"/>
                <w:sz w:val="18"/>
                <w:szCs w:val="24"/>
                <w:lang w:val="en-GB"/>
              </w:rPr>
              <w:t xml:space="preserve"> two</w:t>
            </w:r>
            <w:r>
              <w:rPr>
                <w:rFonts w:eastAsia="?????? Pro W3"/>
                <w:sz w:val="18"/>
                <w:szCs w:val="24"/>
                <w:lang w:val="en-GB"/>
              </w:rPr>
              <w:t xml:space="preserve"> minute</w:t>
            </w:r>
            <w:r w:rsidR="006656AA">
              <w:rPr>
                <w:rFonts w:eastAsia="?????? Pro W3"/>
                <w:sz w:val="18"/>
                <w:szCs w:val="24"/>
                <w:lang w:val="en-GB"/>
              </w:rPr>
              <w:t>s</w:t>
            </w:r>
            <w:r w:rsidR="00125A48">
              <w:rPr>
                <w:rFonts w:eastAsia="?????? Pro W3"/>
                <w:sz w:val="18"/>
                <w:szCs w:val="24"/>
                <w:lang w:val="en-GB"/>
              </w:rPr>
              <w:t>.”</w:t>
            </w:r>
          </w:p>
          <w:p w14:paraId="37F21461" w14:textId="77777777" w:rsidR="00CE2DE5" w:rsidRDefault="00CE2DE5" w:rsidP="004F307D">
            <w:pPr>
              <w:spacing w:after="0" w:line="240" w:lineRule="auto"/>
              <w:ind w:left="113" w:right="113"/>
              <w:rPr>
                <w:rFonts w:eastAsia="?????? Pro W3"/>
                <w:sz w:val="18"/>
                <w:szCs w:val="24"/>
                <w:lang w:val="en-GB"/>
              </w:rPr>
            </w:pPr>
          </w:p>
          <w:p w14:paraId="5D04965E" w14:textId="77777777" w:rsidR="00CE2DE5" w:rsidRPr="00125A48" w:rsidRDefault="00CE2DE5" w:rsidP="004F307D">
            <w:pPr>
              <w:spacing w:after="0" w:line="240" w:lineRule="auto"/>
              <w:ind w:left="113" w:right="113"/>
              <w:rPr>
                <w:rFonts w:eastAsia="?????? Pro W3"/>
                <w:i/>
                <w:sz w:val="18"/>
                <w:szCs w:val="24"/>
                <w:lang w:val="en-GB"/>
              </w:rPr>
            </w:pPr>
            <w:r w:rsidRPr="00125A48">
              <w:rPr>
                <w:rFonts w:eastAsia="?????? Pro W3"/>
                <w:i/>
                <w:sz w:val="18"/>
                <w:szCs w:val="24"/>
                <w:lang w:val="en-GB"/>
              </w:rPr>
              <w:t>Could Et</w:t>
            </w:r>
            <w:r w:rsidR="00125A48" w:rsidRPr="00125A48">
              <w:rPr>
                <w:rFonts w:eastAsia="?????? Pro W3"/>
                <w:i/>
                <w:sz w:val="18"/>
                <w:szCs w:val="24"/>
                <w:lang w:val="en-GB"/>
              </w:rPr>
              <w:t>han be having febrile seizures?</w:t>
            </w:r>
          </w:p>
          <w:p w14:paraId="140978C8" w14:textId="77777777" w:rsidR="00CE2DE5" w:rsidRDefault="00CE2DE5" w:rsidP="004F307D">
            <w:pPr>
              <w:spacing w:after="0" w:line="240" w:lineRule="auto"/>
              <w:ind w:left="113" w:right="113"/>
              <w:rPr>
                <w:rFonts w:eastAsia="?????? Pro W3"/>
                <w:sz w:val="18"/>
                <w:szCs w:val="24"/>
                <w:lang w:val="en-GB"/>
              </w:rPr>
            </w:pPr>
          </w:p>
          <w:p w14:paraId="4A6B41F5" w14:textId="77777777" w:rsidR="00CE2DE5" w:rsidRDefault="00CE2DE5" w:rsidP="003B7D59">
            <w:pPr>
              <w:pStyle w:val="ListParagraph"/>
              <w:numPr>
                <w:ilvl w:val="0"/>
                <w:numId w:val="17"/>
              </w:numPr>
              <w:spacing w:after="0" w:line="240" w:lineRule="auto"/>
              <w:ind w:right="113"/>
              <w:rPr>
                <w:rFonts w:eastAsia="?????? Pro W3"/>
                <w:sz w:val="18"/>
                <w:szCs w:val="24"/>
                <w:lang w:val="en-GB"/>
              </w:rPr>
            </w:pPr>
            <w:r>
              <w:rPr>
                <w:rFonts w:eastAsia="?????? Pro W3"/>
                <w:sz w:val="18"/>
                <w:szCs w:val="24"/>
                <w:lang w:val="en-GB"/>
              </w:rPr>
              <w:t>Yes</w:t>
            </w:r>
          </w:p>
          <w:p w14:paraId="0FCE41C7" w14:textId="77777777" w:rsidR="00CE2DE5" w:rsidRPr="000D37FE" w:rsidRDefault="00CE2DE5" w:rsidP="003B7D59">
            <w:pPr>
              <w:pStyle w:val="ListParagraph"/>
              <w:numPr>
                <w:ilvl w:val="0"/>
                <w:numId w:val="17"/>
              </w:numPr>
              <w:spacing w:after="0" w:line="240" w:lineRule="auto"/>
              <w:ind w:right="113"/>
              <w:rPr>
                <w:rFonts w:eastAsia="?????? Pro W3"/>
                <w:sz w:val="18"/>
                <w:szCs w:val="24"/>
                <w:lang w:val="en-GB"/>
              </w:rPr>
            </w:pPr>
            <w:r>
              <w:rPr>
                <w:rFonts w:eastAsia="?????? Pro W3"/>
                <w:sz w:val="18"/>
                <w:szCs w:val="24"/>
                <w:lang w:val="en-GB"/>
              </w:rPr>
              <w:t>No</w:t>
            </w:r>
          </w:p>
        </w:tc>
      </w:tr>
      <w:tr w:rsidR="00CE2DE5" w:rsidRPr="00CF6B2F" w14:paraId="0F5836D5" w14:textId="77777777" w:rsidTr="004F307D">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7E10A62" w14:textId="77777777" w:rsidR="00CE2DE5" w:rsidRPr="00D00E38" w:rsidRDefault="00CE2DE5" w:rsidP="004F307D">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028F6586" w14:textId="77777777" w:rsidTr="004F307D">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4394A2" w14:textId="77777777" w:rsidR="00324B13" w:rsidRDefault="00324B13" w:rsidP="000D37FE">
            <w:pPr>
              <w:spacing w:after="0" w:line="240" w:lineRule="auto"/>
              <w:ind w:left="113" w:right="113"/>
              <w:rPr>
                <w:ins w:id="20" w:author="Yildirim, Esra" w:date="2013-04-05T11:44:00Z"/>
                <w:rFonts w:eastAsia="?????? Pro W3" w:cs="Arial"/>
                <w:b/>
                <w:color w:val="000000"/>
                <w:sz w:val="18"/>
                <w:szCs w:val="18"/>
                <w:lang w:val="en-GB"/>
              </w:rPr>
            </w:pPr>
          </w:p>
          <w:p w14:paraId="463C4C24" w14:textId="77777777" w:rsidR="00CE2DE5" w:rsidRDefault="00284B7B" w:rsidP="000D37FE">
            <w:pPr>
              <w:spacing w:after="0" w:line="240" w:lineRule="auto"/>
              <w:ind w:left="113" w:right="113"/>
              <w:rPr>
                <w:rFonts w:eastAsia="?????? Pro W3" w:cs="Arial"/>
                <w:b/>
                <w:color w:val="000000"/>
                <w:sz w:val="18"/>
                <w:szCs w:val="18"/>
                <w:lang w:val="en-GB"/>
              </w:rPr>
            </w:pPr>
            <w:r w:rsidRPr="00284B7B">
              <w:rPr>
                <w:rFonts w:eastAsia="?????? Pro W3" w:cs="Arial"/>
                <w:b/>
                <w:color w:val="000000"/>
                <w:sz w:val="18"/>
                <w:szCs w:val="18"/>
                <w:lang w:val="en-GB"/>
              </w:rPr>
              <w:t>Patient chart</w:t>
            </w:r>
          </w:p>
          <w:p w14:paraId="0595714B" w14:textId="77777777" w:rsidR="00CC5060" w:rsidRDefault="00CC5060" w:rsidP="000D37FE">
            <w:pPr>
              <w:spacing w:after="0" w:line="240" w:lineRule="auto"/>
              <w:ind w:left="113" w:right="113"/>
              <w:rPr>
                <w:rFonts w:eastAsia="?????? Pro W3" w:cs="Arial"/>
                <w:b/>
                <w:color w:val="000000"/>
                <w:sz w:val="18"/>
                <w:szCs w:val="18"/>
                <w:lang w:val="en-GB"/>
              </w:rPr>
            </w:pPr>
          </w:p>
          <w:p w14:paraId="04044D7D" w14:textId="7231A6D5" w:rsidR="00CC5060" w:rsidRDefault="00CC5060" w:rsidP="00324B13">
            <w:pPr>
              <w:spacing w:after="0" w:line="240" w:lineRule="auto"/>
              <w:ind w:left="113" w:right="113"/>
              <w:rPr>
                <w:ins w:id="21" w:author="Yildirim, Esra" w:date="2013-04-05T11:46:00Z"/>
                <w:rFonts w:eastAsia="?????? Pro W3" w:cs="Arial"/>
                <w:color w:val="000000"/>
                <w:sz w:val="18"/>
                <w:szCs w:val="18"/>
                <w:lang w:val="en-GB"/>
              </w:rPr>
            </w:pPr>
            <w:r w:rsidRPr="00324B13">
              <w:rPr>
                <w:rFonts w:eastAsia="?????? Pro W3" w:cs="Arial"/>
                <w:color w:val="000000"/>
                <w:sz w:val="18"/>
                <w:szCs w:val="18"/>
                <w:lang w:val="en-GB"/>
              </w:rPr>
              <w:t>MD note:</w:t>
            </w:r>
          </w:p>
          <w:p w14:paraId="06175449" w14:textId="77777777" w:rsidR="00324B13" w:rsidRPr="00324B13" w:rsidRDefault="00324B13" w:rsidP="00324B13">
            <w:pPr>
              <w:spacing w:after="0" w:line="240" w:lineRule="auto"/>
              <w:ind w:left="113" w:right="113"/>
              <w:rPr>
                <w:rFonts w:eastAsia="?????? Pro W3" w:cs="Arial"/>
                <w:color w:val="000000"/>
                <w:sz w:val="18"/>
                <w:szCs w:val="18"/>
                <w:lang w:val="en-GB"/>
              </w:rPr>
            </w:pPr>
          </w:p>
          <w:p w14:paraId="341D71C7" w14:textId="1A88D928" w:rsidR="00CC5060" w:rsidRDefault="00CC5060" w:rsidP="00324B13">
            <w:pPr>
              <w:spacing w:after="0" w:line="240" w:lineRule="auto"/>
              <w:ind w:left="113" w:right="113"/>
              <w:rPr>
                <w:rFonts w:eastAsia="?????? Pro W3" w:cs="Arial"/>
                <w:color w:val="000000"/>
                <w:sz w:val="18"/>
                <w:szCs w:val="18"/>
                <w:lang w:val="en-GB"/>
              </w:rPr>
            </w:pPr>
            <w:r w:rsidRPr="00324B13">
              <w:rPr>
                <w:rFonts w:eastAsia="?????? Pro W3" w:cs="Arial"/>
                <w:color w:val="000000"/>
                <w:sz w:val="18"/>
                <w:szCs w:val="18"/>
                <w:lang w:val="en-GB"/>
              </w:rPr>
              <w:t>2</w:t>
            </w:r>
            <w:r w:rsidR="00C31991">
              <w:rPr>
                <w:rFonts w:eastAsia="?????? Pro W3" w:cs="Arial"/>
                <w:color w:val="000000"/>
                <w:sz w:val="18"/>
                <w:szCs w:val="18"/>
                <w:lang w:val="en-GB"/>
              </w:rPr>
              <w:t xml:space="preserve"> </w:t>
            </w:r>
            <w:r w:rsidRPr="00324B13">
              <w:rPr>
                <w:rFonts w:eastAsia="?????? Pro W3" w:cs="Arial"/>
                <w:color w:val="000000"/>
                <w:sz w:val="18"/>
                <w:szCs w:val="18"/>
                <w:lang w:val="en-GB"/>
              </w:rPr>
              <w:t xml:space="preserve">min Left sided focal seizure with secondary generalization witnessed by RN. </w:t>
            </w:r>
            <w:r w:rsidR="00771BE2" w:rsidRPr="00324B13">
              <w:rPr>
                <w:rFonts w:eastAsia="?????? Pro W3" w:cs="Arial"/>
                <w:color w:val="000000"/>
                <w:sz w:val="18"/>
                <w:szCs w:val="18"/>
                <w:lang w:val="en-GB"/>
              </w:rPr>
              <w:t>(</w:t>
            </w:r>
            <w:r w:rsidRPr="00324B13">
              <w:rPr>
                <w:rFonts w:eastAsia="?????? Pro W3" w:cs="Arial"/>
                <w:color w:val="000000"/>
                <w:sz w:val="18"/>
                <w:szCs w:val="18"/>
                <w:lang w:val="en-GB"/>
              </w:rPr>
              <w:t>See RN note</w:t>
            </w:r>
            <w:r w:rsidR="00771BE2" w:rsidRPr="00324B13">
              <w:rPr>
                <w:rFonts w:eastAsia="?????? Pro W3" w:cs="Arial"/>
                <w:color w:val="000000"/>
                <w:sz w:val="18"/>
                <w:szCs w:val="18"/>
                <w:lang w:val="en-GB"/>
              </w:rPr>
              <w:t>)</w:t>
            </w:r>
            <w:r w:rsidRPr="00324B13">
              <w:rPr>
                <w:rFonts w:eastAsia="?????? Pro W3" w:cs="Arial"/>
                <w:color w:val="000000"/>
                <w:sz w:val="18"/>
                <w:szCs w:val="18"/>
                <w:lang w:val="en-GB"/>
              </w:rPr>
              <w:t>.</w:t>
            </w:r>
            <w:r w:rsidR="00771BE2" w:rsidRPr="00324B13">
              <w:rPr>
                <w:rFonts w:eastAsia="?????? Pro W3" w:cs="Arial"/>
                <w:color w:val="000000"/>
                <w:sz w:val="18"/>
                <w:szCs w:val="18"/>
                <w:lang w:val="en-GB"/>
              </w:rPr>
              <w:t xml:space="preserve"> Now resolved.</w:t>
            </w:r>
            <w:r w:rsidR="00C31991">
              <w:rPr>
                <w:rFonts w:eastAsia="?????? Pro W3" w:cs="Arial"/>
                <w:color w:val="000000"/>
                <w:sz w:val="18"/>
                <w:szCs w:val="18"/>
                <w:lang w:val="en-GB"/>
              </w:rPr>
              <w:t xml:space="preserve"> Normal bedside glucose.</w:t>
            </w:r>
          </w:p>
          <w:p w14:paraId="6E4FCA78" w14:textId="77777777" w:rsidR="00324B13" w:rsidRPr="00324B13" w:rsidRDefault="00324B13" w:rsidP="00324B13">
            <w:pPr>
              <w:spacing w:after="0" w:line="240" w:lineRule="auto"/>
              <w:ind w:left="113" w:right="113"/>
              <w:rPr>
                <w:rFonts w:eastAsia="?????? Pro W3" w:cs="Arial"/>
                <w:color w:val="000000"/>
                <w:sz w:val="18"/>
                <w:szCs w:val="18"/>
                <w:lang w:val="en-GB"/>
              </w:rPr>
            </w:pPr>
          </w:p>
          <w:p w14:paraId="68A2B010" w14:textId="20B245EF" w:rsidR="00CC5060" w:rsidRDefault="00CC5060" w:rsidP="00324B13">
            <w:pPr>
              <w:spacing w:after="0" w:line="240" w:lineRule="auto"/>
              <w:ind w:left="113" w:right="113"/>
              <w:rPr>
                <w:ins w:id="22" w:author="Yildirim, Esra" w:date="2013-04-05T11:46:00Z"/>
                <w:rFonts w:eastAsia="?????? Pro W3" w:cs="Arial"/>
                <w:color w:val="000000"/>
                <w:sz w:val="18"/>
                <w:szCs w:val="18"/>
                <w:lang w:val="en-GB"/>
              </w:rPr>
            </w:pPr>
            <w:r w:rsidRPr="00324B13">
              <w:rPr>
                <w:rFonts w:eastAsia="?????? Pro W3" w:cs="Arial"/>
                <w:color w:val="000000"/>
                <w:sz w:val="18"/>
                <w:szCs w:val="18"/>
                <w:lang w:val="en-GB"/>
              </w:rPr>
              <w:t xml:space="preserve">O/E GCS 15, looks tired, pale. PERL, normal fundi, neck supple. CN II-XII normal. CN I not tested. Reflexes equal U/L bilat. Strength 4/5 LUL, all other equal </w:t>
            </w:r>
            <w:ins w:id="23" w:author="Yildirim, Esra" w:date="2013-04-05T11:45:00Z">
              <w:r w:rsidR="00324B13" w:rsidRPr="00324B13">
                <w:rPr>
                  <w:rFonts w:eastAsia="?????? Pro W3" w:cs="Arial"/>
                  <w:color w:val="000000"/>
                  <w:sz w:val="18"/>
                  <w:szCs w:val="18"/>
                  <w:lang w:val="en-GB"/>
                </w:rPr>
                <w:t xml:space="preserve">  </w:t>
              </w:r>
            </w:ins>
            <w:r w:rsidRPr="00324B13">
              <w:rPr>
                <w:rFonts w:eastAsia="?????? Pro W3" w:cs="Arial"/>
                <w:color w:val="000000"/>
                <w:sz w:val="18"/>
                <w:szCs w:val="18"/>
                <w:lang w:val="en-GB"/>
              </w:rPr>
              <w:t>5/5. Normal tone. Plantars downgoing.</w:t>
            </w:r>
          </w:p>
          <w:p w14:paraId="043B343D" w14:textId="77777777" w:rsidR="00324B13" w:rsidRPr="00324B13" w:rsidRDefault="00324B13" w:rsidP="00324B13">
            <w:pPr>
              <w:spacing w:after="0" w:line="240" w:lineRule="auto"/>
              <w:ind w:left="113" w:right="113"/>
              <w:rPr>
                <w:rFonts w:eastAsia="?????? Pro W3" w:cs="Arial"/>
                <w:color w:val="000000"/>
                <w:sz w:val="18"/>
                <w:szCs w:val="18"/>
                <w:lang w:val="en-GB"/>
              </w:rPr>
            </w:pPr>
          </w:p>
          <w:p w14:paraId="44494EAC" w14:textId="77777777" w:rsidR="00CC5060" w:rsidRPr="00CC5060" w:rsidRDefault="00CC5060" w:rsidP="00324B13">
            <w:pPr>
              <w:spacing w:after="0" w:line="240" w:lineRule="auto"/>
              <w:ind w:left="113" w:right="113"/>
              <w:rPr>
                <w:rFonts w:cs="Arial"/>
                <w:sz w:val="18"/>
                <w:szCs w:val="18"/>
              </w:rPr>
            </w:pPr>
            <w:r w:rsidRPr="00324B13">
              <w:rPr>
                <w:rFonts w:eastAsia="?????? Pro W3" w:cs="Arial"/>
                <w:color w:val="000000"/>
                <w:sz w:val="18"/>
                <w:szCs w:val="18"/>
                <w:lang w:val="en-GB"/>
              </w:rPr>
              <w:t>Chest</w:t>
            </w:r>
            <w:r w:rsidRPr="00CC5060">
              <w:rPr>
                <w:rFonts w:cs="Arial"/>
                <w:sz w:val="18"/>
                <w:szCs w:val="18"/>
              </w:rPr>
              <w:t xml:space="preserve"> clear. S1 &amp; S2 no XS/mm. CR brisk. Addo soft, non-tender. No rashes.</w:t>
            </w:r>
          </w:p>
          <w:p w14:paraId="5127EEE3" w14:textId="77777777" w:rsidR="00CC5060" w:rsidRPr="00284B7B" w:rsidRDefault="00CC5060" w:rsidP="000D37FE">
            <w:pPr>
              <w:spacing w:after="0" w:line="240" w:lineRule="auto"/>
              <w:ind w:left="113" w:right="113"/>
              <w:rPr>
                <w:rFonts w:eastAsia="?????? Pro W3" w:cs="Arial"/>
                <w:b/>
                <w:color w:val="000000"/>
                <w:sz w:val="18"/>
                <w:szCs w:val="18"/>
                <w:lang w:val="en-GB"/>
              </w:rPr>
            </w:pPr>
          </w:p>
          <w:p w14:paraId="1241D4DA" w14:textId="080C10F8" w:rsidR="00CE2DE5" w:rsidRPr="00D00E38" w:rsidRDefault="00CE2DE5" w:rsidP="00284B7B">
            <w:pPr>
              <w:spacing w:after="0" w:line="240" w:lineRule="auto"/>
              <w:ind w:left="113" w:right="113"/>
              <w:rPr>
                <w:rFonts w:eastAsia="?????? Pro W3" w:cs="Arial"/>
                <w:color w:val="000000"/>
                <w:sz w:val="18"/>
                <w:szCs w:val="18"/>
                <w:lang w:val="en-GB"/>
              </w:rPr>
            </w:pPr>
          </w:p>
        </w:tc>
      </w:tr>
      <w:tr w:rsidR="00CE2DE5" w:rsidRPr="00CF6B2F" w14:paraId="0D09B9C6" w14:textId="77777777" w:rsidTr="004F307D">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2366D3E" w14:textId="77777777" w:rsidR="00CE2DE5" w:rsidRPr="00D00E38" w:rsidRDefault="00CE2DE5" w:rsidP="004F307D">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485C4AE0" w14:textId="77777777" w:rsidTr="004F307D">
        <w:trPr>
          <w:cantSplit/>
          <w:trHeight w:val="67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92887AB" w14:textId="77777777" w:rsidR="00CE2DE5" w:rsidRPr="00D00E38" w:rsidRDefault="00CE2DE5" w:rsidP="004F307D">
            <w:pPr>
              <w:keepNext/>
              <w:keepLines/>
              <w:spacing w:after="0" w:line="240" w:lineRule="auto"/>
              <w:ind w:left="162" w:hanging="1"/>
              <w:rPr>
                <w:rFonts w:eastAsia="?????? Pro W3"/>
                <w:i/>
                <w:color w:val="216800"/>
                <w:sz w:val="18"/>
                <w:szCs w:val="20"/>
                <w:lang w:val="en-GB"/>
              </w:rPr>
            </w:pPr>
          </w:p>
          <w:p w14:paraId="32E98171" w14:textId="77777777" w:rsidR="00CE2DE5" w:rsidRPr="00D00E38" w:rsidRDefault="00CE2DE5" w:rsidP="004F307D">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4317891E" w14:textId="77777777" w:rsidR="00CE2DE5" w:rsidRDefault="00CE2DE5" w:rsidP="000D37FE">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correct answer is No</w:t>
            </w:r>
            <w:r w:rsidR="00284B7B">
              <w:rPr>
                <w:rFonts w:eastAsia="?????? Pro W3"/>
                <w:color w:val="008000"/>
                <w:sz w:val="18"/>
                <w:szCs w:val="20"/>
                <w:lang w:val="en-GB"/>
              </w:rPr>
              <w:t>. Let learner know if correct or not using check or cross</w:t>
            </w:r>
          </w:p>
          <w:p w14:paraId="78F41F28" w14:textId="77777777" w:rsidR="00284B7B" w:rsidRPr="00D00E38" w:rsidRDefault="00284B7B" w:rsidP="000D37FE">
            <w:pPr>
              <w:keepNext/>
              <w:keepLines/>
              <w:spacing w:after="0" w:line="240" w:lineRule="auto"/>
              <w:ind w:left="162" w:hanging="1"/>
              <w:rPr>
                <w:rFonts w:eastAsia="?????? Pro W3"/>
                <w:color w:val="92D050"/>
                <w:sz w:val="18"/>
                <w:szCs w:val="20"/>
                <w:lang w:val="en-GB"/>
              </w:rPr>
            </w:pPr>
            <w:r>
              <w:rPr>
                <w:rFonts w:eastAsia="?????? Pro W3"/>
                <w:color w:val="008000"/>
                <w:sz w:val="18"/>
                <w:szCs w:val="20"/>
                <w:lang w:val="en-GB"/>
              </w:rPr>
              <w:t>Add info to patient chart</w:t>
            </w:r>
          </w:p>
        </w:tc>
      </w:tr>
    </w:tbl>
    <w:p w14:paraId="17B14B45"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0C2F9A02" w14:textId="77777777" w:rsidTr="00903AB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7A14C05" w14:textId="77777777" w:rsidR="00CE2DE5" w:rsidRPr="00D00E38" w:rsidRDefault="00CE2DE5" w:rsidP="00903AB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EE06E6" w14:textId="77777777" w:rsidR="00CE2DE5" w:rsidRPr="00D00E38" w:rsidRDefault="00CE2DE5" w:rsidP="00903AB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38B9067" w14:textId="77777777" w:rsidR="00CE2DE5" w:rsidRPr="00D00E38" w:rsidRDefault="00CE2DE5" w:rsidP="00903AB3">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7562656B" w14:textId="77777777" w:rsidTr="00903AB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934095C" w14:textId="77777777" w:rsidR="00CE2DE5" w:rsidRPr="00D00E38" w:rsidRDefault="00CE2DE5" w:rsidP="00903AB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57BE99" w14:textId="26CFC0C0" w:rsidR="00CE2DE5" w:rsidRPr="00D00E38" w:rsidRDefault="00AA6C52" w:rsidP="005368EE">
            <w:pPr>
              <w:keepNext/>
              <w:keepLines/>
              <w:spacing w:after="0" w:line="240" w:lineRule="auto"/>
              <w:ind w:right="113"/>
              <w:rPr>
                <w:rFonts w:eastAsia="?????? Pro W3"/>
                <w:color w:val="000000"/>
                <w:sz w:val="18"/>
                <w:szCs w:val="24"/>
                <w:lang w:val="en-GB"/>
              </w:rPr>
            </w:pPr>
            <w:r>
              <w:rPr>
                <w:rFonts w:eastAsia="?????? Pro W3"/>
                <w:color w:val="000000"/>
                <w:sz w:val="18"/>
                <w:szCs w:val="24"/>
                <w:lang w:val="en-GB"/>
              </w:rPr>
              <w:t xml:space="preserve"> </w:t>
            </w:r>
            <w:r w:rsidR="005368EE">
              <w:rPr>
                <w:rFonts w:eastAsia="?????? Pro W3"/>
                <w:color w:val="000000"/>
                <w:sz w:val="18"/>
                <w:szCs w:val="24"/>
                <w:lang w:val="en-GB"/>
              </w:rPr>
              <w:t xml:space="preserve"> </w:t>
            </w:r>
            <w:r>
              <w:rPr>
                <w:rFonts w:eastAsia="?????? Pro W3"/>
                <w:color w:val="000000"/>
                <w:sz w:val="18"/>
                <w:szCs w:val="24"/>
                <w:lang w:val="en-GB"/>
              </w:rPr>
              <w:t>Initial management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37EBEB" w14:textId="77777777" w:rsidR="00CE2DE5" w:rsidRPr="00D00E38" w:rsidRDefault="00CE2DE5"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C36D4E">
              <w:rPr>
                <w:rFonts w:eastAsia="?????? Pro W3"/>
                <w:b/>
                <w:color w:val="FF0000"/>
                <w:sz w:val="36"/>
                <w:szCs w:val="20"/>
                <w:lang w:val="en-GB"/>
              </w:rPr>
              <w:t>5-6</w:t>
            </w:r>
          </w:p>
        </w:tc>
      </w:tr>
      <w:tr w:rsidR="00CE2DE5" w:rsidRPr="00CF6B2F" w14:paraId="64AB5394" w14:textId="77777777" w:rsidTr="00903AB3">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AD9ABE9" w14:textId="77777777" w:rsidR="00CE2DE5" w:rsidRPr="00D00E38" w:rsidRDefault="00CE2DE5" w:rsidP="00903AB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BA4F52A" w14:textId="77777777" w:rsidR="00CE2DE5" w:rsidRPr="00D00E38" w:rsidRDefault="00CE2DE5"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Febrile </w:t>
            </w:r>
            <w:r w:rsidR="00C36D4E">
              <w:rPr>
                <w:rFonts w:eastAsia="?????? Pro W3"/>
                <w:color w:val="000000"/>
                <w:sz w:val="18"/>
                <w:szCs w:val="24"/>
                <w:lang w:val="en-GB"/>
              </w:rPr>
              <w:t>s</w:t>
            </w:r>
            <w:r>
              <w:rPr>
                <w:rFonts w:eastAsia="?????? Pro W3"/>
                <w:color w:val="000000"/>
                <w:sz w:val="18"/>
                <w:szCs w:val="24"/>
                <w:lang w:val="en-GB"/>
              </w:rPr>
              <w:t>eizure</w:t>
            </w:r>
            <w:r w:rsidR="00C36D4E">
              <w:rPr>
                <w:rFonts w:eastAsia="?????? Pro W3"/>
                <w:color w:val="000000"/>
                <w:sz w:val="18"/>
                <w:szCs w:val="24"/>
                <w:lang w:val="en-GB"/>
              </w:rPr>
              <w:t>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25E3F33" w14:textId="77777777" w:rsidR="00CE2DE5" w:rsidRPr="00D00E38" w:rsidRDefault="00CE2DE5" w:rsidP="00903AB3">
            <w:pPr>
              <w:keepNext/>
              <w:keepLines/>
              <w:spacing w:after="0" w:line="240" w:lineRule="auto"/>
              <w:ind w:left="119" w:hanging="18"/>
              <w:jc w:val="center"/>
              <w:rPr>
                <w:rFonts w:eastAsia="?????? Pro W3"/>
                <w:b/>
                <w:color w:val="000000"/>
                <w:sz w:val="36"/>
                <w:szCs w:val="20"/>
                <w:lang w:val="en-GB"/>
              </w:rPr>
            </w:pPr>
          </w:p>
        </w:tc>
      </w:tr>
      <w:tr w:rsidR="00CE2DE5" w:rsidRPr="00CF6B2F" w14:paraId="1FCC49CC" w14:textId="77777777" w:rsidTr="00903AB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BB23C9E" w14:textId="77777777" w:rsidR="00CE2DE5" w:rsidRPr="00D00E38" w:rsidRDefault="00CE2DE5" w:rsidP="00903AB3">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5859633F" w14:textId="77777777" w:rsidTr="00903AB3">
        <w:trPr>
          <w:cantSplit/>
          <w:trHeight w:val="257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37ED20" w14:textId="77777777" w:rsidR="00CE2DE5" w:rsidRPr="00D00E38" w:rsidRDefault="00CE2DE5" w:rsidP="00903AB3">
            <w:pPr>
              <w:spacing w:after="0" w:line="240" w:lineRule="auto"/>
              <w:ind w:left="113" w:right="113"/>
              <w:rPr>
                <w:rFonts w:eastAsia="?????? Pro W3"/>
                <w:color w:val="000000"/>
                <w:sz w:val="18"/>
                <w:szCs w:val="24"/>
                <w:lang w:val="en-GB"/>
              </w:rPr>
            </w:pPr>
          </w:p>
          <w:p w14:paraId="2B90D28C" w14:textId="77777777" w:rsidR="00CE2DE5" w:rsidRPr="00D00E38" w:rsidRDefault="00CE2DE5" w:rsidP="00903AB3">
            <w:pPr>
              <w:spacing w:after="0" w:line="240" w:lineRule="auto"/>
              <w:ind w:left="113" w:right="113"/>
              <w:jc w:val="right"/>
              <w:rPr>
                <w:rFonts w:eastAsia="?????? Pro W3"/>
                <w:b/>
                <w:sz w:val="18"/>
                <w:szCs w:val="24"/>
                <w:lang w:val="en-GB"/>
              </w:rPr>
            </w:pPr>
            <w:r>
              <w:rPr>
                <w:rFonts w:eastAsia="?????? Pro W3"/>
                <w:b/>
                <w:sz w:val="18"/>
                <w:szCs w:val="24"/>
                <w:lang w:val="en-GB"/>
              </w:rPr>
              <w:t>Day 1, 23:55</w:t>
            </w:r>
          </w:p>
          <w:p w14:paraId="6DEA0A51" w14:textId="77777777" w:rsidR="00CE2DE5" w:rsidRDefault="00CE2DE5" w:rsidP="00903AB3">
            <w:pPr>
              <w:spacing w:after="0" w:line="240" w:lineRule="auto"/>
              <w:ind w:left="113" w:right="113"/>
              <w:rPr>
                <w:rFonts w:eastAsia="?????? Pro W3"/>
                <w:sz w:val="18"/>
                <w:szCs w:val="24"/>
                <w:lang w:val="en-GB"/>
              </w:rPr>
            </w:pPr>
          </w:p>
          <w:p w14:paraId="469AADE0" w14:textId="77777777" w:rsidR="00CE2DE5" w:rsidRPr="00D11333" w:rsidRDefault="00CE2DE5" w:rsidP="000D37FE">
            <w:pPr>
              <w:spacing w:after="0" w:line="240" w:lineRule="auto"/>
              <w:ind w:left="113" w:right="113"/>
              <w:rPr>
                <w:rFonts w:eastAsia="?????? Pro W3"/>
                <w:sz w:val="18"/>
                <w:szCs w:val="24"/>
                <w:lang w:val="en-GB"/>
              </w:rPr>
            </w:pPr>
            <w:r>
              <w:rPr>
                <w:rFonts w:eastAsia="?????? Pro W3"/>
                <w:sz w:val="18"/>
                <w:szCs w:val="24"/>
                <w:lang w:val="en-GB"/>
              </w:rPr>
              <w:t>Attending: “List three things that tell you this is not a febrile seizure?”</w:t>
            </w:r>
          </w:p>
          <w:p w14:paraId="370D4C4F" w14:textId="77777777" w:rsidR="00CE2DE5" w:rsidRDefault="00CE2DE5" w:rsidP="00903AB3">
            <w:pPr>
              <w:spacing w:after="0" w:line="240" w:lineRule="auto"/>
              <w:ind w:left="113" w:right="113"/>
              <w:rPr>
                <w:rFonts w:eastAsia="?????? Pro W3"/>
                <w:sz w:val="18"/>
                <w:szCs w:val="24"/>
                <w:lang w:val="en-GB"/>
              </w:rPr>
            </w:pPr>
          </w:p>
          <w:p w14:paraId="143535B0" w14:textId="77777777" w:rsidR="00CE2DE5" w:rsidRPr="000D37FE" w:rsidRDefault="00CE2DE5" w:rsidP="000D37FE">
            <w:pPr>
              <w:pStyle w:val="ListParagraph"/>
              <w:spacing w:after="0" w:line="240" w:lineRule="auto"/>
              <w:ind w:left="833" w:right="113"/>
              <w:rPr>
                <w:rFonts w:eastAsia="?????? Pro W3"/>
                <w:sz w:val="18"/>
                <w:szCs w:val="24"/>
                <w:lang w:val="en-GB"/>
              </w:rPr>
            </w:pPr>
          </w:p>
        </w:tc>
      </w:tr>
      <w:tr w:rsidR="00CE2DE5" w:rsidRPr="00CF6B2F" w14:paraId="7ED5FC73" w14:textId="77777777" w:rsidTr="00903AB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8415E92" w14:textId="77777777" w:rsidR="00CE2DE5" w:rsidRPr="00D00E38" w:rsidRDefault="00CE2DE5" w:rsidP="00903AB3">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489250C7" w14:textId="77777777" w:rsidTr="00903AB3">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42B9E4" w14:textId="0D3E211D" w:rsidR="00CE2DE5" w:rsidRDefault="00CE2DE5" w:rsidP="00903AB3">
            <w:pPr>
              <w:spacing w:after="0" w:line="240" w:lineRule="auto"/>
              <w:ind w:left="113" w:right="113"/>
              <w:rPr>
                <w:rFonts w:eastAsia="?????? Pro W3" w:cs="Arial"/>
                <w:b/>
                <w:color w:val="000000"/>
                <w:sz w:val="18"/>
                <w:szCs w:val="18"/>
                <w:lang w:val="en-GB"/>
              </w:rPr>
            </w:pPr>
            <w:r>
              <w:rPr>
                <w:rFonts w:eastAsia="?????? Pro W3" w:cs="Arial"/>
                <w:b/>
                <w:color w:val="000000"/>
                <w:sz w:val="18"/>
                <w:szCs w:val="18"/>
                <w:lang w:val="en-GB"/>
              </w:rPr>
              <w:t>Feedback</w:t>
            </w:r>
          </w:p>
          <w:p w14:paraId="04E2523F" w14:textId="7C019D9F" w:rsidR="00CE2DE5" w:rsidRDefault="00CE2DE5" w:rsidP="003B7D59">
            <w:pPr>
              <w:pStyle w:val="ListParagraph"/>
              <w:numPr>
                <w:ilvl w:val="0"/>
                <w:numId w:val="18"/>
              </w:numPr>
              <w:spacing w:after="0" w:line="240" w:lineRule="auto"/>
              <w:ind w:right="113"/>
              <w:rPr>
                <w:rFonts w:eastAsia="?????? Pro W3" w:cs="Arial"/>
                <w:color w:val="000000"/>
                <w:sz w:val="18"/>
                <w:szCs w:val="18"/>
                <w:lang w:val="en-GB"/>
              </w:rPr>
            </w:pPr>
            <w:r>
              <w:rPr>
                <w:rFonts w:eastAsia="?????? Pro W3" w:cs="Arial"/>
                <w:b/>
                <w:color w:val="000000"/>
                <w:sz w:val="18"/>
                <w:szCs w:val="18"/>
                <w:lang w:val="en-GB"/>
              </w:rPr>
              <w:t>Ethan</w:t>
            </w:r>
            <w:r w:rsidRPr="000D37FE">
              <w:rPr>
                <w:rFonts w:eastAsia="?????? Pro W3" w:cs="Arial"/>
                <w:b/>
                <w:color w:val="000000"/>
                <w:sz w:val="18"/>
                <w:szCs w:val="18"/>
                <w:lang w:val="en-GB"/>
              </w:rPr>
              <w:t>’s age</w:t>
            </w:r>
            <w:r w:rsidR="00C36D4E" w:rsidRPr="00C36D4E">
              <w:rPr>
                <w:rFonts w:eastAsia="?????? Pro W3" w:cs="Arial"/>
                <w:color w:val="000000"/>
                <w:sz w:val="18"/>
                <w:szCs w:val="18"/>
                <w:lang w:val="en-GB"/>
              </w:rPr>
              <w:t xml:space="preserve">: </w:t>
            </w:r>
            <w:r w:rsidR="00C36D4E" w:rsidRPr="000D37FE">
              <w:rPr>
                <w:rFonts w:eastAsia="?????? Pro W3" w:cs="Arial"/>
                <w:color w:val="000000"/>
                <w:sz w:val="18"/>
                <w:szCs w:val="18"/>
              </w:rPr>
              <w:t xml:space="preserve">Febrile seizures are a common cause of convulsions in young children, occurring in approximately 5% of children </w:t>
            </w:r>
            <w:r w:rsidR="00C36D4E">
              <w:rPr>
                <w:rFonts w:eastAsia="?????? Pro W3" w:cs="Arial"/>
                <w:color w:val="000000"/>
                <w:sz w:val="18"/>
                <w:szCs w:val="18"/>
              </w:rPr>
              <w:t>&lt;</w:t>
            </w:r>
            <w:r w:rsidR="00C36D4E" w:rsidRPr="000D37FE">
              <w:rPr>
                <w:rFonts w:eastAsia="?????? Pro W3" w:cs="Arial"/>
                <w:color w:val="000000"/>
                <w:sz w:val="18"/>
                <w:szCs w:val="18"/>
              </w:rPr>
              <w:t>5</w:t>
            </w:r>
            <w:r w:rsidR="00C36D4E">
              <w:rPr>
                <w:rFonts w:eastAsia="?????? Pro W3" w:cs="Arial"/>
                <w:color w:val="000000"/>
                <w:sz w:val="18"/>
                <w:szCs w:val="18"/>
              </w:rPr>
              <w:t>yo</w:t>
            </w:r>
            <w:r w:rsidR="00C36D4E" w:rsidRPr="000D37FE">
              <w:rPr>
                <w:rFonts w:eastAsia="?????? Pro W3" w:cs="Arial"/>
                <w:color w:val="000000"/>
                <w:sz w:val="18"/>
                <w:szCs w:val="18"/>
              </w:rPr>
              <w:t xml:space="preserve"> with the peak age being 12-18 months.</w:t>
            </w:r>
            <w:r w:rsidR="00C36D4E">
              <w:rPr>
                <w:rFonts w:eastAsia="?????? Pro W3" w:cs="Arial"/>
                <w:color w:val="000000"/>
                <w:sz w:val="18"/>
                <w:szCs w:val="18"/>
              </w:rPr>
              <w:t xml:space="preserve"> </w:t>
            </w:r>
            <w:r w:rsidR="00C36D4E" w:rsidRPr="000D37FE">
              <w:rPr>
                <w:rFonts w:eastAsia="?????? Pro W3" w:cs="Arial"/>
                <w:color w:val="000000"/>
                <w:sz w:val="18"/>
                <w:szCs w:val="18"/>
              </w:rPr>
              <w:t>Although reported in children over age 6, febrile seizures would be considered a diagnosis of exclusion in this age group.</w:t>
            </w:r>
            <w:r w:rsidR="00324B13" w:rsidRPr="00324B13">
              <w:rPr>
                <w:rFonts w:eastAsia="?????? Pro W3" w:cs="Arial"/>
                <w:color w:val="000000"/>
                <w:sz w:val="18"/>
                <w:szCs w:val="18"/>
                <w:vertAlign w:val="superscript"/>
              </w:rPr>
              <w:t>6</w:t>
            </w:r>
          </w:p>
          <w:p w14:paraId="7979FC72" w14:textId="6508E9C6" w:rsidR="00CE2DE5" w:rsidRDefault="00CE2DE5" w:rsidP="003B7D59">
            <w:pPr>
              <w:pStyle w:val="ListParagraph"/>
              <w:numPr>
                <w:ilvl w:val="0"/>
                <w:numId w:val="18"/>
              </w:numPr>
              <w:spacing w:after="0" w:line="240" w:lineRule="auto"/>
              <w:ind w:right="113"/>
              <w:rPr>
                <w:rFonts w:eastAsia="?????? Pro W3" w:cs="Arial"/>
                <w:color w:val="000000"/>
                <w:sz w:val="18"/>
                <w:szCs w:val="18"/>
                <w:lang w:val="en-GB"/>
              </w:rPr>
            </w:pPr>
            <w:r w:rsidRPr="000D37FE">
              <w:rPr>
                <w:rFonts w:eastAsia="?????? Pro W3" w:cs="Arial"/>
                <w:b/>
                <w:color w:val="000000"/>
                <w:sz w:val="18"/>
                <w:szCs w:val="18"/>
                <w:lang w:val="en-GB"/>
              </w:rPr>
              <w:t>Absence of feve</w:t>
            </w:r>
            <w:r>
              <w:rPr>
                <w:rFonts w:eastAsia="?????? Pro W3" w:cs="Arial"/>
                <w:b/>
                <w:color w:val="000000"/>
                <w:sz w:val="18"/>
                <w:szCs w:val="18"/>
                <w:lang w:val="en-GB"/>
              </w:rPr>
              <w:t>r</w:t>
            </w:r>
            <w:r w:rsidR="00C36D4E">
              <w:rPr>
                <w:rFonts w:eastAsia="?????? Pro W3" w:cs="Arial"/>
                <w:color w:val="000000"/>
                <w:sz w:val="18"/>
                <w:szCs w:val="18"/>
                <w:lang w:val="en-GB"/>
              </w:rPr>
              <w:t>:</w:t>
            </w:r>
            <w:r w:rsidR="00C36D4E" w:rsidRPr="000D37FE">
              <w:rPr>
                <w:rFonts w:eastAsia="?????? Pro W3" w:cs="Arial"/>
                <w:color w:val="000000"/>
                <w:sz w:val="18"/>
                <w:szCs w:val="18"/>
              </w:rPr>
              <w:t xml:space="preserve"> Diagnostic criteria </w:t>
            </w:r>
            <w:r w:rsidR="00C36D4E">
              <w:rPr>
                <w:rFonts w:eastAsia="?????? Pro W3" w:cs="Arial"/>
                <w:color w:val="000000"/>
                <w:sz w:val="18"/>
                <w:szCs w:val="18"/>
              </w:rPr>
              <w:t xml:space="preserve">for a febrile seizure </w:t>
            </w:r>
            <w:r w:rsidR="00C36D4E" w:rsidRPr="000D37FE">
              <w:rPr>
                <w:rFonts w:eastAsia="?????? Pro W3" w:cs="Arial"/>
                <w:color w:val="000000"/>
                <w:sz w:val="18"/>
                <w:szCs w:val="18"/>
              </w:rPr>
              <w:t>include a temperature above 38.0</w:t>
            </w:r>
            <w:r w:rsidR="00C36D4E" w:rsidRPr="00EE4DF4">
              <w:rPr>
                <w:rFonts w:eastAsia="?????? Pro W3" w:cs="Arial"/>
                <w:color w:val="000000"/>
                <w:sz w:val="18"/>
                <w:szCs w:val="18"/>
                <w:vertAlign w:val="superscript"/>
              </w:rPr>
              <w:t>o</w:t>
            </w:r>
            <w:r w:rsidR="00C36D4E" w:rsidRPr="000D37FE">
              <w:rPr>
                <w:rFonts w:eastAsia="?????? Pro W3" w:cs="Arial"/>
                <w:color w:val="000000"/>
                <w:sz w:val="18"/>
                <w:szCs w:val="18"/>
              </w:rPr>
              <w:t>C, age &lt;6y</w:t>
            </w:r>
            <w:r w:rsidR="00C36D4E">
              <w:rPr>
                <w:rFonts w:eastAsia="?????? Pro W3" w:cs="Arial"/>
                <w:color w:val="000000"/>
                <w:sz w:val="18"/>
                <w:szCs w:val="18"/>
              </w:rPr>
              <w:t>o</w:t>
            </w:r>
            <w:r w:rsidR="00C36D4E" w:rsidRPr="000D37FE">
              <w:rPr>
                <w:rFonts w:eastAsia="?????? Pro W3" w:cs="Arial"/>
                <w:color w:val="000000"/>
                <w:sz w:val="18"/>
                <w:szCs w:val="18"/>
              </w:rPr>
              <w:t>, and the absence of evidence of CNS infection, inflammation</w:t>
            </w:r>
            <w:r w:rsidR="00C36D4E">
              <w:rPr>
                <w:rFonts w:eastAsia="?????? Pro W3" w:cs="Arial"/>
                <w:color w:val="000000"/>
                <w:sz w:val="18"/>
                <w:szCs w:val="18"/>
              </w:rPr>
              <w:t>,</w:t>
            </w:r>
            <w:r w:rsidR="00C36D4E" w:rsidRPr="000D37FE">
              <w:rPr>
                <w:rFonts w:eastAsia="?????? Pro W3" w:cs="Arial"/>
                <w:color w:val="000000"/>
                <w:sz w:val="18"/>
                <w:szCs w:val="18"/>
              </w:rPr>
              <w:t xml:space="preserve"> or an acute systemic metabolic abnormality. There should also be no history of previous afebrile seizures.</w:t>
            </w:r>
            <w:r w:rsidR="00324B13" w:rsidRPr="00324B13">
              <w:rPr>
                <w:rFonts w:eastAsia="?????? Pro W3" w:cs="Arial"/>
                <w:color w:val="000000"/>
                <w:sz w:val="18"/>
                <w:szCs w:val="18"/>
                <w:vertAlign w:val="superscript"/>
              </w:rPr>
              <w:t>6</w:t>
            </w:r>
          </w:p>
          <w:p w14:paraId="57D69F25" w14:textId="77777777" w:rsidR="00C36D4E" w:rsidRPr="00C36D4E" w:rsidRDefault="00CE2DE5" w:rsidP="00C36D4E">
            <w:pPr>
              <w:pStyle w:val="ListParagraph"/>
              <w:numPr>
                <w:ilvl w:val="0"/>
                <w:numId w:val="18"/>
              </w:numPr>
              <w:spacing w:after="0" w:line="240" w:lineRule="auto"/>
              <w:ind w:right="113"/>
              <w:rPr>
                <w:rFonts w:eastAsia="?????? Pro W3" w:cs="Arial"/>
                <w:color w:val="000000"/>
                <w:sz w:val="18"/>
                <w:szCs w:val="18"/>
                <w:lang w:val="en-GB"/>
              </w:rPr>
            </w:pPr>
            <w:r w:rsidRPr="000D37FE">
              <w:rPr>
                <w:rFonts w:eastAsia="?????? Pro W3" w:cs="Arial"/>
                <w:b/>
                <w:color w:val="000000"/>
                <w:sz w:val="18"/>
                <w:szCs w:val="18"/>
                <w:lang w:val="en-GB"/>
              </w:rPr>
              <w:t>Focal seizure</w:t>
            </w:r>
            <w:r w:rsidR="00C36D4E">
              <w:rPr>
                <w:rFonts w:eastAsia="?????? Pro W3" w:cs="Arial"/>
                <w:color w:val="000000"/>
                <w:sz w:val="18"/>
                <w:szCs w:val="18"/>
                <w:lang w:val="en-GB"/>
              </w:rPr>
              <w:t>:</w:t>
            </w:r>
            <w:r w:rsidR="00C36D4E">
              <w:t xml:space="preserve"> </w:t>
            </w:r>
            <w:r w:rsidR="00C36D4E" w:rsidRPr="00C36D4E">
              <w:rPr>
                <w:rFonts w:eastAsia="?????? Pro W3" w:cs="Arial"/>
                <w:color w:val="000000"/>
                <w:sz w:val="18"/>
                <w:szCs w:val="18"/>
                <w:lang w:val="en-GB"/>
              </w:rPr>
              <w:t>Febrile seizures have no focal features. Generalized seizures are mainly clonic, but atonic and tonic spells are also possible.</w:t>
            </w:r>
          </w:p>
          <w:p w14:paraId="5FA4207C" w14:textId="21FD4B4A" w:rsidR="00CE2DE5" w:rsidRDefault="00C36D4E" w:rsidP="00C36D4E">
            <w:pPr>
              <w:pStyle w:val="ListParagraph"/>
              <w:spacing w:after="0" w:line="240" w:lineRule="auto"/>
              <w:ind w:left="833" w:right="113"/>
              <w:rPr>
                <w:rFonts w:eastAsia="?????? Pro W3" w:cs="Arial"/>
                <w:color w:val="000000"/>
                <w:sz w:val="18"/>
                <w:szCs w:val="18"/>
                <w:lang w:val="en-GB"/>
              </w:rPr>
            </w:pPr>
            <w:r w:rsidRPr="00C36D4E">
              <w:rPr>
                <w:rFonts w:eastAsia="?????? Pro W3" w:cs="Arial"/>
                <w:color w:val="000000"/>
                <w:sz w:val="18"/>
                <w:szCs w:val="18"/>
                <w:lang w:val="en-GB"/>
              </w:rPr>
              <w:t>Simple febrile seizures are the most common type. Individual seizures are less than 15 minutes in duration and a series of seizures would be less than 30 minutes total duration. Complex febrile seizures are rare, may have multiple episodes within 24 hours, present with focal features, and last longer than 15 minutes.</w:t>
            </w:r>
            <w:r w:rsidR="00324B13" w:rsidRPr="00324B13">
              <w:rPr>
                <w:rFonts w:eastAsia="?????? Pro W3" w:cs="Arial"/>
                <w:color w:val="000000"/>
                <w:sz w:val="18"/>
                <w:szCs w:val="18"/>
                <w:vertAlign w:val="superscript"/>
                <w:lang w:val="en-GB"/>
              </w:rPr>
              <w:t>6</w:t>
            </w:r>
          </w:p>
          <w:p w14:paraId="367F3147" w14:textId="77777777" w:rsidR="00CE2DE5" w:rsidRPr="000D37FE" w:rsidRDefault="00CE2DE5" w:rsidP="00C36D4E">
            <w:pPr>
              <w:spacing w:after="0" w:line="240" w:lineRule="auto"/>
              <w:ind w:right="113"/>
              <w:rPr>
                <w:rFonts w:eastAsia="?????? Pro W3" w:cs="Arial"/>
                <w:color w:val="000000"/>
                <w:sz w:val="18"/>
                <w:szCs w:val="18"/>
                <w:lang w:val="en-GB"/>
              </w:rPr>
            </w:pPr>
          </w:p>
        </w:tc>
      </w:tr>
      <w:tr w:rsidR="00CE2DE5" w:rsidRPr="00CF6B2F" w14:paraId="7D36AB1A" w14:textId="77777777" w:rsidTr="00903AB3">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031AFEC" w14:textId="77777777" w:rsidR="00CE2DE5" w:rsidRPr="00D00E38" w:rsidRDefault="00CE2DE5" w:rsidP="00903AB3">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461C5283" w14:textId="77777777" w:rsidTr="00903AB3">
        <w:trPr>
          <w:cantSplit/>
          <w:trHeight w:val="67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354EF164" w14:textId="77777777" w:rsidR="00CE2DE5" w:rsidRPr="00D00E38" w:rsidRDefault="00CE2DE5" w:rsidP="00903AB3">
            <w:pPr>
              <w:keepNext/>
              <w:keepLines/>
              <w:spacing w:after="0" w:line="240" w:lineRule="auto"/>
              <w:ind w:left="162" w:hanging="1"/>
              <w:rPr>
                <w:rFonts w:eastAsia="?????? Pro W3"/>
                <w:i/>
                <w:color w:val="216800"/>
                <w:sz w:val="18"/>
                <w:szCs w:val="20"/>
                <w:lang w:val="en-GB"/>
              </w:rPr>
            </w:pPr>
          </w:p>
          <w:p w14:paraId="308F675D" w14:textId="77777777" w:rsidR="00CE2DE5" w:rsidRPr="00D00E38" w:rsidRDefault="00CE2DE5" w:rsidP="00903AB3">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087D330E" w14:textId="77777777" w:rsidR="00CE2DE5" w:rsidRPr="00D00E38" w:rsidRDefault="00CE2DE5" w:rsidP="000D37FE">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Insert text box and Check Answer button</w:t>
            </w:r>
            <w:r w:rsidR="00C36D4E">
              <w:rPr>
                <w:rFonts w:eastAsia="?????? Pro W3"/>
                <w:color w:val="008000"/>
                <w:sz w:val="18"/>
                <w:szCs w:val="20"/>
                <w:lang w:val="en-GB"/>
              </w:rPr>
              <w:t>. Provide feedback when checked</w:t>
            </w:r>
          </w:p>
        </w:tc>
      </w:tr>
    </w:tbl>
    <w:p w14:paraId="47964ECB" w14:textId="77777777" w:rsidR="00CE2DE5" w:rsidRDefault="00CE2DE5">
      <w:pPr>
        <w:rPr>
          <w:lang w:val="en-GB"/>
        </w:rPr>
      </w:pPr>
    </w:p>
    <w:p w14:paraId="6C59AE77"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53B682ED" w14:textId="77777777" w:rsidTr="004F307D">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786FA93"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47B03F" w14:textId="77777777" w:rsidR="00CE2DE5" w:rsidRPr="00D00E38" w:rsidRDefault="00CE2DE5"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941285D" w14:textId="77777777" w:rsidR="00CE2DE5" w:rsidRPr="00D00E38" w:rsidRDefault="00CE2DE5" w:rsidP="004F307D">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63BA3353" w14:textId="77777777" w:rsidTr="004F307D">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BC9A3C7"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9CCF6E" w14:textId="55E0ABF1" w:rsidR="00CE2DE5" w:rsidRPr="00D00E38" w:rsidRDefault="00AA6C52" w:rsidP="00C36D4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Initial</w:t>
            </w:r>
            <w:r w:rsidR="00CE2DE5">
              <w:rPr>
                <w:rFonts w:eastAsia="?????? Pro W3"/>
                <w:color w:val="000000"/>
                <w:sz w:val="18"/>
                <w:szCs w:val="24"/>
                <w:lang w:val="en-GB"/>
              </w:rPr>
              <w:t xml:space="preserve"> </w:t>
            </w:r>
            <w:r w:rsidR="00C36D4E">
              <w:rPr>
                <w:rFonts w:eastAsia="?????? Pro W3"/>
                <w:color w:val="000000"/>
                <w:sz w:val="18"/>
                <w:szCs w:val="24"/>
                <w:lang w:val="en-GB"/>
              </w:rPr>
              <w:t>m</w:t>
            </w:r>
            <w:r w:rsidR="00CE2DE5">
              <w:rPr>
                <w:rFonts w:eastAsia="?????? Pro W3"/>
                <w:color w:val="000000"/>
                <w:sz w:val="18"/>
                <w:szCs w:val="24"/>
                <w:lang w:val="en-GB"/>
              </w:rPr>
              <w:t>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CE630A" w14:textId="77777777" w:rsidR="00CE2DE5" w:rsidRPr="00D00E38" w:rsidRDefault="00CE2DE5"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C36D4E">
              <w:rPr>
                <w:rFonts w:eastAsia="?????? Pro W3"/>
                <w:b/>
                <w:color w:val="FF0000"/>
                <w:sz w:val="36"/>
                <w:szCs w:val="20"/>
                <w:lang w:val="en-GB"/>
              </w:rPr>
              <w:t>5</w:t>
            </w:r>
            <w:r w:rsidRPr="00D00E38">
              <w:rPr>
                <w:rFonts w:eastAsia="?????? Pro W3"/>
                <w:b/>
                <w:color w:val="FF0000"/>
                <w:sz w:val="36"/>
                <w:szCs w:val="20"/>
                <w:lang w:val="en-GB"/>
              </w:rPr>
              <w:t>-</w:t>
            </w:r>
            <w:r w:rsidR="00C36D4E">
              <w:rPr>
                <w:rFonts w:eastAsia="?????? Pro W3"/>
                <w:b/>
                <w:color w:val="FF0000"/>
                <w:sz w:val="36"/>
                <w:szCs w:val="20"/>
                <w:lang w:val="en-GB"/>
              </w:rPr>
              <w:t>7</w:t>
            </w:r>
          </w:p>
        </w:tc>
      </w:tr>
      <w:tr w:rsidR="00CE2DE5" w:rsidRPr="00CF6B2F" w14:paraId="13096DF2" w14:textId="77777777" w:rsidTr="004F307D">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94FD5EF"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CF296A" w14:textId="77777777" w:rsidR="00CE2DE5" w:rsidRPr="00D00E38" w:rsidRDefault="00CE2DE5"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Medications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4747716" w14:textId="77777777" w:rsidR="00CE2DE5" w:rsidRPr="00D00E38" w:rsidRDefault="00CE2DE5" w:rsidP="004F307D">
            <w:pPr>
              <w:keepNext/>
              <w:keepLines/>
              <w:spacing w:after="0" w:line="240" w:lineRule="auto"/>
              <w:ind w:left="119" w:hanging="18"/>
              <w:jc w:val="center"/>
              <w:rPr>
                <w:rFonts w:eastAsia="?????? Pro W3"/>
                <w:b/>
                <w:color w:val="000000"/>
                <w:sz w:val="36"/>
                <w:szCs w:val="20"/>
                <w:lang w:val="en-GB"/>
              </w:rPr>
            </w:pPr>
          </w:p>
        </w:tc>
      </w:tr>
      <w:tr w:rsidR="00CE2DE5" w:rsidRPr="00CF6B2F" w14:paraId="7EBC37FA" w14:textId="77777777" w:rsidTr="004F307D">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BCBA66B" w14:textId="77777777" w:rsidR="00CE2DE5" w:rsidRPr="00D00E38" w:rsidRDefault="00CE2DE5" w:rsidP="004F307D">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1357BF31" w14:textId="77777777" w:rsidTr="004F307D">
        <w:trPr>
          <w:cantSplit/>
          <w:trHeight w:val="257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BC5B3F" w14:textId="77777777" w:rsidR="00CE2DE5" w:rsidRPr="00D00E38" w:rsidRDefault="00CE2DE5" w:rsidP="004F307D">
            <w:pPr>
              <w:spacing w:after="0" w:line="240" w:lineRule="auto"/>
              <w:ind w:left="113" w:right="113"/>
              <w:rPr>
                <w:rFonts w:eastAsia="?????? Pro W3"/>
                <w:color w:val="000000"/>
                <w:sz w:val="18"/>
                <w:szCs w:val="24"/>
                <w:lang w:val="en-GB"/>
              </w:rPr>
            </w:pPr>
          </w:p>
          <w:p w14:paraId="7605493D" w14:textId="77777777" w:rsidR="00CE2DE5" w:rsidRPr="00D00E38" w:rsidRDefault="00C36D4E" w:rsidP="004F307D">
            <w:pPr>
              <w:spacing w:after="0" w:line="240" w:lineRule="auto"/>
              <w:ind w:left="113" w:right="113"/>
              <w:jc w:val="right"/>
              <w:rPr>
                <w:rFonts w:eastAsia="?????? Pro W3"/>
                <w:b/>
                <w:sz w:val="18"/>
                <w:szCs w:val="24"/>
                <w:lang w:val="en-GB"/>
              </w:rPr>
            </w:pPr>
            <w:r>
              <w:rPr>
                <w:rFonts w:eastAsia="?????? Pro W3"/>
                <w:b/>
                <w:sz w:val="18"/>
                <w:szCs w:val="24"/>
                <w:lang w:val="en-GB"/>
              </w:rPr>
              <w:t>Day 2, 00:</w:t>
            </w:r>
            <w:r w:rsidR="00CE2DE5">
              <w:rPr>
                <w:rFonts w:eastAsia="?????? Pro W3"/>
                <w:b/>
                <w:sz w:val="18"/>
                <w:szCs w:val="24"/>
                <w:lang w:val="en-GB"/>
              </w:rPr>
              <w:t>00</w:t>
            </w:r>
          </w:p>
          <w:p w14:paraId="43D7A2B2" w14:textId="77777777" w:rsidR="00CE2DE5" w:rsidRDefault="00CE2DE5" w:rsidP="004F307D">
            <w:pPr>
              <w:spacing w:after="0" w:line="240" w:lineRule="auto"/>
              <w:ind w:left="113" w:right="113"/>
              <w:rPr>
                <w:rFonts w:eastAsia="?????? Pro W3"/>
                <w:sz w:val="18"/>
                <w:szCs w:val="24"/>
                <w:lang w:val="en-GB"/>
              </w:rPr>
            </w:pPr>
          </w:p>
          <w:p w14:paraId="4289521E" w14:textId="77777777" w:rsidR="00CE2DE5" w:rsidRPr="00D11333" w:rsidRDefault="00CE2DE5" w:rsidP="004F307D">
            <w:pPr>
              <w:spacing w:after="0" w:line="240" w:lineRule="auto"/>
              <w:ind w:left="113" w:right="113"/>
              <w:rPr>
                <w:rFonts w:eastAsia="?????? Pro W3"/>
                <w:sz w:val="18"/>
                <w:szCs w:val="24"/>
                <w:lang w:val="en-GB"/>
              </w:rPr>
            </w:pPr>
            <w:r>
              <w:rPr>
                <w:rFonts w:eastAsia="?????? Pro W3"/>
                <w:sz w:val="18"/>
                <w:szCs w:val="24"/>
                <w:lang w:val="en-GB"/>
              </w:rPr>
              <w:t>Nurse: “Do you want to order any medication for Et</w:t>
            </w:r>
            <w:r w:rsidR="00C36D4E">
              <w:rPr>
                <w:rFonts w:eastAsia="?????? Pro W3"/>
                <w:sz w:val="18"/>
                <w:szCs w:val="24"/>
                <w:lang w:val="en-GB"/>
              </w:rPr>
              <w:t>han? He doesn’t have IV access.</w:t>
            </w:r>
            <w:r>
              <w:rPr>
                <w:rFonts w:eastAsia="?????? Pro W3"/>
                <w:sz w:val="18"/>
                <w:szCs w:val="24"/>
                <w:lang w:val="en-GB"/>
              </w:rPr>
              <w:t>”</w:t>
            </w:r>
          </w:p>
          <w:p w14:paraId="29201F5E" w14:textId="77777777" w:rsidR="00CE2DE5" w:rsidRDefault="00CE2DE5" w:rsidP="004F307D">
            <w:pPr>
              <w:spacing w:after="0" w:line="240" w:lineRule="auto"/>
              <w:ind w:left="113" w:right="113"/>
              <w:rPr>
                <w:rFonts w:eastAsia="?????? Pro W3"/>
                <w:sz w:val="18"/>
                <w:szCs w:val="24"/>
                <w:lang w:val="en-GB"/>
              </w:rPr>
            </w:pPr>
          </w:p>
          <w:p w14:paraId="50602427" w14:textId="77777777" w:rsidR="00CE2DE5" w:rsidRPr="00A76D65" w:rsidRDefault="00CE2DE5" w:rsidP="00380CA4">
            <w:pPr>
              <w:spacing w:after="0" w:line="240" w:lineRule="auto"/>
              <w:ind w:left="113" w:right="113"/>
              <w:rPr>
                <w:rFonts w:eastAsia="?????? Pro W3"/>
                <w:i/>
                <w:sz w:val="18"/>
                <w:szCs w:val="24"/>
                <w:lang w:val="en-GB"/>
              </w:rPr>
            </w:pPr>
            <w:r>
              <w:rPr>
                <w:rFonts w:eastAsia="?????? Pro W3"/>
                <w:i/>
                <w:sz w:val="18"/>
                <w:szCs w:val="24"/>
                <w:lang w:val="en-GB"/>
              </w:rPr>
              <w:t>In the box below, list the name, dose, and route of two medications you could administer in this situation.</w:t>
            </w:r>
          </w:p>
        </w:tc>
      </w:tr>
      <w:tr w:rsidR="00CE2DE5" w:rsidRPr="00CF6B2F" w14:paraId="6564DA64" w14:textId="77777777" w:rsidTr="004F307D">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84E782B" w14:textId="77777777" w:rsidR="00CE2DE5" w:rsidRPr="00D00E38" w:rsidRDefault="00CE2DE5" w:rsidP="004F307D">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0811D5C5" w14:textId="77777777" w:rsidTr="004F307D">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DEBA88" w14:textId="77777777" w:rsidR="00573589" w:rsidRDefault="00573589" w:rsidP="004F307D">
            <w:pPr>
              <w:spacing w:after="0" w:line="240" w:lineRule="auto"/>
              <w:ind w:left="113" w:right="113"/>
              <w:rPr>
                <w:ins w:id="24" w:author="Yildirim, Esra" w:date="2013-04-05T12:18:00Z"/>
                <w:rFonts w:eastAsia="?????? Pro W3" w:cs="Arial"/>
                <w:b/>
                <w:i/>
                <w:color w:val="000000"/>
                <w:sz w:val="18"/>
                <w:szCs w:val="18"/>
                <w:lang w:val="en-GB"/>
              </w:rPr>
            </w:pPr>
          </w:p>
          <w:p w14:paraId="691B272F" w14:textId="68FB22C9" w:rsidR="00CE2DE5" w:rsidRPr="00D00E38" w:rsidRDefault="00CE2DE5" w:rsidP="004F307D">
            <w:pPr>
              <w:spacing w:after="0" w:line="240" w:lineRule="auto"/>
              <w:ind w:left="113" w:right="113"/>
              <w:rPr>
                <w:rFonts w:eastAsia="?????? Pro W3" w:cs="Arial"/>
                <w:b/>
                <w:i/>
                <w:color w:val="000000"/>
                <w:sz w:val="18"/>
                <w:szCs w:val="18"/>
                <w:lang w:val="en-GB"/>
              </w:rPr>
            </w:pPr>
            <w:r w:rsidRPr="00D00E38">
              <w:rPr>
                <w:rFonts w:eastAsia="?????? Pro W3" w:cs="Arial"/>
                <w:b/>
                <w:i/>
                <w:color w:val="000000"/>
                <w:sz w:val="18"/>
                <w:szCs w:val="18"/>
                <w:lang w:val="en-GB"/>
              </w:rPr>
              <w:t>Feedback</w:t>
            </w:r>
          </w:p>
          <w:p w14:paraId="51BB35C0" w14:textId="77777777" w:rsidR="00CE2DE5" w:rsidRDefault="00CE2DE5" w:rsidP="008D607D">
            <w:pPr>
              <w:spacing w:after="0" w:line="240" w:lineRule="auto"/>
              <w:ind w:left="113" w:right="113"/>
              <w:rPr>
                <w:rFonts w:eastAsia="?????? Pro W3" w:cs="Arial"/>
                <w:color w:val="000000"/>
                <w:sz w:val="18"/>
                <w:szCs w:val="18"/>
              </w:rPr>
            </w:pPr>
            <w:r w:rsidRPr="008D607D">
              <w:rPr>
                <w:rFonts w:eastAsia="?????? Pro W3" w:cs="Arial"/>
                <w:color w:val="000000"/>
                <w:sz w:val="18"/>
                <w:szCs w:val="18"/>
              </w:rPr>
              <w:t>Seizures ar</w:t>
            </w:r>
            <w:r>
              <w:rPr>
                <w:rFonts w:eastAsia="?????? Pro W3" w:cs="Arial"/>
                <w:color w:val="000000"/>
                <w:sz w:val="18"/>
                <w:szCs w:val="18"/>
              </w:rPr>
              <w:t>e treated acutely if they last more than</w:t>
            </w:r>
            <w:r w:rsidRPr="008D607D">
              <w:rPr>
                <w:rFonts w:eastAsia="?????? Pro W3" w:cs="Arial"/>
                <w:color w:val="000000"/>
                <w:sz w:val="18"/>
                <w:szCs w:val="18"/>
              </w:rPr>
              <w:t xml:space="preserve"> 3-5 min</w:t>
            </w:r>
            <w:r>
              <w:rPr>
                <w:rFonts w:eastAsia="?????? Pro W3" w:cs="Arial"/>
                <w:color w:val="000000"/>
                <w:sz w:val="18"/>
                <w:szCs w:val="18"/>
              </w:rPr>
              <w:t>utes</w:t>
            </w:r>
            <w:r w:rsidRPr="008D607D">
              <w:rPr>
                <w:rFonts w:eastAsia="?????? Pro W3" w:cs="Arial"/>
                <w:color w:val="000000"/>
                <w:sz w:val="18"/>
                <w:szCs w:val="18"/>
              </w:rPr>
              <w:t>.</w:t>
            </w:r>
          </w:p>
          <w:p w14:paraId="1609F45F" w14:textId="77777777" w:rsidR="00CE2DE5" w:rsidRDefault="00CE2DE5" w:rsidP="008D607D">
            <w:pPr>
              <w:spacing w:after="0" w:line="240" w:lineRule="auto"/>
              <w:ind w:left="113" w:right="113"/>
              <w:rPr>
                <w:rFonts w:eastAsia="?????? Pro W3" w:cs="Arial"/>
                <w:color w:val="000000"/>
                <w:sz w:val="18"/>
                <w:szCs w:val="18"/>
              </w:rPr>
            </w:pPr>
          </w:p>
          <w:p w14:paraId="16F0B063" w14:textId="77777777" w:rsidR="00CE2DE5" w:rsidRDefault="00CE2DE5" w:rsidP="008D607D">
            <w:pPr>
              <w:spacing w:after="0" w:line="240" w:lineRule="auto"/>
              <w:ind w:left="113" w:right="113"/>
              <w:rPr>
                <w:rFonts w:eastAsia="?????? Pro W3" w:cs="Arial"/>
                <w:color w:val="000000"/>
                <w:sz w:val="18"/>
                <w:szCs w:val="18"/>
              </w:rPr>
            </w:pPr>
            <w:r w:rsidRPr="008D607D">
              <w:rPr>
                <w:rFonts w:eastAsia="?????? Pro W3" w:cs="Arial"/>
                <w:color w:val="000000"/>
                <w:sz w:val="18"/>
                <w:szCs w:val="18"/>
              </w:rPr>
              <w:t>By convention</w:t>
            </w:r>
            <w:r>
              <w:rPr>
                <w:rFonts w:eastAsia="?????? Pro W3" w:cs="Arial"/>
                <w:color w:val="000000"/>
                <w:sz w:val="18"/>
                <w:szCs w:val="18"/>
              </w:rPr>
              <w:t>,</w:t>
            </w:r>
            <w:r w:rsidRPr="008D607D">
              <w:rPr>
                <w:rFonts w:eastAsia="?????? Pro W3" w:cs="Arial"/>
                <w:color w:val="000000"/>
                <w:sz w:val="18"/>
                <w:szCs w:val="18"/>
              </w:rPr>
              <w:t xml:space="preserve"> more than 5 minutes of convulsive epileptic seizures is considered “convulsive status epilepticus” and should be prevented given the risks of neuronal damage. Single seizures (not status epilepticus) have not been associated with neuronal damage. Therefore, there is no need to treat once the seizure has stopped. </w:t>
            </w:r>
          </w:p>
          <w:p w14:paraId="2AAB9192" w14:textId="77777777" w:rsidR="00CE2DE5" w:rsidRPr="008D607D" w:rsidRDefault="00CE2DE5" w:rsidP="008D607D">
            <w:pPr>
              <w:spacing w:after="0" w:line="240" w:lineRule="auto"/>
              <w:ind w:left="113" w:right="113"/>
              <w:rPr>
                <w:rFonts w:eastAsia="?????? Pro W3" w:cs="Arial"/>
                <w:color w:val="000000"/>
                <w:sz w:val="18"/>
                <w:szCs w:val="18"/>
                <w:lang w:val="en-GB"/>
              </w:rPr>
            </w:pPr>
          </w:p>
          <w:p w14:paraId="12FC4C15" w14:textId="77777777" w:rsidR="00CE2DE5" w:rsidRDefault="00CE2DE5" w:rsidP="008D607D">
            <w:pPr>
              <w:spacing w:after="0" w:line="240" w:lineRule="auto"/>
              <w:ind w:left="113" w:right="113"/>
              <w:rPr>
                <w:rFonts w:eastAsia="?????? Pro W3" w:cs="Arial"/>
                <w:color w:val="000000"/>
                <w:sz w:val="18"/>
                <w:szCs w:val="18"/>
              </w:rPr>
            </w:pPr>
            <w:r>
              <w:rPr>
                <w:rFonts w:eastAsia="?????? Pro W3" w:cs="Arial"/>
                <w:color w:val="000000"/>
                <w:sz w:val="18"/>
                <w:szCs w:val="18"/>
              </w:rPr>
              <w:t>L</w:t>
            </w:r>
            <w:r w:rsidRPr="008D607D">
              <w:rPr>
                <w:rFonts w:eastAsia="?????? Pro W3" w:cs="Arial"/>
                <w:color w:val="000000"/>
                <w:sz w:val="18"/>
                <w:szCs w:val="18"/>
              </w:rPr>
              <w:t>orazepam</w:t>
            </w:r>
            <w:r>
              <w:rPr>
                <w:rFonts w:eastAsia="?????? Pro W3" w:cs="Arial"/>
                <w:color w:val="000000"/>
                <w:sz w:val="18"/>
                <w:szCs w:val="18"/>
              </w:rPr>
              <w:t>:</w:t>
            </w:r>
            <w:r w:rsidRPr="008D607D">
              <w:rPr>
                <w:rFonts w:eastAsia="?????? Pro W3" w:cs="Arial"/>
                <w:color w:val="000000"/>
                <w:sz w:val="18"/>
                <w:szCs w:val="18"/>
              </w:rPr>
              <w:t xml:space="preserve"> 0.1 mg/kg</w:t>
            </w:r>
            <w:r>
              <w:rPr>
                <w:rFonts w:eastAsia="?????? Pro W3" w:cs="Arial"/>
                <w:color w:val="000000"/>
                <w:sz w:val="18"/>
                <w:szCs w:val="18"/>
              </w:rPr>
              <w:t xml:space="preserve"> </w:t>
            </w:r>
            <w:r w:rsidRPr="008D607D">
              <w:rPr>
                <w:rFonts w:eastAsia="?????? Pro W3" w:cs="Arial"/>
                <w:color w:val="000000"/>
                <w:sz w:val="18"/>
                <w:szCs w:val="18"/>
              </w:rPr>
              <w:t>buccal/pr (max 4mg/dose)</w:t>
            </w:r>
          </w:p>
          <w:p w14:paraId="07FBBE2C" w14:textId="701E0913" w:rsidR="00E35E47" w:rsidRDefault="00E35E47" w:rsidP="008D607D">
            <w:pPr>
              <w:spacing w:after="0" w:line="240" w:lineRule="auto"/>
              <w:ind w:left="113" w:right="113"/>
              <w:rPr>
                <w:color w:val="000000"/>
                <w:sz w:val="18"/>
                <w:szCs w:val="18"/>
              </w:rPr>
            </w:pPr>
            <w:r>
              <w:rPr>
                <w:color w:val="000000"/>
                <w:sz w:val="18"/>
                <w:szCs w:val="18"/>
              </w:rPr>
              <w:t xml:space="preserve">Midazolam: 0.5 mg/kg </w:t>
            </w:r>
            <w:r w:rsidRPr="00E35E47">
              <w:rPr>
                <w:color w:val="000000"/>
                <w:sz w:val="18"/>
                <w:szCs w:val="18"/>
              </w:rPr>
              <w:t>buccal</w:t>
            </w:r>
            <w:r w:rsidR="00324B13">
              <w:rPr>
                <w:color w:val="000000"/>
                <w:sz w:val="18"/>
                <w:szCs w:val="18"/>
              </w:rPr>
              <w:t xml:space="preserve"> (max 10 mg/dose)       </w:t>
            </w:r>
          </w:p>
          <w:p w14:paraId="39323B53" w14:textId="5F992C18" w:rsidR="00E35E47" w:rsidRPr="008D607D" w:rsidRDefault="00E35E47" w:rsidP="008D607D">
            <w:pPr>
              <w:spacing w:after="0" w:line="240" w:lineRule="auto"/>
              <w:ind w:left="113" w:right="113"/>
              <w:rPr>
                <w:rFonts w:eastAsia="?????? Pro W3" w:cs="Arial"/>
                <w:color w:val="000000"/>
                <w:sz w:val="18"/>
                <w:szCs w:val="18"/>
                <w:lang w:val="en-GB"/>
              </w:rPr>
            </w:pPr>
            <w:r>
              <w:rPr>
                <w:color w:val="000000"/>
                <w:sz w:val="18"/>
                <w:szCs w:val="18"/>
              </w:rPr>
              <w:t xml:space="preserve">                    0.2 mg/kg intranasal (max 5 mg/nostril/dose)</w:t>
            </w:r>
          </w:p>
          <w:p w14:paraId="2C86C419" w14:textId="3EB99C78" w:rsidR="00CE2DE5" w:rsidRPr="008D607D" w:rsidRDefault="00CE2DE5" w:rsidP="008D607D">
            <w:pPr>
              <w:spacing w:after="0" w:line="240" w:lineRule="auto"/>
              <w:ind w:left="113" w:right="113"/>
              <w:rPr>
                <w:rFonts w:eastAsia="?????? Pro W3" w:cs="Arial"/>
                <w:color w:val="000000"/>
                <w:sz w:val="18"/>
                <w:szCs w:val="18"/>
                <w:lang w:val="en-GB"/>
              </w:rPr>
            </w:pPr>
            <w:r>
              <w:rPr>
                <w:rFonts w:eastAsia="?????? Pro W3" w:cs="Arial"/>
                <w:color w:val="000000"/>
                <w:sz w:val="18"/>
                <w:szCs w:val="18"/>
              </w:rPr>
              <w:t>D</w:t>
            </w:r>
            <w:r w:rsidRPr="008D607D">
              <w:rPr>
                <w:rFonts w:eastAsia="?????? Pro W3" w:cs="Arial"/>
                <w:color w:val="000000"/>
                <w:sz w:val="18"/>
                <w:szCs w:val="18"/>
              </w:rPr>
              <w:t>iazepam</w:t>
            </w:r>
            <w:r>
              <w:rPr>
                <w:rFonts w:eastAsia="?????? Pro W3" w:cs="Arial"/>
                <w:color w:val="000000"/>
                <w:sz w:val="18"/>
                <w:szCs w:val="18"/>
              </w:rPr>
              <w:t>:</w:t>
            </w:r>
            <w:r w:rsidRPr="008D607D">
              <w:rPr>
                <w:rFonts w:eastAsia="?????? Pro W3" w:cs="Arial"/>
                <w:color w:val="000000"/>
                <w:sz w:val="18"/>
                <w:szCs w:val="18"/>
              </w:rPr>
              <w:t xml:space="preserve"> </w:t>
            </w:r>
            <w:r w:rsidR="00C36D4E">
              <w:rPr>
                <w:rFonts w:eastAsia="?????? Pro W3" w:cs="Arial"/>
                <w:color w:val="000000"/>
                <w:sz w:val="18"/>
                <w:szCs w:val="18"/>
              </w:rPr>
              <w:t>0</w:t>
            </w:r>
            <w:r>
              <w:rPr>
                <w:rFonts w:eastAsia="?????? Pro W3" w:cs="Arial"/>
                <w:color w:val="000000"/>
                <w:sz w:val="18"/>
                <w:szCs w:val="18"/>
              </w:rPr>
              <w:t xml:space="preserve">.5 mg/kg </w:t>
            </w:r>
            <w:r w:rsidR="00E35E47">
              <w:rPr>
                <w:rFonts w:eastAsia="?????? Pro W3" w:cs="Arial"/>
                <w:color w:val="000000"/>
                <w:sz w:val="18"/>
                <w:szCs w:val="18"/>
              </w:rPr>
              <w:t>PR</w:t>
            </w:r>
            <w:r>
              <w:rPr>
                <w:rFonts w:eastAsia="?????? Pro W3" w:cs="Arial"/>
                <w:color w:val="000000"/>
                <w:sz w:val="18"/>
                <w:szCs w:val="18"/>
              </w:rPr>
              <w:t>(max 20</w:t>
            </w:r>
            <w:r w:rsidR="006656AA">
              <w:rPr>
                <w:rFonts w:eastAsia="?????? Pro W3" w:cs="Arial"/>
                <w:color w:val="000000"/>
                <w:sz w:val="18"/>
                <w:szCs w:val="18"/>
              </w:rPr>
              <w:t xml:space="preserve"> </w:t>
            </w:r>
            <w:r w:rsidRPr="008D607D">
              <w:rPr>
                <w:rFonts w:eastAsia="?????? Pro W3" w:cs="Arial"/>
                <w:color w:val="000000"/>
                <w:sz w:val="18"/>
                <w:szCs w:val="18"/>
              </w:rPr>
              <w:t>mg</w:t>
            </w:r>
            <w:r w:rsidR="00E35E47">
              <w:rPr>
                <w:rFonts w:eastAsia="?????? Pro W3" w:cs="Arial"/>
                <w:color w:val="000000"/>
                <w:sz w:val="18"/>
                <w:szCs w:val="18"/>
              </w:rPr>
              <w:t>/dose</w:t>
            </w:r>
            <w:r w:rsidRPr="008D607D">
              <w:rPr>
                <w:rFonts w:eastAsia="?????? Pro W3" w:cs="Arial"/>
                <w:color w:val="000000"/>
                <w:sz w:val="18"/>
                <w:szCs w:val="18"/>
              </w:rPr>
              <w:t>)</w:t>
            </w:r>
          </w:p>
          <w:p w14:paraId="491DCFEB" w14:textId="77777777" w:rsidR="00CE2DE5" w:rsidRDefault="00CE2DE5" w:rsidP="008D607D">
            <w:pPr>
              <w:spacing w:after="0" w:line="240" w:lineRule="auto"/>
              <w:ind w:left="113" w:right="113"/>
              <w:rPr>
                <w:rFonts w:eastAsia="?????? Pro W3" w:cs="Arial"/>
                <w:color w:val="000000"/>
                <w:sz w:val="18"/>
                <w:szCs w:val="18"/>
              </w:rPr>
            </w:pPr>
          </w:p>
          <w:p w14:paraId="17BE463C" w14:textId="77777777" w:rsidR="00CE2DE5" w:rsidRPr="008D607D" w:rsidRDefault="00CE2DE5" w:rsidP="008D607D">
            <w:pPr>
              <w:spacing w:after="0" w:line="240" w:lineRule="auto"/>
              <w:ind w:left="113" w:right="113"/>
              <w:rPr>
                <w:rFonts w:eastAsia="?????? Pro W3" w:cs="Arial"/>
                <w:color w:val="000000"/>
                <w:sz w:val="18"/>
                <w:szCs w:val="18"/>
                <w:lang w:val="en-GB"/>
              </w:rPr>
            </w:pPr>
            <w:r>
              <w:rPr>
                <w:rFonts w:eastAsia="?????? Pro W3" w:cs="Arial"/>
                <w:color w:val="000000"/>
                <w:sz w:val="18"/>
                <w:szCs w:val="18"/>
              </w:rPr>
              <w:t>I</w:t>
            </w:r>
            <w:r w:rsidRPr="008D607D">
              <w:rPr>
                <w:rFonts w:eastAsia="?????? Pro W3" w:cs="Arial"/>
                <w:color w:val="000000"/>
                <w:sz w:val="18"/>
                <w:szCs w:val="18"/>
              </w:rPr>
              <w:t xml:space="preserve">f an </w:t>
            </w:r>
            <w:r>
              <w:rPr>
                <w:rFonts w:eastAsia="?????? Pro W3" w:cs="Arial"/>
                <w:color w:val="000000"/>
                <w:sz w:val="18"/>
                <w:szCs w:val="18"/>
              </w:rPr>
              <w:t xml:space="preserve">IV </w:t>
            </w:r>
            <w:r w:rsidRPr="008D607D">
              <w:rPr>
                <w:rFonts w:eastAsia="?????? Pro W3" w:cs="Arial"/>
                <w:color w:val="000000"/>
                <w:sz w:val="18"/>
                <w:szCs w:val="18"/>
              </w:rPr>
              <w:t>is present:</w:t>
            </w:r>
          </w:p>
          <w:p w14:paraId="799939CB" w14:textId="04DDEAF0" w:rsidR="00CE2DE5" w:rsidRPr="008D607D" w:rsidRDefault="00CE2DE5" w:rsidP="008D607D">
            <w:pPr>
              <w:spacing w:after="0" w:line="240" w:lineRule="auto"/>
              <w:ind w:left="113" w:right="113"/>
              <w:rPr>
                <w:rFonts w:eastAsia="?????? Pro W3" w:cs="Arial"/>
                <w:color w:val="000000"/>
                <w:sz w:val="18"/>
                <w:szCs w:val="18"/>
                <w:lang w:val="en-GB"/>
              </w:rPr>
            </w:pPr>
            <w:r>
              <w:rPr>
                <w:rFonts w:eastAsia="?????? Pro W3" w:cs="Arial"/>
                <w:color w:val="000000"/>
                <w:sz w:val="18"/>
                <w:szCs w:val="18"/>
              </w:rPr>
              <w:t>L</w:t>
            </w:r>
            <w:r w:rsidRPr="008D607D">
              <w:rPr>
                <w:rFonts w:eastAsia="?????? Pro W3" w:cs="Arial"/>
                <w:color w:val="000000"/>
                <w:sz w:val="18"/>
                <w:szCs w:val="18"/>
              </w:rPr>
              <w:t>orazepam</w:t>
            </w:r>
            <w:r>
              <w:rPr>
                <w:rFonts w:eastAsia="?????? Pro W3" w:cs="Arial"/>
                <w:color w:val="000000"/>
                <w:sz w:val="18"/>
                <w:szCs w:val="18"/>
              </w:rPr>
              <w:t xml:space="preserve">: </w:t>
            </w:r>
            <w:r w:rsidRPr="008D607D">
              <w:rPr>
                <w:rFonts w:eastAsia="?????? Pro W3" w:cs="Arial"/>
                <w:color w:val="000000"/>
                <w:sz w:val="18"/>
                <w:szCs w:val="18"/>
              </w:rPr>
              <w:t>0.1 mg/kg</w:t>
            </w:r>
            <w:r>
              <w:rPr>
                <w:rFonts w:eastAsia="?????? Pro W3" w:cs="Arial"/>
                <w:color w:val="000000"/>
                <w:sz w:val="18"/>
                <w:szCs w:val="18"/>
              </w:rPr>
              <w:t xml:space="preserve"> IV</w:t>
            </w:r>
            <w:r w:rsidRPr="008D607D">
              <w:rPr>
                <w:rFonts w:eastAsia="?????? Pro W3" w:cs="Arial"/>
                <w:color w:val="000000"/>
                <w:sz w:val="18"/>
                <w:szCs w:val="18"/>
              </w:rPr>
              <w:t xml:space="preserve"> (max 4mg</w:t>
            </w:r>
            <w:r w:rsidR="00E35E47">
              <w:rPr>
                <w:rFonts w:eastAsia="?????? Pro W3" w:cs="Arial"/>
                <w:color w:val="000000"/>
                <w:sz w:val="18"/>
                <w:szCs w:val="18"/>
              </w:rPr>
              <w:t>/dose</w:t>
            </w:r>
            <w:r w:rsidRPr="008D607D">
              <w:rPr>
                <w:rFonts w:eastAsia="?????? Pro W3" w:cs="Arial"/>
                <w:color w:val="000000"/>
                <w:sz w:val="18"/>
                <w:szCs w:val="18"/>
              </w:rPr>
              <w:t xml:space="preserve">) – </w:t>
            </w:r>
            <w:r>
              <w:rPr>
                <w:rFonts w:eastAsia="?????? Pro W3" w:cs="Arial"/>
                <w:color w:val="000000"/>
                <w:sz w:val="18"/>
                <w:szCs w:val="18"/>
              </w:rPr>
              <w:t>administer over</w:t>
            </w:r>
            <w:r w:rsidRPr="008D607D">
              <w:rPr>
                <w:rFonts w:eastAsia="?????? Pro W3" w:cs="Arial"/>
                <w:color w:val="000000"/>
                <w:sz w:val="18"/>
                <w:szCs w:val="18"/>
              </w:rPr>
              <w:t xml:space="preserve"> 30-60</w:t>
            </w:r>
            <w:r>
              <w:rPr>
                <w:rFonts w:eastAsia="?????? Pro W3" w:cs="Arial"/>
                <w:color w:val="000000"/>
                <w:sz w:val="18"/>
                <w:szCs w:val="18"/>
              </w:rPr>
              <w:t xml:space="preserve"> seconds</w:t>
            </w:r>
            <w:r w:rsidR="00E35E47">
              <w:rPr>
                <w:rFonts w:eastAsia="?????? Pro W3" w:cs="Arial"/>
                <w:color w:val="000000"/>
                <w:sz w:val="18"/>
                <w:szCs w:val="18"/>
              </w:rPr>
              <w:t xml:space="preserve"> slow push to minimize risk of respiratory depression</w:t>
            </w:r>
          </w:p>
          <w:p w14:paraId="064B2453" w14:textId="508ABA73" w:rsidR="00CE2DE5" w:rsidRPr="008D607D" w:rsidRDefault="00CE2DE5" w:rsidP="008D607D">
            <w:pPr>
              <w:spacing w:after="0" w:line="240" w:lineRule="auto"/>
              <w:ind w:left="113" w:right="113"/>
              <w:rPr>
                <w:rFonts w:eastAsia="?????? Pro W3" w:cs="Arial"/>
                <w:color w:val="000000"/>
                <w:sz w:val="18"/>
                <w:szCs w:val="18"/>
                <w:lang w:val="en-GB"/>
              </w:rPr>
            </w:pPr>
            <w:r>
              <w:rPr>
                <w:rFonts w:eastAsia="?????? Pro W3" w:cs="Arial"/>
                <w:color w:val="000000"/>
                <w:sz w:val="18"/>
                <w:szCs w:val="18"/>
              </w:rPr>
              <w:t>M</w:t>
            </w:r>
            <w:r w:rsidRPr="008D607D">
              <w:rPr>
                <w:rFonts w:eastAsia="?????? Pro W3" w:cs="Arial"/>
                <w:color w:val="000000"/>
                <w:sz w:val="18"/>
                <w:szCs w:val="18"/>
              </w:rPr>
              <w:t>idazolam</w:t>
            </w:r>
            <w:r>
              <w:rPr>
                <w:rFonts w:eastAsia="?????? Pro W3" w:cs="Arial"/>
                <w:color w:val="000000"/>
                <w:sz w:val="18"/>
                <w:szCs w:val="18"/>
              </w:rPr>
              <w:t xml:space="preserve">: </w:t>
            </w:r>
            <w:r w:rsidRPr="008D607D">
              <w:rPr>
                <w:rFonts w:eastAsia="?????? Pro W3" w:cs="Arial"/>
                <w:color w:val="000000"/>
                <w:sz w:val="18"/>
                <w:szCs w:val="18"/>
              </w:rPr>
              <w:t>0.1 mg/kg</w:t>
            </w:r>
            <w:r>
              <w:rPr>
                <w:rFonts w:eastAsia="?????? Pro W3" w:cs="Arial"/>
                <w:color w:val="000000"/>
                <w:sz w:val="18"/>
                <w:szCs w:val="18"/>
              </w:rPr>
              <w:t xml:space="preserve"> IV</w:t>
            </w:r>
            <w:r w:rsidRPr="008D607D">
              <w:rPr>
                <w:rFonts w:eastAsia="?????? Pro W3" w:cs="Arial"/>
                <w:color w:val="000000"/>
                <w:sz w:val="18"/>
                <w:szCs w:val="18"/>
              </w:rPr>
              <w:t xml:space="preserve"> (max 10mg</w:t>
            </w:r>
            <w:r w:rsidR="00E35E47">
              <w:rPr>
                <w:rFonts w:eastAsia="?????? Pro W3" w:cs="Arial"/>
                <w:color w:val="000000"/>
                <w:sz w:val="18"/>
                <w:szCs w:val="18"/>
              </w:rPr>
              <w:t>/dose</w:t>
            </w:r>
            <w:r w:rsidRPr="008D607D">
              <w:rPr>
                <w:rFonts w:eastAsia="?????? Pro W3" w:cs="Arial"/>
                <w:color w:val="000000"/>
                <w:sz w:val="18"/>
                <w:szCs w:val="18"/>
              </w:rPr>
              <w:t>)</w:t>
            </w:r>
          </w:p>
          <w:p w14:paraId="0BBD3622" w14:textId="77777777" w:rsidR="00CE2DE5" w:rsidRDefault="00CE2DE5" w:rsidP="004F307D">
            <w:pPr>
              <w:spacing w:after="0" w:line="240" w:lineRule="auto"/>
              <w:ind w:left="113" w:right="113"/>
              <w:rPr>
                <w:rFonts w:eastAsia="?????? Pro W3" w:cs="Arial"/>
                <w:color w:val="000000"/>
                <w:sz w:val="18"/>
                <w:szCs w:val="18"/>
                <w:lang w:val="en-GB"/>
              </w:rPr>
            </w:pPr>
          </w:p>
          <w:p w14:paraId="74D26FBE" w14:textId="3F383F15" w:rsidR="00DF61CE" w:rsidRPr="004F307D" w:rsidRDefault="00DF61CE" w:rsidP="00DF61CE">
            <w:pPr>
              <w:spacing w:after="0" w:line="240" w:lineRule="auto"/>
              <w:ind w:left="113" w:right="113"/>
              <w:rPr>
                <w:rFonts w:eastAsia="?????? Pro W3" w:cs="Arial"/>
                <w:color w:val="000000"/>
                <w:sz w:val="18"/>
                <w:szCs w:val="18"/>
                <w:lang w:val="en-GB"/>
              </w:rPr>
            </w:pPr>
            <w:r>
              <w:rPr>
                <w:rFonts w:eastAsia="?????? Pro W3" w:cs="Arial"/>
                <w:color w:val="000000"/>
                <w:sz w:val="18"/>
                <w:szCs w:val="18"/>
              </w:rPr>
              <w:t>(Canadian Pediatric Society position statement)</w:t>
            </w:r>
            <w:commentRangeStart w:id="25"/>
            <w:r w:rsidR="00324B13">
              <w:rPr>
                <w:rFonts w:eastAsia="?????? Pro W3" w:cs="Arial"/>
                <w:color w:val="000000"/>
                <w:sz w:val="18"/>
                <w:szCs w:val="18"/>
                <w:vertAlign w:val="superscript"/>
              </w:rPr>
              <w:t>5</w:t>
            </w:r>
            <w:commentRangeEnd w:id="25"/>
            <w:r w:rsidR="00324B13">
              <w:rPr>
                <w:rStyle w:val="CommentReference"/>
              </w:rPr>
              <w:commentReference w:id="25"/>
            </w:r>
            <w:r w:rsidR="00573589">
              <w:rPr>
                <w:rFonts w:eastAsia="?????? Pro W3" w:cs="Arial"/>
                <w:color w:val="000000"/>
                <w:sz w:val="18"/>
                <w:szCs w:val="18"/>
                <w:vertAlign w:val="superscript"/>
              </w:rPr>
              <w:t>,7-8</w:t>
            </w:r>
          </w:p>
          <w:p w14:paraId="5897C142" w14:textId="659BCBEE" w:rsidR="00DF61CE" w:rsidRDefault="00DF61CE" w:rsidP="004F307D">
            <w:pPr>
              <w:spacing w:after="0" w:line="240" w:lineRule="auto"/>
              <w:ind w:left="113" w:right="113"/>
              <w:rPr>
                <w:rFonts w:eastAsia="?????? Pro W3" w:cs="Arial"/>
                <w:color w:val="000000"/>
                <w:sz w:val="18"/>
                <w:szCs w:val="18"/>
                <w:lang w:val="en-GB"/>
              </w:rPr>
            </w:pPr>
          </w:p>
          <w:p w14:paraId="4815D178" w14:textId="77777777" w:rsidR="001D5BE6" w:rsidRPr="00D00E38" w:rsidRDefault="001D5BE6" w:rsidP="001D5BE6">
            <w:pPr>
              <w:spacing w:after="0" w:line="240" w:lineRule="auto"/>
              <w:ind w:left="113" w:right="113"/>
              <w:rPr>
                <w:rFonts w:eastAsia="?????? Pro W3" w:cs="Arial"/>
                <w:color w:val="000000"/>
                <w:sz w:val="18"/>
                <w:szCs w:val="18"/>
                <w:lang w:val="en-GB"/>
              </w:rPr>
            </w:pPr>
          </w:p>
        </w:tc>
      </w:tr>
      <w:tr w:rsidR="00CE2DE5" w:rsidRPr="00CF6B2F" w14:paraId="2719E0D2" w14:textId="77777777" w:rsidTr="004F307D">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F428CA2" w14:textId="77777777" w:rsidR="00CE2DE5" w:rsidRPr="00D00E38" w:rsidRDefault="00CE2DE5" w:rsidP="004F307D">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661DDCEF" w14:textId="77777777" w:rsidTr="004F307D">
        <w:trPr>
          <w:cantSplit/>
          <w:trHeight w:val="67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26D29415" w14:textId="77777777" w:rsidR="00CE2DE5" w:rsidRPr="00D00E38" w:rsidRDefault="00CE2DE5" w:rsidP="004F307D">
            <w:pPr>
              <w:keepNext/>
              <w:keepLines/>
              <w:spacing w:after="0" w:line="240" w:lineRule="auto"/>
              <w:ind w:left="162" w:hanging="1"/>
              <w:rPr>
                <w:rFonts w:eastAsia="?????? Pro W3"/>
                <w:i/>
                <w:color w:val="216800"/>
                <w:sz w:val="18"/>
                <w:szCs w:val="20"/>
                <w:lang w:val="en-GB"/>
              </w:rPr>
            </w:pPr>
          </w:p>
          <w:p w14:paraId="7787C184" w14:textId="77777777" w:rsidR="00CE2DE5" w:rsidRPr="00D00E38" w:rsidRDefault="00CE2DE5" w:rsidP="004F307D">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E17E7A1" w14:textId="77777777" w:rsidR="00CE2DE5" w:rsidRPr="00D00E38" w:rsidRDefault="00CE2DE5" w:rsidP="008D607D">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Insert text box and Check Answer button.</w:t>
            </w:r>
            <w:r w:rsidR="00DF61CE">
              <w:rPr>
                <w:rFonts w:eastAsia="?????? Pro W3"/>
                <w:color w:val="008000"/>
                <w:sz w:val="18"/>
                <w:szCs w:val="20"/>
                <w:lang w:val="en-GB"/>
              </w:rPr>
              <w:t xml:space="preserve"> Then provide feedback</w:t>
            </w:r>
          </w:p>
        </w:tc>
      </w:tr>
    </w:tbl>
    <w:p w14:paraId="22B1A7AD" w14:textId="77777777" w:rsidR="00CE2DE5" w:rsidRDefault="00CE2DE5" w:rsidP="00D11333">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1CDAE3F" w14:textId="77777777" w:rsidTr="004F307D">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47A4C13"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C53F88" w14:textId="77777777" w:rsidR="00CE2DE5" w:rsidRPr="00D00E38" w:rsidRDefault="00CE2DE5"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4231AF3" w14:textId="77777777" w:rsidR="00CE2DE5" w:rsidRPr="00D00E38" w:rsidRDefault="00CE2DE5" w:rsidP="004F307D">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2853B972" w14:textId="77777777" w:rsidTr="004F307D">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AA29C27"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4D41E9" w14:textId="4AEED95D" w:rsidR="00CE2DE5" w:rsidRPr="00D00E38" w:rsidRDefault="00AA6C52"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Diagnosis</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E654E6" w14:textId="77777777" w:rsidR="00CE2DE5" w:rsidRPr="00D00E38" w:rsidRDefault="00CE2DE5" w:rsidP="00C36D4E">
            <w:pPr>
              <w:keepNext/>
              <w:keepLines/>
              <w:spacing w:after="0" w:line="240" w:lineRule="auto"/>
              <w:ind w:left="119" w:hanging="18"/>
              <w:jc w:val="center"/>
              <w:rPr>
                <w:rFonts w:eastAsia="?????? Pro W3"/>
                <w:b/>
                <w:color w:val="FF0000"/>
                <w:sz w:val="36"/>
                <w:szCs w:val="20"/>
                <w:lang w:val="en-GB"/>
              </w:rPr>
            </w:pPr>
            <w:r w:rsidRPr="00D00E38">
              <w:rPr>
                <w:rFonts w:eastAsia="?????? Pro W3"/>
                <w:b/>
                <w:color w:val="FF0000"/>
                <w:sz w:val="36"/>
                <w:szCs w:val="20"/>
                <w:lang w:val="en-GB"/>
              </w:rPr>
              <w:t>0</w:t>
            </w:r>
            <w:r>
              <w:rPr>
                <w:rFonts w:eastAsia="?????? Pro W3"/>
                <w:b/>
                <w:color w:val="FF0000"/>
                <w:sz w:val="36"/>
                <w:szCs w:val="20"/>
                <w:lang w:val="en-GB"/>
              </w:rPr>
              <w:t>3</w:t>
            </w:r>
            <w:r w:rsidRPr="00D00E38">
              <w:rPr>
                <w:rFonts w:eastAsia="?????? Pro W3"/>
                <w:b/>
                <w:color w:val="FF0000"/>
                <w:sz w:val="36"/>
                <w:szCs w:val="20"/>
                <w:lang w:val="en-GB"/>
              </w:rPr>
              <w:t>-</w:t>
            </w:r>
            <w:r w:rsidR="00C36D4E">
              <w:rPr>
                <w:rFonts w:eastAsia="?????? Pro W3"/>
                <w:b/>
                <w:color w:val="FF0000"/>
                <w:sz w:val="36"/>
                <w:szCs w:val="20"/>
                <w:lang w:val="en-GB"/>
              </w:rPr>
              <w:t>5</w:t>
            </w:r>
            <w:r w:rsidRPr="00D00E38">
              <w:rPr>
                <w:rFonts w:eastAsia="?????? Pro W3"/>
                <w:b/>
                <w:color w:val="FF0000"/>
                <w:sz w:val="36"/>
                <w:szCs w:val="20"/>
                <w:lang w:val="en-GB"/>
              </w:rPr>
              <w:t>-</w:t>
            </w:r>
            <w:r w:rsidR="00C36D4E">
              <w:rPr>
                <w:rFonts w:eastAsia="?????? Pro W3"/>
                <w:b/>
                <w:color w:val="FF0000"/>
                <w:sz w:val="36"/>
                <w:szCs w:val="20"/>
                <w:lang w:val="en-GB"/>
              </w:rPr>
              <w:t>8</w:t>
            </w:r>
          </w:p>
        </w:tc>
      </w:tr>
      <w:tr w:rsidR="00CE2DE5" w:rsidRPr="00CF6B2F" w14:paraId="76675C84" w14:textId="77777777" w:rsidTr="004F307D">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EFE259A" w14:textId="77777777" w:rsidR="00CE2DE5" w:rsidRPr="00D00E38" w:rsidRDefault="00CE2DE5" w:rsidP="004F307D">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6F560F5" w14:textId="77777777" w:rsidR="00CE2DE5" w:rsidRPr="00D00E38" w:rsidRDefault="00CE2DE5" w:rsidP="004F307D">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Investigations </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6E9572F0" w14:textId="77777777" w:rsidR="00CE2DE5" w:rsidRPr="00D00E38" w:rsidRDefault="00CE2DE5" w:rsidP="004F307D">
            <w:pPr>
              <w:keepNext/>
              <w:keepLines/>
              <w:spacing w:after="0" w:line="240" w:lineRule="auto"/>
              <w:ind w:left="119" w:hanging="18"/>
              <w:jc w:val="center"/>
              <w:rPr>
                <w:rFonts w:eastAsia="?????? Pro W3"/>
                <w:b/>
                <w:color w:val="000000"/>
                <w:sz w:val="36"/>
                <w:szCs w:val="20"/>
                <w:lang w:val="en-GB"/>
              </w:rPr>
            </w:pPr>
          </w:p>
        </w:tc>
      </w:tr>
      <w:tr w:rsidR="00CE2DE5" w:rsidRPr="00CF6B2F" w14:paraId="3DA7B550" w14:textId="77777777" w:rsidTr="004F307D">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655338E" w14:textId="77777777" w:rsidR="00CE2DE5" w:rsidRPr="00D00E38" w:rsidRDefault="00CE2DE5" w:rsidP="004F307D">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3AC79047" w14:textId="77777777" w:rsidTr="004F307D">
        <w:trPr>
          <w:cantSplit/>
          <w:trHeight w:val="257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E39919" w14:textId="77777777" w:rsidR="00CE2DE5" w:rsidRPr="00D00E38" w:rsidRDefault="00CE2DE5" w:rsidP="004F307D">
            <w:pPr>
              <w:spacing w:after="0" w:line="240" w:lineRule="auto"/>
              <w:ind w:left="113" w:right="113"/>
              <w:rPr>
                <w:rFonts w:eastAsia="?????? Pro W3"/>
                <w:color w:val="000000"/>
                <w:sz w:val="18"/>
                <w:szCs w:val="24"/>
                <w:lang w:val="en-GB"/>
              </w:rPr>
            </w:pPr>
          </w:p>
          <w:p w14:paraId="67754885" w14:textId="77777777" w:rsidR="00CE2DE5" w:rsidRPr="00D00E38" w:rsidRDefault="00DF61CE" w:rsidP="004F307D">
            <w:pPr>
              <w:spacing w:after="0" w:line="240" w:lineRule="auto"/>
              <w:ind w:left="113" w:right="113"/>
              <w:jc w:val="right"/>
              <w:rPr>
                <w:rFonts w:eastAsia="?????? Pro W3"/>
                <w:b/>
                <w:sz w:val="18"/>
                <w:szCs w:val="24"/>
                <w:lang w:val="en-GB"/>
              </w:rPr>
            </w:pPr>
            <w:r>
              <w:rPr>
                <w:rFonts w:eastAsia="?????? Pro W3"/>
                <w:b/>
                <w:sz w:val="18"/>
                <w:szCs w:val="24"/>
                <w:lang w:val="en-GB"/>
              </w:rPr>
              <w:t>Day 2, 00.</w:t>
            </w:r>
            <w:r w:rsidR="00CE2DE5">
              <w:rPr>
                <w:rFonts w:eastAsia="?????? Pro W3"/>
                <w:b/>
                <w:sz w:val="18"/>
                <w:szCs w:val="24"/>
                <w:lang w:val="en-GB"/>
              </w:rPr>
              <w:t>05</w:t>
            </w:r>
          </w:p>
          <w:p w14:paraId="196BFA80" w14:textId="77777777" w:rsidR="00CE2DE5" w:rsidRDefault="00CE2DE5" w:rsidP="004F307D">
            <w:pPr>
              <w:spacing w:after="0" w:line="240" w:lineRule="auto"/>
              <w:ind w:left="113" w:right="113"/>
              <w:rPr>
                <w:rFonts w:eastAsia="?????? Pro W3"/>
                <w:sz w:val="18"/>
                <w:szCs w:val="24"/>
                <w:lang w:val="en-GB"/>
              </w:rPr>
            </w:pPr>
          </w:p>
          <w:p w14:paraId="5E75AE5B" w14:textId="77777777" w:rsidR="00CE2DE5" w:rsidRPr="00D11333" w:rsidRDefault="00CE2DE5" w:rsidP="004F307D">
            <w:pPr>
              <w:spacing w:after="0" w:line="240" w:lineRule="auto"/>
              <w:ind w:left="113" w:right="113"/>
              <w:rPr>
                <w:rFonts w:eastAsia="?????? Pro W3"/>
                <w:sz w:val="18"/>
                <w:szCs w:val="24"/>
                <w:lang w:val="en-GB"/>
              </w:rPr>
            </w:pPr>
            <w:r>
              <w:rPr>
                <w:rFonts w:eastAsia="?????? Pro W3"/>
                <w:sz w:val="18"/>
                <w:szCs w:val="24"/>
                <w:lang w:val="en-GB"/>
              </w:rPr>
              <w:t>[Resident thought]: “What investigations should I order?”</w:t>
            </w:r>
          </w:p>
          <w:p w14:paraId="63AEB931" w14:textId="77777777" w:rsidR="00CE2DE5" w:rsidRDefault="00CE2DE5" w:rsidP="004F307D">
            <w:pPr>
              <w:spacing w:after="0" w:line="240" w:lineRule="auto"/>
              <w:ind w:left="113" w:right="113"/>
              <w:rPr>
                <w:rFonts w:eastAsia="?????? Pro W3"/>
                <w:sz w:val="18"/>
                <w:szCs w:val="24"/>
                <w:lang w:val="en-GB"/>
              </w:rPr>
            </w:pPr>
          </w:p>
          <w:p w14:paraId="4103685D" w14:textId="77777777" w:rsidR="00CE2DE5" w:rsidRPr="00A76D65" w:rsidRDefault="00CE2DE5" w:rsidP="004F307D">
            <w:pPr>
              <w:spacing w:after="0" w:line="240" w:lineRule="auto"/>
              <w:ind w:left="113" w:right="113"/>
              <w:rPr>
                <w:rFonts w:eastAsia="?????? Pro W3"/>
                <w:i/>
                <w:sz w:val="18"/>
                <w:szCs w:val="24"/>
                <w:lang w:val="en-GB"/>
              </w:rPr>
            </w:pPr>
            <w:r>
              <w:rPr>
                <w:rFonts w:eastAsia="?????? Pro W3"/>
                <w:i/>
                <w:sz w:val="18"/>
                <w:szCs w:val="24"/>
                <w:lang w:val="en-GB"/>
              </w:rPr>
              <w:t>In the box below, list the investigations you would order immediately.</w:t>
            </w:r>
          </w:p>
        </w:tc>
      </w:tr>
      <w:tr w:rsidR="00CE2DE5" w:rsidRPr="00CF6B2F" w14:paraId="58759177" w14:textId="77777777" w:rsidTr="004F307D">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4F6BB21" w14:textId="77777777" w:rsidR="00CE2DE5" w:rsidRPr="00D00E38" w:rsidRDefault="00CE2DE5" w:rsidP="004F307D">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74730F51" w14:textId="77777777" w:rsidTr="004F307D">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B60CCE" w14:textId="77777777" w:rsidR="00776FC9" w:rsidRDefault="00776FC9" w:rsidP="004F307D">
            <w:pPr>
              <w:spacing w:after="0" w:line="240" w:lineRule="auto"/>
              <w:ind w:left="113" w:right="113"/>
              <w:rPr>
                <w:ins w:id="26" w:author="Yildirim, Esra" w:date="2013-04-05T12:23:00Z"/>
                <w:rFonts w:eastAsia="?????? Pro W3" w:cs="Arial"/>
                <w:b/>
                <w:i/>
                <w:color w:val="000000"/>
                <w:sz w:val="18"/>
                <w:szCs w:val="18"/>
                <w:lang w:val="en-GB"/>
              </w:rPr>
            </w:pPr>
          </w:p>
          <w:p w14:paraId="315A7014" w14:textId="77777777" w:rsidR="00CE2DE5" w:rsidRPr="00D00E38" w:rsidRDefault="00CE2DE5" w:rsidP="004F307D">
            <w:pPr>
              <w:spacing w:after="0" w:line="240" w:lineRule="auto"/>
              <w:ind w:left="113" w:right="113"/>
              <w:rPr>
                <w:rFonts w:eastAsia="?????? Pro W3" w:cs="Arial"/>
                <w:b/>
                <w:i/>
                <w:color w:val="000000"/>
                <w:sz w:val="18"/>
                <w:szCs w:val="18"/>
                <w:lang w:val="en-GB"/>
              </w:rPr>
            </w:pPr>
            <w:r w:rsidRPr="00776FC9">
              <w:rPr>
                <w:rFonts w:eastAsia="?????? Pro W3" w:cs="Arial"/>
                <w:b/>
                <w:color w:val="000000"/>
                <w:sz w:val="18"/>
                <w:szCs w:val="18"/>
                <w:lang w:val="en-GB"/>
              </w:rPr>
              <w:t>Feedback</w:t>
            </w:r>
          </w:p>
          <w:p w14:paraId="758A6DAE" w14:textId="02000BC4" w:rsidR="00CE2DE5" w:rsidRPr="004F307D" w:rsidRDefault="00CE2DE5" w:rsidP="004F307D">
            <w:pPr>
              <w:spacing w:after="0" w:line="240" w:lineRule="auto"/>
              <w:ind w:left="113" w:right="113"/>
              <w:rPr>
                <w:rFonts w:eastAsia="?????? Pro W3" w:cs="Arial"/>
                <w:color w:val="000000"/>
                <w:sz w:val="18"/>
                <w:szCs w:val="18"/>
                <w:lang w:val="en-GB"/>
              </w:rPr>
            </w:pPr>
            <w:r w:rsidRPr="004F307D">
              <w:rPr>
                <w:rFonts w:eastAsia="?????? Pro W3" w:cs="Arial"/>
                <w:color w:val="000000"/>
                <w:sz w:val="18"/>
                <w:szCs w:val="18"/>
              </w:rPr>
              <w:t>Consider</w:t>
            </w:r>
            <w:r>
              <w:rPr>
                <w:rFonts w:eastAsia="?????? Pro W3" w:cs="Arial"/>
                <w:color w:val="000000"/>
                <w:sz w:val="18"/>
                <w:szCs w:val="18"/>
              </w:rPr>
              <w:t>: electrolytes</w:t>
            </w:r>
            <w:r w:rsidRPr="004F307D">
              <w:rPr>
                <w:rFonts w:eastAsia="?????? Pro W3" w:cs="Arial"/>
                <w:color w:val="000000"/>
                <w:sz w:val="18"/>
                <w:szCs w:val="18"/>
              </w:rPr>
              <w:t xml:space="preserve">, glucose, </w:t>
            </w:r>
            <w:r>
              <w:rPr>
                <w:rFonts w:eastAsia="?????? Pro W3" w:cs="Arial"/>
                <w:color w:val="000000"/>
                <w:sz w:val="18"/>
                <w:szCs w:val="18"/>
              </w:rPr>
              <w:t>venous blood gas</w:t>
            </w:r>
          </w:p>
          <w:p w14:paraId="5A9E91D0" w14:textId="1432D8E5" w:rsidR="00DF61CE" w:rsidRDefault="00DF61CE" w:rsidP="00DF61CE">
            <w:pPr>
              <w:spacing w:after="0" w:line="240" w:lineRule="auto"/>
              <w:ind w:left="113" w:right="113"/>
              <w:rPr>
                <w:rFonts w:eastAsia="?????? Pro W3" w:cs="Arial"/>
                <w:color w:val="000000"/>
                <w:sz w:val="18"/>
                <w:szCs w:val="18"/>
              </w:rPr>
            </w:pPr>
            <w:r>
              <w:rPr>
                <w:rFonts w:eastAsia="?????? Pro W3" w:cs="Arial"/>
                <w:color w:val="000000"/>
                <w:sz w:val="18"/>
                <w:szCs w:val="18"/>
              </w:rPr>
              <w:t>D</w:t>
            </w:r>
            <w:r w:rsidR="00CE2DE5" w:rsidRPr="004F307D">
              <w:rPr>
                <w:rFonts w:eastAsia="?????? Pro W3" w:cs="Arial"/>
                <w:color w:val="000000"/>
                <w:sz w:val="18"/>
                <w:szCs w:val="18"/>
              </w:rPr>
              <w:t>epending on clinical history</w:t>
            </w:r>
            <w:r>
              <w:rPr>
                <w:rFonts w:eastAsia="?????? Pro W3" w:cs="Arial"/>
                <w:color w:val="000000"/>
                <w:sz w:val="18"/>
                <w:szCs w:val="18"/>
              </w:rPr>
              <w:t xml:space="preserve"> consider</w:t>
            </w:r>
            <w:r w:rsidR="00CE2DE5" w:rsidRPr="004F307D">
              <w:rPr>
                <w:rFonts w:eastAsia="?????? Pro W3" w:cs="Arial"/>
                <w:color w:val="000000"/>
                <w:sz w:val="18"/>
                <w:szCs w:val="18"/>
              </w:rPr>
              <w:t xml:space="preserve">: </w:t>
            </w:r>
            <w:r w:rsidR="00CE2DE5">
              <w:rPr>
                <w:rFonts w:eastAsia="?????? Pro W3" w:cs="Arial"/>
                <w:color w:val="000000"/>
                <w:sz w:val="18"/>
                <w:szCs w:val="18"/>
              </w:rPr>
              <w:t>CBC</w:t>
            </w:r>
            <w:r w:rsidR="00CE2DE5" w:rsidRPr="004F307D">
              <w:rPr>
                <w:rFonts w:eastAsia="?????? Pro W3" w:cs="Arial"/>
                <w:color w:val="000000"/>
                <w:sz w:val="18"/>
                <w:szCs w:val="18"/>
              </w:rPr>
              <w:t>/diff, anticonvulsant levels, liver function, toxicology screen, metabolic screen, blood cultures</w:t>
            </w:r>
            <w:r w:rsidR="00E35E47">
              <w:rPr>
                <w:rFonts w:eastAsia="?????? Pro W3" w:cs="Arial"/>
                <w:color w:val="000000"/>
                <w:sz w:val="18"/>
                <w:szCs w:val="18"/>
              </w:rPr>
              <w:t>, calcium</w:t>
            </w:r>
            <w:r>
              <w:rPr>
                <w:rFonts w:eastAsia="?????? Pro W3" w:cs="Arial"/>
                <w:color w:val="000000"/>
                <w:sz w:val="18"/>
                <w:szCs w:val="18"/>
              </w:rPr>
              <w:t xml:space="preserve"> </w:t>
            </w:r>
          </w:p>
          <w:p w14:paraId="104CBE18" w14:textId="77777777" w:rsidR="00DF61CE" w:rsidRDefault="00DF61CE" w:rsidP="00DF61CE">
            <w:pPr>
              <w:spacing w:after="0" w:line="240" w:lineRule="auto"/>
              <w:ind w:left="113" w:right="113"/>
              <w:rPr>
                <w:rFonts w:eastAsia="?????? Pro W3" w:cs="Arial"/>
                <w:color w:val="000000"/>
                <w:sz w:val="18"/>
                <w:szCs w:val="18"/>
              </w:rPr>
            </w:pPr>
          </w:p>
          <w:p w14:paraId="6B2556EA" w14:textId="39AF028D" w:rsidR="00DF61CE" w:rsidRPr="004F307D" w:rsidRDefault="00DF61CE" w:rsidP="00DF61CE">
            <w:pPr>
              <w:spacing w:after="0" w:line="240" w:lineRule="auto"/>
              <w:ind w:left="113" w:right="113"/>
              <w:rPr>
                <w:rFonts w:eastAsia="?????? Pro W3" w:cs="Arial"/>
                <w:color w:val="000000"/>
                <w:sz w:val="18"/>
                <w:szCs w:val="18"/>
                <w:lang w:val="en-GB"/>
              </w:rPr>
            </w:pPr>
            <w:r>
              <w:rPr>
                <w:rFonts w:eastAsia="?????? Pro W3" w:cs="Arial"/>
                <w:color w:val="000000"/>
                <w:sz w:val="18"/>
                <w:szCs w:val="18"/>
              </w:rPr>
              <w:t>(Canadian Pediatric Society position statement)</w:t>
            </w:r>
            <w:commentRangeStart w:id="27"/>
            <w:r w:rsidR="00776FC9">
              <w:rPr>
                <w:rFonts w:eastAsia="?????? Pro W3" w:cs="Arial"/>
                <w:color w:val="000000"/>
                <w:sz w:val="18"/>
                <w:szCs w:val="18"/>
                <w:vertAlign w:val="superscript"/>
              </w:rPr>
              <w:t>5</w:t>
            </w:r>
            <w:commentRangeEnd w:id="27"/>
            <w:r w:rsidR="00776FC9">
              <w:rPr>
                <w:rStyle w:val="CommentReference"/>
              </w:rPr>
              <w:commentReference w:id="27"/>
            </w:r>
          </w:p>
          <w:p w14:paraId="6D6BC68C" w14:textId="77777777" w:rsidR="00CE2DE5" w:rsidRDefault="00CE2DE5" w:rsidP="00DF61CE">
            <w:pPr>
              <w:spacing w:after="0" w:line="240" w:lineRule="auto"/>
              <w:ind w:left="113" w:right="113"/>
              <w:rPr>
                <w:rFonts w:eastAsia="?????? Pro W3" w:cs="Arial"/>
                <w:color w:val="000000"/>
                <w:sz w:val="18"/>
                <w:szCs w:val="18"/>
                <w:lang w:val="en-GB"/>
              </w:rPr>
            </w:pPr>
          </w:p>
          <w:p w14:paraId="10476A15" w14:textId="5B161887" w:rsidR="003A0F67" w:rsidRDefault="003A0F67" w:rsidP="00776FC9">
            <w:pPr>
              <w:spacing w:after="0" w:line="240" w:lineRule="auto"/>
              <w:ind w:left="113" w:right="113"/>
              <w:rPr>
                <w:ins w:id="28" w:author="Yildirim, Esra" w:date="2013-04-05T12:26:00Z"/>
                <w:rFonts w:eastAsia="?????? Pro W3" w:cs="Arial"/>
                <w:b/>
                <w:color w:val="000000"/>
                <w:sz w:val="18"/>
                <w:szCs w:val="18"/>
                <w:lang w:val="en-GB"/>
              </w:rPr>
            </w:pPr>
            <w:r w:rsidRPr="00776FC9">
              <w:rPr>
                <w:rFonts w:eastAsia="?????? Pro W3" w:cs="Arial"/>
                <w:b/>
                <w:color w:val="000000"/>
                <w:sz w:val="18"/>
                <w:szCs w:val="18"/>
                <w:lang w:val="en-GB"/>
              </w:rPr>
              <w:t>P</w:t>
            </w:r>
            <w:r w:rsidR="00776FC9" w:rsidRPr="00776FC9">
              <w:rPr>
                <w:rFonts w:eastAsia="?????? Pro W3" w:cs="Arial"/>
                <w:b/>
                <w:color w:val="000000"/>
                <w:sz w:val="18"/>
                <w:szCs w:val="18"/>
                <w:lang w:val="en-GB"/>
              </w:rPr>
              <w:t xml:space="preserve">atient </w:t>
            </w:r>
            <w:r w:rsidRPr="00776FC9">
              <w:rPr>
                <w:rFonts w:eastAsia="?????? Pro W3" w:cs="Arial"/>
                <w:b/>
                <w:color w:val="000000"/>
                <w:sz w:val="18"/>
                <w:szCs w:val="18"/>
                <w:lang w:val="en-GB"/>
              </w:rPr>
              <w:t xml:space="preserve"> Chart:</w:t>
            </w:r>
          </w:p>
          <w:p w14:paraId="5CF849E3" w14:textId="77777777" w:rsidR="00776FC9" w:rsidRPr="00776FC9" w:rsidRDefault="00776FC9" w:rsidP="00776FC9">
            <w:pPr>
              <w:spacing w:after="0" w:line="240" w:lineRule="auto"/>
              <w:ind w:left="113" w:right="113"/>
              <w:rPr>
                <w:rFonts w:eastAsia="?????? Pro W3" w:cs="Arial"/>
                <w:b/>
                <w:color w:val="000000"/>
                <w:sz w:val="18"/>
                <w:szCs w:val="18"/>
                <w:lang w:val="en-GB"/>
              </w:rPr>
            </w:pPr>
          </w:p>
          <w:p w14:paraId="33064422" w14:textId="4D1107A8" w:rsidR="003A0F67" w:rsidRPr="003A0F67" w:rsidRDefault="00776FC9" w:rsidP="003A0F67">
            <w:pPr>
              <w:rPr>
                <w:rFonts w:cs="Arial"/>
                <w:color w:val="0070C0"/>
                <w:sz w:val="18"/>
                <w:szCs w:val="18"/>
              </w:rPr>
            </w:pPr>
            <w:r>
              <w:rPr>
                <w:rFonts w:cs="Arial"/>
                <w:color w:val="0070C0"/>
                <w:sz w:val="18"/>
                <w:szCs w:val="18"/>
              </w:rPr>
              <w:t xml:space="preserve">   </w:t>
            </w:r>
            <w:r w:rsidRPr="00D144C9">
              <w:rPr>
                <w:rFonts w:cs="Arial"/>
                <w:b/>
                <w:sz w:val="18"/>
                <w:szCs w:val="18"/>
              </w:rPr>
              <w:t>Labs:</w:t>
            </w:r>
            <w:r w:rsidRPr="00D144C9">
              <w:rPr>
                <w:rFonts w:cs="Arial"/>
                <w:color w:val="0070C0"/>
                <w:sz w:val="18"/>
                <w:szCs w:val="18"/>
              </w:rPr>
              <w:t xml:space="preserve"> </w:t>
            </w:r>
            <w:r w:rsidRPr="00D144C9">
              <w:rPr>
                <w:rFonts w:cs="Arial"/>
                <w:sz w:val="18"/>
                <w:szCs w:val="18"/>
              </w:rPr>
              <w:t>CBC &amp; diff,</w:t>
            </w:r>
            <w:r w:rsidR="00D144C9" w:rsidRPr="00D144C9">
              <w:rPr>
                <w:rFonts w:cs="Arial"/>
                <w:sz w:val="18"/>
                <w:szCs w:val="18"/>
              </w:rPr>
              <w:t xml:space="preserve"> </w:t>
            </w:r>
            <w:r w:rsidR="003A0F67" w:rsidRPr="00D144C9">
              <w:rPr>
                <w:rFonts w:eastAsia="?????? Pro W3" w:cs="Arial"/>
                <w:sz w:val="18"/>
                <w:szCs w:val="18"/>
              </w:rPr>
              <w:t>lytes</w:t>
            </w:r>
            <w:r w:rsidR="003A0F67" w:rsidRPr="00D144C9">
              <w:rPr>
                <w:rFonts w:eastAsia="?????? Pro W3" w:cs="Arial"/>
                <w:color w:val="000000"/>
                <w:sz w:val="18"/>
                <w:szCs w:val="18"/>
              </w:rPr>
              <w:t xml:space="preserve">, glucose, </w:t>
            </w:r>
            <w:r w:rsidR="003A0F67" w:rsidRPr="003A0F67">
              <w:rPr>
                <w:rFonts w:eastAsia="?????? Pro W3" w:cs="Arial"/>
                <w:color w:val="000000"/>
                <w:sz w:val="18"/>
                <w:szCs w:val="18"/>
              </w:rPr>
              <w:t>VBG, Ca+2 normal</w:t>
            </w:r>
          </w:p>
          <w:p w14:paraId="128431B1" w14:textId="77777777" w:rsidR="003A0F67" w:rsidRPr="00D00E38" w:rsidRDefault="003A0F67" w:rsidP="00DF61CE">
            <w:pPr>
              <w:spacing w:after="0" w:line="240" w:lineRule="auto"/>
              <w:ind w:left="113" w:right="113"/>
              <w:rPr>
                <w:rFonts w:eastAsia="?????? Pro W3" w:cs="Arial"/>
                <w:color w:val="000000"/>
                <w:sz w:val="18"/>
                <w:szCs w:val="18"/>
                <w:lang w:val="en-GB"/>
              </w:rPr>
            </w:pPr>
          </w:p>
        </w:tc>
      </w:tr>
      <w:tr w:rsidR="00CE2DE5" w:rsidRPr="00CF6B2F" w14:paraId="3CF9F1A8" w14:textId="77777777" w:rsidTr="004F307D">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D1F8338" w14:textId="77777777" w:rsidR="00CE2DE5" w:rsidRPr="00D00E38" w:rsidRDefault="00CE2DE5" w:rsidP="004F307D">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6C7D437D" w14:textId="77777777" w:rsidTr="004F307D">
        <w:trPr>
          <w:cantSplit/>
          <w:trHeight w:val="67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BB88CAD" w14:textId="77777777" w:rsidR="00CE2DE5" w:rsidRPr="00D00E38" w:rsidRDefault="00CE2DE5" w:rsidP="004F307D">
            <w:pPr>
              <w:keepNext/>
              <w:keepLines/>
              <w:spacing w:after="0" w:line="240" w:lineRule="auto"/>
              <w:ind w:left="162" w:hanging="1"/>
              <w:rPr>
                <w:rFonts w:eastAsia="?????? Pro W3"/>
                <w:i/>
                <w:color w:val="216800"/>
                <w:sz w:val="18"/>
                <w:szCs w:val="20"/>
                <w:lang w:val="en-GB"/>
              </w:rPr>
            </w:pPr>
          </w:p>
          <w:p w14:paraId="51F9B019" w14:textId="77777777" w:rsidR="00CE2DE5" w:rsidRPr="00D00E38" w:rsidRDefault="00CE2DE5" w:rsidP="004F307D">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72E59475" w14:textId="77777777" w:rsidR="00CE2DE5" w:rsidRPr="00D00E38" w:rsidRDefault="00CE2DE5" w:rsidP="004F307D">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Insert text box and Check Answer button.</w:t>
            </w:r>
            <w:r w:rsidR="00DF61CE">
              <w:rPr>
                <w:rFonts w:eastAsia="?????? Pro W3"/>
                <w:color w:val="008000"/>
                <w:sz w:val="18"/>
                <w:szCs w:val="20"/>
                <w:lang w:val="en-GB"/>
              </w:rPr>
              <w:t xml:space="preserve"> Provide feedback when clicked</w:t>
            </w:r>
          </w:p>
        </w:tc>
      </w:tr>
    </w:tbl>
    <w:p w14:paraId="1C92FD56" w14:textId="77777777" w:rsidR="00CE2DE5" w:rsidRDefault="00CE2DE5" w:rsidP="00D11333">
      <w:pPr>
        <w:rPr>
          <w:lang w:val="en-GB"/>
        </w:rPr>
      </w:pPr>
    </w:p>
    <w:p w14:paraId="4E0D8783" w14:textId="77777777" w:rsidR="00CE2DE5" w:rsidRDefault="00CE2DE5" w:rsidP="00D11333">
      <w:pPr>
        <w:rPr>
          <w:lang w:val="en-GB"/>
        </w:rPr>
      </w:pPr>
    </w:p>
    <w:p w14:paraId="78147A10" w14:textId="77777777" w:rsidR="00CE2DE5" w:rsidRPr="00D00E38" w:rsidRDefault="00CE2DE5" w:rsidP="00D11333">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6887EA82" w14:textId="77777777" w:rsidTr="00D04CC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49BB0F9" w14:textId="77777777" w:rsidR="00CE2DE5" w:rsidRPr="00D00E38" w:rsidRDefault="00CE2DE5" w:rsidP="00D04CC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E10F5C" w14:textId="77777777" w:rsidR="00CE2DE5" w:rsidRPr="00D00E38" w:rsidRDefault="00CE2DE5" w:rsidP="00D04CC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C16FA2B" w14:textId="77777777" w:rsidR="00CE2DE5" w:rsidRPr="00D00E38" w:rsidRDefault="00CE2DE5" w:rsidP="00D04CC0">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19D2C31F" w14:textId="77777777" w:rsidTr="00D04CC0">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13C617B" w14:textId="77777777" w:rsidR="00CE2DE5" w:rsidRPr="00D00E38" w:rsidRDefault="00CE2DE5" w:rsidP="00D04CC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47486DF" w14:textId="77777777" w:rsidR="00CE2DE5" w:rsidRPr="00D00E38" w:rsidRDefault="00CE2DE5" w:rsidP="00D04CC0">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Diagnosis</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66F506" w14:textId="77777777" w:rsidR="00CE2DE5" w:rsidRPr="00D00E38" w:rsidRDefault="00CE2DE5" w:rsidP="00DF61CE">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DF61CE">
              <w:rPr>
                <w:rFonts w:eastAsia="?????? Pro W3"/>
                <w:b/>
                <w:color w:val="FF0000"/>
                <w:sz w:val="36"/>
                <w:szCs w:val="20"/>
                <w:lang w:val="en-GB"/>
              </w:rPr>
              <w:t>6</w:t>
            </w:r>
            <w:r>
              <w:rPr>
                <w:rFonts w:eastAsia="?????? Pro W3"/>
                <w:b/>
                <w:color w:val="FF0000"/>
                <w:sz w:val="36"/>
                <w:szCs w:val="20"/>
                <w:lang w:val="en-GB"/>
              </w:rPr>
              <w:t>-1</w:t>
            </w:r>
          </w:p>
        </w:tc>
      </w:tr>
      <w:tr w:rsidR="00CE2DE5" w:rsidRPr="00CF6B2F" w14:paraId="55C4751C" w14:textId="77777777" w:rsidTr="00D04CC0">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5942ADE" w14:textId="77777777" w:rsidR="00CE2DE5" w:rsidRPr="00D00E38" w:rsidRDefault="00CE2DE5" w:rsidP="00D04CC0">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3D5FBD" w14:textId="77777777" w:rsidR="00CE2DE5" w:rsidRPr="00D00E38" w:rsidRDefault="00CE2DE5" w:rsidP="00D1133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Differential diagnosis </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2D8EAE60" w14:textId="77777777" w:rsidR="00CE2DE5" w:rsidRPr="00D00E38" w:rsidRDefault="00CE2DE5" w:rsidP="00D04CC0">
            <w:pPr>
              <w:keepNext/>
              <w:keepLines/>
              <w:spacing w:after="0" w:line="240" w:lineRule="auto"/>
              <w:ind w:left="119" w:hanging="18"/>
              <w:jc w:val="center"/>
              <w:rPr>
                <w:rFonts w:eastAsia="?????? Pro W3"/>
                <w:b/>
                <w:color w:val="000000"/>
                <w:sz w:val="36"/>
                <w:szCs w:val="20"/>
                <w:lang w:val="en-GB"/>
              </w:rPr>
            </w:pPr>
          </w:p>
        </w:tc>
      </w:tr>
      <w:tr w:rsidR="00CE2DE5" w:rsidRPr="00CF6B2F" w14:paraId="2819F60F" w14:textId="77777777" w:rsidTr="00D04CC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CCDA403" w14:textId="77777777" w:rsidR="00CE2DE5" w:rsidRPr="00D00E38" w:rsidRDefault="00CE2DE5" w:rsidP="00D04CC0">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372F634C" w14:textId="77777777" w:rsidTr="001D122D">
        <w:trPr>
          <w:cantSplit/>
          <w:trHeight w:val="1176"/>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70177BE" w14:textId="77777777" w:rsidR="00CE2DE5" w:rsidRPr="00D00E38" w:rsidRDefault="00CE2DE5" w:rsidP="00D04CC0">
            <w:pPr>
              <w:spacing w:after="0" w:line="240" w:lineRule="auto"/>
              <w:ind w:left="113" w:right="113"/>
              <w:rPr>
                <w:rFonts w:eastAsia="?????? Pro W3"/>
                <w:color w:val="000000"/>
                <w:sz w:val="18"/>
                <w:szCs w:val="24"/>
                <w:lang w:val="en-GB"/>
              </w:rPr>
            </w:pPr>
          </w:p>
          <w:p w14:paraId="5E5B62C7" w14:textId="14DE36E0" w:rsidR="00CE2DE5" w:rsidRPr="00D00E38" w:rsidRDefault="00CE2DE5" w:rsidP="00D04CC0">
            <w:pPr>
              <w:spacing w:after="0" w:line="240" w:lineRule="auto"/>
              <w:ind w:left="113" w:right="113"/>
              <w:jc w:val="right"/>
              <w:rPr>
                <w:rFonts w:eastAsia="?????? Pro W3"/>
                <w:b/>
                <w:sz w:val="18"/>
                <w:szCs w:val="24"/>
                <w:lang w:val="en-GB"/>
              </w:rPr>
            </w:pPr>
            <w:r w:rsidRPr="00D00E38">
              <w:rPr>
                <w:rFonts w:eastAsia="?????? Pro W3"/>
                <w:b/>
                <w:sz w:val="18"/>
                <w:szCs w:val="24"/>
                <w:lang w:val="en-GB"/>
              </w:rPr>
              <w:t xml:space="preserve">Day </w:t>
            </w:r>
            <w:r>
              <w:rPr>
                <w:rFonts w:eastAsia="?????? Pro W3"/>
                <w:b/>
                <w:sz w:val="18"/>
                <w:szCs w:val="24"/>
                <w:lang w:val="en-GB"/>
              </w:rPr>
              <w:t>2</w:t>
            </w:r>
            <w:r w:rsidRPr="00D00E38">
              <w:rPr>
                <w:rFonts w:eastAsia="?????? Pro W3"/>
                <w:b/>
                <w:sz w:val="18"/>
                <w:szCs w:val="24"/>
                <w:lang w:val="en-GB"/>
              </w:rPr>
              <w:t xml:space="preserve">, </w:t>
            </w:r>
            <w:r w:rsidR="00DF61CE">
              <w:rPr>
                <w:rFonts w:eastAsia="?????? Pro W3"/>
                <w:b/>
                <w:sz w:val="18"/>
                <w:szCs w:val="24"/>
                <w:lang w:val="en-GB"/>
              </w:rPr>
              <w:t>00</w:t>
            </w:r>
            <w:r>
              <w:rPr>
                <w:rFonts w:eastAsia="?????? Pro W3"/>
                <w:b/>
                <w:sz w:val="18"/>
                <w:szCs w:val="24"/>
                <w:lang w:val="en-GB"/>
              </w:rPr>
              <w:t>:</w:t>
            </w:r>
            <w:r w:rsidR="005368EE">
              <w:rPr>
                <w:rFonts w:eastAsia="?????? Pro W3"/>
                <w:b/>
                <w:sz w:val="18"/>
                <w:szCs w:val="24"/>
                <w:lang w:val="en-GB"/>
              </w:rPr>
              <w:t>20</w:t>
            </w:r>
          </w:p>
          <w:p w14:paraId="72E95351" w14:textId="77777777" w:rsidR="00CE2DE5" w:rsidRDefault="00CE2DE5" w:rsidP="00D04CC0">
            <w:pPr>
              <w:spacing w:after="0" w:line="240" w:lineRule="auto"/>
              <w:ind w:left="113" w:right="113"/>
              <w:rPr>
                <w:rFonts w:eastAsia="?????? Pro W3"/>
                <w:sz w:val="18"/>
                <w:szCs w:val="24"/>
                <w:lang w:val="en-GB"/>
              </w:rPr>
            </w:pPr>
          </w:p>
          <w:p w14:paraId="7C2E4142" w14:textId="77777777" w:rsidR="00CE2DE5" w:rsidRDefault="00CE2DE5" w:rsidP="004B15DF">
            <w:pPr>
              <w:spacing w:after="0" w:line="240" w:lineRule="auto"/>
              <w:ind w:left="113" w:right="113"/>
              <w:rPr>
                <w:rFonts w:eastAsia="?????? Pro W3"/>
                <w:color w:val="000000"/>
                <w:sz w:val="18"/>
                <w:szCs w:val="24"/>
                <w:lang w:val="en-GB"/>
              </w:rPr>
            </w:pPr>
            <w:r>
              <w:rPr>
                <w:rFonts w:eastAsia="?????? Pro W3"/>
                <w:sz w:val="18"/>
                <w:szCs w:val="24"/>
                <w:lang w:val="en-GB"/>
              </w:rPr>
              <w:t>Mother: “</w:t>
            </w:r>
            <w:r>
              <w:rPr>
                <w:rFonts w:eastAsia="?????? Pro W3"/>
                <w:color w:val="000000"/>
                <w:sz w:val="18"/>
                <w:szCs w:val="24"/>
                <w:lang w:val="en-GB"/>
              </w:rPr>
              <w:t>We are very worried that something serious is wrong with Ethan, especially since his one arm seems to be weak. Could he have a brain tumour?”</w:t>
            </w:r>
          </w:p>
          <w:p w14:paraId="158A847B" w14:textId="77777777" w:rsidR="00CE2DE5" w:rsidRDefault="00CE2DE5" w:rsidP="004B15DF">
            <w:pPr>
              <w:spacing w:after="0" w:line="240" w:lineRule="auto"/>
              <w:ind w:left="113" w:right="113"/>
              <w:rPr>
                <w:rFonts w:eastAsia="?????? Pro W3"/>
                <w:color w:val="000000"/>
                <w:sz w:val="18"/>
                <w:szCs w:val="24"/>
                <w:lang w:val="en-GB"/>
              </w:rPr>
            </w:pPr>
          </w:p>
          <w:p w14:paraId="7E090DC4" w14:textId="7E2E8BEB" w:rsidR="00CE2DE5" w:rsidRPr="00765896" w:rsidRDefault="00CE2DE5" w:rsidP="004B15DF">
            <w:pPr>
              <w:spacing w:after="0" w:line="240" w:lineRule="auto"/>
              <w:ind w:left="113" w:right="113"/>
              <w:rPr>
                <w:rFonts w:eastAsia="?????? Pro W3"/>
                <w:i/>
                <w:color w:val="000000"/>
                <w:sz w:val="18"/>
                <w:szCs w:val="24"/>
                <w:lang w:val="en-GB"/>
              </w:rPr>
            </w:pPr>
            <w:r w:rsidRPr="00765896">
              <w:rPr>
                <w:rFonts w:eastAsia="?????? Pro W3"/>
                <w:i/>
                <w:color w:val="000000"/>
                <w:sz w:val="18"/>
                <w:szCs w:val="24"/>
                <w:lang w:val="en-GB"/>
              </w:rPr>
              <w:t xml:space="preserve">Which </w:t>
            </w:r>
            <w:r>
              <w:rPr>
                <w:rFonts w:eastAsia="?????? Pro W3"/>
                <w:i/>
                <w:color w:val="000000"/>
                <w:sz w:val="18"/>
                <w:szCs w:val="24"/>
                <w:lang w:val="en-GB"/>
              </w:rPr>
              <w:t xml:space="preserve">of the following </w:t>
            </w:r>
            <w:r w:rsidR="00AA6C52">
              <w:rPr>
                <w:rFonts w:eastAsia="?????? Pro W3"/>
                <w:i/>
                <w:color w:val="000000"/>
                <w:sz w:val="18"/>
                <w:szCs w:val="24"/>
                <w:lang w:val="en-GB"/>
              </w:rPr>
              <w:t xml:space="preserve">conditions </w:t>
            </w:r>
            <w:r>
              <w:rPr>
                <w:rFonts w:eastAsia="?????? Pro W3"/>
                <w:i/>
                <w:color w:val="000000"/>
                <w:sz w:val="18"/>
                <w:szCs w:val="24"/>
                <w:lang w:val="en-GB"/>
              </w:rPr>
              <w:t>could</w:t>
            </w:r>
            <w:r w:rsidR="00AA6C52">
              <w:rPr>
                <w:rFonts w:eastAsia="?????? Pro W3"/>
                <w:i/>
                <w:color w:val="000000"/>
                <w:sz w:val="18"/>
                <w:szCs w:val="24"/>
                <w:lang w:val="en-GB"/>
              </w:rPr>
              <w:t xml:space="preserve"> </w:t>
            </w:r>
            <w:r>
              <w:rPr>
                <w:rFonts w:eastAsia="?????? Pro W3"/>
                <w:i/>
                <w:color w:val="000000"/>
                <w:sz w:val="18"/>
                <w:szCs w:val="24"/>
                <w:lang w:val="en-GB"/>
              </w:rPr>
              <w:t>present</w:t>
            </w:r>
            <w:r w:rsidR="00AA6C52">
              <w:rPr>
                <w:rFonts w:eastAsia="?????? Pro W3"/>
                <w:i/>
                <w:color w:val="000000"/>
                <w:sz w:val="18"/>
                <w:szCs w:val="24"/>
                <w:lang w:val="en-GB"/>
              </w:rPr>
              <w:t xml:space="preserve"> in this way</w:t>
            </w:r>
            <w:r>
              <w:rPr>
                <w:rFonts w:eastAsia="?????? Pro W3"/>
                <w:i/>
                <w:color w:val="000000"/>
                <w:sz w:val="18"/>
                <w:szCs w:val="24"/>
                <w:lang w:val="en-GB"/>
              </w:rPr>
              <w:t>?</w:t>
            </w:r>
          </w:p>
          <w:p w14:paraId="3C62030D"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Pr>
                <w:rFonts w:eastAsia="?????? Pro W3"/>
                <w:color w:val="000000"/>
                <w:sz w:val="18"/>
                <w:szCs w:val="24"/>
                <w:lang w:val="en-CA"/>
              </w:rPr>
              <w:t>Seizure d</w:t>
            </w:r>
            <w:r w:rsidRPr="00765896">
              <w:rPr>
                <w:rFonts w:eastAsia="?????? Pro W3"/>
                <w:color w:val="000000"/>
                <w:sz w:val="18"/>
                <w:szCs w:val="24"/>
                <w:lang w:val="en-CA"/>
              </w:rPr>
              <w:t>isorder</w:t>
            </w:r>
          </w:p>
          <w:p w14:paraId="171BE477"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Pr>
                <w:rFonts w:eastAsia="?????? Pro W3"/>
                <w:color w:val="000000"/>
                <w:sz w:val="18"/>
                <w:szCs w:val="24"/>
                <w:lang w:val="en-CA"/>
              </w:rPr>
              <w:t>Cerebro</w:t>
            </w:r>
            <w:r w:rsidRPr="00765896">
              <w:rPr>
                <w:rFonts w:eastAsia="?????? Pro W3"/>
                <w:color w:val="000000"/>
                <w:sz w:val="18"/>
                <w:szCs w:val="24"/>
                <w:lang w:val="en-CA"/>
              </w:rPr>
              <w:t>vascular disease (</w:t>
            </w:r>
            <w:r>
              <w:rPr>
                <w:rFonts w:eastAsia="?????? Pro W3"/>
                <w:color w:val="000000"/>
                <w:sz w:val="18"/>
                <w:szCs w:val="24"/>
                <w:lang w:val="en-CA"/>
              </w:rPr>
              <w:t xml:space="preserve">e.g., </w:t>
            </w:r>
            <w:r w:rsidRPr="00765896">
              <w:rPr>
                <w:rFonts w:eastAsia="?????? Pro W3"/>
                <w:color w:val="000000"/>
                <w:sz w:val="18"/>
                <w:szCs w:val="24"/>
                <w:lang w:val="en-CA"/>
              </w:rPr>
              <w:t>Stroke,</w:t>
            </w:r>
            <w:r>
              <w:rPr>
                <w:rFonts w:eastAsia="?????? Pro W3"/>
                <w:color w:val="000000"/>
                <w:sz w:val="18"/>
                <w:szCs w:val="24"/>
                <w:lang w:val="en-CA"/>
              </w:rPr>
              <w:t xml:space="preserve"> </w:t>
            </w:r>
            <w:r w:rsidRPr="00765896">
              <w:rPr>
                <w:rFonts w:eastAsia="?????? Pro W3"/>
                <w:color w:val="000000"/>
                <w:sz w:val="18"/>
                <w:szCs w:val="24"/>
                <w:lang w:val="en-CA"/>
              </w:rPr>
              <w:t>TIA)</w:t>
            </w:r>
          </w:p>
          <w:p w14:paraId="24185B6F"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sidRPr="00765896">
              <w:rPr>
                <w:rFonts w:eastAsia="?????? Pro W3"/>
                <w:color w:val="000000"/>
                <w:sz w:val="18"/>
                <w:szCs w:val="24"/>
              </w:rPr>
              <w:t>Head injury</w:t>
            </w:r>
          </w:p>
          <w:p w14:paraId="55787FA0"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sidRPr="00765896">
              <w:rPr>
                <w:rFonts w:eastAsia="?????? Pro W3"/>
                <w:color w:val="000000"/>
                <w:sz w:val="18"/>
                <w:szCs w:val="24"/>
              </w:rPr>
              <w:t xml:space="preserve">Brain tumour </w:t>
            </w:r>
          </w:p>
          <w:p w14:paraId="0AC4EFD9"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sidRPr="00765896">
              <w:rPr>
                <w:rFonts w:eastAsia="?????? Pro W3"/>
                <w:color w:val="000000"/>
                <w:sz w:val="18"/>
                <w:szCs w:val="24"/>
              </w:rPr>
              <w:t>Metabolic disease</w:t>
            </w:r>
          </w:p>
          <w:p w14:paraId="40321FB0"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sidRPr="00765896">
              <w:rPr>
                <w:rFonts w:eastAsia="?????? Pro W3"/>
                <w:color w:val="000000"/>
                <w:sz w:val="18"/>
                <w:szCs w:val="24"/>
                <w:lang w:val="en-CA"/>
              </w:rPr>
              <w:t>Hemiplegic migraines or complicated migraines</w:t>
            </w:r>
          </w:p>
          <w:p w14:paraId="5DF68431"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sidRPr="00765896">
              <w:rPr>
                <w:rFonts w:eastAsia="?????? Pro W3"/>
                <w:color w:val="000000"/>
                <w:sz w:val="18"/>
                <w:szCs w:val="24"/>
                <w:lang w:val="en-CA"/>
              </w:rPr>
              <w:t>Encephalitis</w:t>
            </w:r>
          </w:p>
          <w:p w14:paraId="553A4329" w14:textId="77777777" w:rsidR="00CE2DE5" w:rsidRPr="00765896" w:rsidRDefault="00CE2DE5" w:rsidP="003B7D59">
            <w:pPr>
              <w:pStyle w:val="ListParagraph"/>
              <w:numPr>
                <w:ilvl w:val="0"/>
                <w:numId w:val="4"/>
              </w:numPr>
              <w:spacing w:line="240" w:lineRule="auto"/>
              <w:ind w:right="113"/>
              <w:rPr>
                <w:rFonts w:eastAsia="?????? Pro W3"/>
                <w:color w:val="000000"/>
                <w:sz w:val="18"/>
                <w:szCs w:val="24"/>
                <w:lang w:val="en-GB"/>
              </w:rPr>
            </w:pPr>
            <w:r w:rsidRPr="00765896">
              <w:rPr>
                <w:rFonts w:eastAsia="?????? Pro W3"/>
                <w:color w:val="000000"/>
                <w:sz w:val="18"/>
                <w:szCs w:val="24"/>
                <w:lang w:val="en-CA"/>
              </w:rPr>
              <w:t xml:space="preserve">Parasomnias </w:t>
            </w:r>
          </w:p>
        </w:tc>
      </w:tr>
      <w:tr w:rsidR="00CE2DE5" w:rsidRPr="00CF6B2F" w14:paraId="375787B2" w14:textId="77777777" w:rsidTr="00D04CC0">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0012790" w14:textId="77777777" w:rsidR="00CE2DE5" w:rsidRPr="00D00E38" w:rsidRDefault="00CE2DE5" w:rsidP="00D04CC0">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5862DE37" w14:textId="77777777" w:rsidTr="002C2885">
        <w:trPr>
          <w:cantSplit/>
          <w:trHeight w:val="230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4772B9" w14:textId="77777777" w:rsidR="00D144C9" w:rsidRDefault="00D144C9" w:rsidP="00D04CC0">
            <w:pPr>
              <w:spacing w:after="0" w:line="240" w:lineRule="auto"/>
              <w:ind w:left="113" w:right="113"/>
              <w:rPr>
                <w:ins w:id="29" w:author="Yildirim, Esra" w:date="2013-04-05T13:06:00Z"/>
                <w:rFonts w:eastAsia="?????? Pro W3" w:cs="Arial"/>
                <w:b/>
                <w:i/>
                <w:color w:val="000000"/>
                <w:sz w:val="18"/>
                <w:szCs w:val="18"/>
                <w:lang w:val="en-GB"/>
              </w:rPr>
            </w:pPr>
          </w:p>
          <w:p w14:paraId="33FD7CF9" w14:textId="77777777" w:rsidR="00CE2DE5" w:rsidRPr="00136449" w:rsidRDefault="00CE2DE5" w:rsidP="00D04CC0">
            <w:pPr>
              <w:spacing w:after="0" w:line="240" w:lineRule="auto"/>
              <w:ind w:left="113" w:right="113"/>
              <w:rPr>
                <w:rFonts w:eastAsia="?????? Pro W3" w:cs="Arial"/>
                <w:b/>
                <w:i/>
                <w:color w:val="FF0000"/>
                <w:sz w:val="18"/>
                <w:szCs w:val="18"/>
                <w:lang w:val="en-GB"/>
              </w:rPr>
            </w:pPr>
            <w:r w:rsidRPr="00D00E38">
              <w:rPr>
                <w:rFonts w:eastAsia="?????? Pro W3" w:cs="Arial"/>
                <w:b/>
                <w:i/>
                <w:color w:val="000000"/>
                <w:sz w:val="18"/>
                <w:szCs w:val="18"/>
                <w:lang w:val="en-GB"/>
              </w:rPr>
              <w:t>Feedback</w:t>
            </w:r>
          </w:p>
          <w:p w14:paraId="1EB036F9" w14:textId="77777777" w:rsidR="00CE2DE5" w:rsidRDefault="00CE2DE5" w:rsidP="00765896">
            <w:pPr>
              <w:spacing w:after="0" w:line="240" w:lineRule="auto"/>
              <w:ind w:left="113" w:right="113"/>
              <w:rPr>
                <w:ins w:id="30" w:author="Yildirim, Esra" w:date="2013-04-05T13:06:00Z"/>
                <w:rFonts w:eastAsia="?????? Pro W3" w:cs="Arial"/>
                <w:color w:val="000000"/>
                <w:sz w:val="18"/>
                <w:szCs w:val="18"/>
              </w:rPr>
            </w:pPr>
            <w:r w:rsidRPr="00765896">
              <w:rPr>
                <w:rFonts w:eastAsia="?????? Pro W3" w:cs="Arial"/>
                <w:color w:val="00B050"/>
                <w:sz w:val="18"/>
                <w:szCs w:val="18"/>
                <w:lang w:val="en-GB"/>
              </w:rPr>
              <w:t>Seizure disorder</w:t>
            </w:r>
            <w:r>
              <w:rPr>
                <w:rFonts w:eastAsia="?????? Pro W3" w:cs="Arial"/>
                <w:color w:val="000000"/>
                <w:sz w:val="18"/>
                <w:szCs w:val="18"/>
                <w:lang w:val="en-GB"/>
              </w:rPr>
              <w:t xml:space="preserve">: </w:t>
            </w:r>
            <w:r w:rsidRPr="00765896">
              <w:rPr>
                <w:rFonts w:eastAsia="?????? Pro W3" w:cs="Arial"/>
                <w:color w:val="000000"/>
                <w:sz w:val="18"/>
                <w:szCs w:val="18"/>
              </w:rPr>
              <w:t>Epileptic seizures can present during sleep and may sometimes leave a transient motor deficit known as Todd’s paralysis or post-ictal paresis</w:t>
            </w:r>
            <w:r>
              <w:rPr>
                <w:rFonts w:eastAsia="?????? Pro W3" w:cs="Arial"/>
                <w:color w:val="000000"/>
                <w:sz w:val="18"/>
                <w:szCs w:val="18"/>
              </w:rPr>
              <w:t>. This</w:t>
            </w:r>
            <w:r w:rsidRPr="00765896">
              <w:rPr>
                <w:rFonts w:eastAsia="?????? Pro W3" w:cs="Arial"/>
                <w:color w:val="000000"/>
                <w:sz w:val="18"/>
                <w:szCs w:val="18"/>
              </w:rPr>
              <w:t xml:space="preserve"> should resolve within </w:t>
            </w:r>
            <w:r>
              <w:rPr>
                <w:rFonts w:eastAsia="?????? Pro W3" w:cs="Arial"/>
                <w:color w:val="000000"/>
                <w:sz w:val="18"/>
                <w:szCs w:val="18"/>
              </w:rPr>
              <w:t xml:space="preserve">a </w:t>
            </w:r>
            <w:r w:rsidRPr="00765896">
              <w:rPr>
                <w:rFonts w:eastAsia="?????? Pro W3" w:cs="Arial"/>
                <w:color w:val="000000"/>
                <w:sz w:val="18"/>
                <w:szCs w:val="18"/>
              </w:rPr>
              <w:t>few hours and</w:t>
            </w:r>
            <w:r>
              <w:rPr>
                <w:rFonts w:eastAsia="?????? Pro W3" w:cs="Arial"/>
                <w:color w:val="000000"/>
                <w:sz w:val="18"/>
                <w:szCs w:val="18"/>
              </w:rPr>
              <w:t>,</w:t>
            </w:r>
            <w:r w:rsidRPr="00765896">
              <w:rPr>
                <w:rFonts w:eastAsia="?????? Pro W3" w:cs="Arial"/>
                <w:color w:val="000000"/>
                <w:sz w:val="18"/>
                <w:szCs w:val="18"/>
              </w:rPr>
              <w:t xml:space="preserve"> by definition</w:t>
            </w:r>
            <w:r>
              <w:rPr>
                <w:rFonts w:eastAsia="?????? Pro W3" w:cs="Arial"/>
                <w:color w:val="000000"/>
                <w:sz w:val="18"/>
                <w:szCs w:val="18"/>
              </w:rPr>
              <w:t xml:space="preserve">, within </w:t>
            </w:r>
            <w:r w:rsidRPr="00765896">
              <w:rPr>
                <w:rFonts w:eastAsia="?????? Pro W3" w:cs="Arial"/>
                <w:color w:val="000000"/>
                <w:sz w:val="18"/>
                <w:szCs w:val="18"/>
              </w:rPr>
              <w:t>24 hours. Many childhood epileptic syndromes are inherited. However</w:t>
            </w:r>
            <w:r>
              <w:rPr>
                <w:rFonts w:eastAsia="?????? Pro W3" w:cs="Arial"/>
                <w:color w:val="000000"/>
                <w:sz w:val="18"/>
                <w:szCs w:val="18"/>
              </w:rPr>
              <w:t>,</w:t>
            </w:r>
            <w:r w:rsidRPr="00765896">
              <w:rPr>
                <w:rFonts w:eastAsia="?????? Pro W3" w:cs="Arial"/>
                <w:color w:val="000000"/>
                <w:sz w:val="18"/>
                <w:szCs w:val="18"/>
              </w:rPr>
              <w:t xml:space="preserve"> the genetics of epilepsy </w:t>
            </w:r>
            <w:r>
              <w:rPr>
                <w:rFonts w:eastAsia="?????? Pro W3" w:cs="Arial"/>
                <w:color w:val="000000"/>
                <w:sz w:val="18"/>
                <w:szCs w:val="18"/>
              </w:rPr>
              <w:t>are</w:t>
            </w:r>
            <w:r w:rsidRPr="00765896">
              <w:rPr>
                <w:rFonts w:eastAsia="?????? Pro W3" w:cs="Arial"/>
                <w:color w:val="000000"/>
                <w:sz w:val="18"/>
                <w:szCs w:val="18"/>
              </w:rPr>
              <w:t xml:space="preserve"> </w:t>
            </w:r>
            <w:r>
              <w:rPr>
                <w:rFonts w:eastAsia="?????? Pro W3" w:cs="Arial"/>
                <w:color w:val="000000"/>
                <w:sz w:val="18"/>
                <w:szCs w:val="18"/>
              </w:rPr>
              <w:t>complex and mul</w:t>
            </w:r>
            <w:r w:rsidRPr="00765896">
              <w:rPr>
                <w:rFonts w:eastAsia="?????? Pro W3" w:cs="Arial"/>
                <w:color w:val="000000"/>
                <w:sz w:val="18"/>
                <w:szCs w:val="18"/>
              </w:rPr>
              <w:t xml:space="preserve">tigenic and therefore there is often no family history of epilepsy in first degree relatives. </w:t>
            </w:r>
            <w:r>
              <w:rPr>
                <w:rFonts w:eastAsia="?????? Pro W3" w:cs="Arial"/>
                <w:color w:val="000000"/>
                <w:sz w:val="18"/>
                <w:szCs w:val="18"/>
              </w:rPr>
              <w:t>P</w:t>
            </w:r>
            <w:r w:rsidRPr="00765896">
              <w:rPr>
                <w:rFonts w:eastAsia="?????? Pro W3" w:cs="Arial"/>
                <w:color w:val="000000"/>
                <w:sz w:val="18"/>
                <w:szCs w:val="18"/>
              </w:rPr>
              <w:t xml:space="preserve">atients are </w:t>
            </w:r>
            <w:r>
              <w:rPr>
                <w:rFonts w:eastAsia="?????? Pro W3" w:cs="Arial"/>
                <w:color w:val="000000"/>
                <w:sz w:val="18"/>
                <w:szCs w:val="18"/>
              </w:rPr>
              <w:t xml:space="preserve">often </w:t>
            </w:r>
            <w:r w:rsidRPr="00765896">
              <w:rPr>
                <w:rFonts w:eastAsia="?????? Pro W3" w:cs="Arial"/>
                <w:color w:val="000000"/>
                <w:sz w:val="18"/>
                <w:szCs w:val="18"/>
              </w:rPr>
              <w:t>otherwise healthy</w:t>
            </w:r>
            <w:r>
              <w:rPr>
                <w:rFonts w:eastAsia="?????? Pro W3" w:cs="Arial"/>
                <w:color w:val="000000"/>
                <w:sz w:val="18"/>
                <w:szCs w:val="18"/>
              </w:rPr>
              <w:t xml:space="preserve"> and</w:t>
            </w:r>
            <w:r w:rsidRPr="00765896">
              <w:rPr>
                <w:rFonts w:eastAsia="?????? Pro W3" w:cs="Arial"/>
                <w:color w:val="000000"/>
                <w:sz w:val="18"/>
                <w:szCs w:val="18"/>
              </w:rPr>
              <w:t xml:space="preserve"> </w:t>
            </w:r>
            <w:r>
              <w:rPr>
                <w:rFonts w:eastAsia="?????? Pro W3" w:cs="Arial"/>
                <w:color w:val="000000"/>
                <w:sz w:val="18"/>
                <w:szCs w:val="18"/>
              </w:rPr>
              <w:t xml:space="preserve">their </w:t>
            </w:r>
            <w:r w:rsidRPr="00765896">
              <w:rPr>
                <w:rFonts w:eastAsia="?????? Pro W3" w:cs="Arial"/>
                <w:color w:val="000000"/>
                <w:sz w:val="18"/>
                <w:szCs w:val="18"/>
              </w:rPr>
              <w:t>developmental and cognitive functi</w:t>
            </w:r>
            <w:r>
              <w:rPr>
                <w:rFonts w:eastAsia="?????? Pro W3" w:cs="Arial"/>
                <w:color w:val="000000"/>
                <w:sz w:val="18"/>
                <w:szCs w:val="18"/>
              </w:rPr>
              <w:t>ons are normal, although neurop</w:t>
            </w:r>
            <w:r w:rsidRPr="00765896">
              <w:rPr>
                <w:rFonts w:eastAsia="?????? Pro W3" w:cs="Arial"/>
                <w:color w:val="000000"/>
                <w:sz w:val="18"/>
                <w:szCs w:val="18"/>
              </w:rPr>
              <w:t>sychiatric and behavio</w:t>
            </w:r>
            <w:r>
              <w:rPr>
                <w:rFonts w:eastAsia="?????? Pro W3" w:cs="Arial"/>
                <w:color w:val="000000"/>
                <w:sz w:val="18"/>
                <w:szCs w:val="18"/>
              </w:rPr>
              <w:t>u</w:t>
            </w:r>
            <w:r w:rsidRPr="00765896">
              <w:rPr>
                <w:rFonts w:eastAsia="?????? Pro W3" w:cs="Arial"/>
                <w:color w:val="000000"/>
                <w:sz w:val="18"/>
                <w:szCs w:val="18"/>
              </w:rPr>
              <w:t>ral comorbidities are common.</w:t>
            </w:r>
          </w:p>
          <w:p w14:paraId="6939B21D" w14:textId="77777777" w:rsidR="00CE2DE5" w:rsidRDefault="00CE2DE5" w:rsidP="00765896">
            <w:pPr>
              <w:spacing w:after="0" w:line="240" w:lineRule="auto"/>
              <w:ind w:left="113" w:right="113"/>
              <w:rPr>
                <w:ins w:id="31" w:author="Yildirim, Esra" w:date="2013-04-05T13:06:00Z"/>
                <w:rFonts w:eastAsia="?????? Pro W3" w:cs="Arial"/>
                <w:sz w:val="18"/>
                <w:szCs w:val="18"/>
              </w:rPr>
            </w:pPr>
            <w:r w:rsidRPr="00765896">
              <w:rPr>
                <w:rFonts w:eastAsia="?????? Pro W3" w:cs="Arial"/>
                <w:color w:val="FF0000"/>
                <w:sz w:val="18"/>
                <w:szCs w:val="18"/>
                <w:lang w:val="en-GB"/>
              </w:rPr>
              <w:t>Cerebrovascular disease (</w:t>
            </w:r>
            <w:r>
              <w:rPr>
                <w:rFonts w:eastAsia="?????? Pro W3" w:cs="Arial"/>
                <w:color w:val="FF0000"/>
                <w:sz w:val="18"/>
                <w:szCs w:val="18"/>
                <w:lang w:val="en-GB"/>
              </w:rPr>
              <w:t xml:space="preserve">e.g., </w:t>
            </w:r>
            <w:r w:rsidRPr="00765896">
              <w:rPr>
                <w:rFonts w:eastAsia="?????? Pro W3" w:cs="Arial"/>
                <w:color w:val="FF0000"/>
                <w:sz w:val="18"/>
                <w:szCs w:val="18"/>
                <w:lang w:val="en-GB"/>
              </w:rPr>
              <w:t>Stroke,</w:t>
            </w:r>
            <w:r>
              <w:rPr>
                <w:rFonts w:eastAsia="?????? Pro W3" w:cs="Arial"/>
                <w:color w:val="FF0000"/>
                <w:sz w:val="18"/>
                <w:szCs w:val="18"/>
                <w:lang w:val="en-GB"/>
              </w:rPr>
              <w:t xml:space="preserve"> </w:t>
            </w:r>
            <w:r w:rsidRPr="00765896">
              <w:rPr>
                <w:rFonts w:eastAsia="?????? Pro W3" w:cs="Arial"/>
                <w:color w:val="FF0000"/>
                <w:sz w:val="18"/>
                <w:szCs w:val="18"/>
                <w:lang w:val="en-GB"/>
              </w:rPr>
              <w:t>TIA)</w:t>
            </w:r>
            <w:r>
              <w:rPr>
                <w:rFonts w:eastAsia="?????? Pro W3" w:cs="Arial"/>
                <w:sz w:val="18"/>
                <w:szCs w:val="18"/>
                <w:lang w:val="en-GB"/>
              </w:rPr>
              <w:t xml:space="preserve">: </w:t>
            </w:r>
            <w:r w:rsidRPr="00765896">
              <w:rPr>
                <w:rFonts w:eastAsia="?????? Pro W3" w:cs="Arial"/>
                <w:sz w:val="18"/>
                <w:szCs w:val="18"/>
              </w:rPr>
              <w:t>Cerebrovascular disease (</w:t>
            </w:r>
            <w:r>
              <w:rPr>
                <w:rFonts w:eastAsia="?????? Pro W3" w:cs="Arial"/>
                <w:sz w:val="18"/>
                <w:szCs w:val="18"/>
              </w:rPr>
              <w:t xml:space="preserve">e.g., </w:t>
            </w:r>
            <w:r w:rsidRPr="00765896">
              <w:rPr>
                <w:rFonts w:eastAsia="?????? Pro W3" w:cs="Arial"/>
                <w:sz w:val="18"/>
                <w:szCs w:val="18"/>
              </w:rPr>
              <w:t xml:space="preserve">stroke, TIA) </w:t>
            </w:r>
            <w:r>
              <w:rPr>
                <w:rFonts w:eastAsia="?????? Pro W3" w:cs="Arial"/>
                <w:sz w:val="18"/>
                <w:szCs w:val="18"/>
              </w:rPr>
              <w:t xml:space="preserve">is </w:t>
            </w:r>
            <w:r w:rsidRPr="00765896">
              <w:rPr>
                <w:rFonts w:eastAsia="?????? Pro W3" w:cs="Arial"/>
                <w:sz w:val="18"/>
                <w:szCs w:val="18"/>
              </w:rPr>
              <w:t xml:space="preserve">unlikely given </w:t>
            </w:r>
            <w:r>
              <w:rPr>
                <w:rFonts w:eastAsia="?????? Pro W3" w:cs="Arial"/>
                <w:sz w:val="18"/>
                <w:szCs w:val="18"/>
              </w:rPr>
              <w:t xml:space="preserve">the </w:t>
            </w:r>
            <w:r w:rsidRPr="00765896">
              <w:rPr>
                <w:rFonts w:eastAsia="?????? Pro W3" w:cs="Arial"/>
                <w:sz w:val="18"/>
                <w:szCs w:val="18"/>
              </w:rPr>
              <w:t xml:space="preserve">resolving deficits, </w:t>
            </w:r>
            <w:r>
              <w:rPr>
                <w:rFonts w:eastAsia="?????? Pro W3" w:cs="Arial"/>
                <w:sz w:val="18"/>
                <w:szCs w:val="18"/>
              </w:rPr>
              <w:t xml:space="preserve">the patient’s </w:t>
            </w:r>
            <w:r w:rsidRPr="00765896">
              <w:rPr>
                <w:rFonts w:eastAsia="?????? Pro W3" w:cs="Arial"/>
                <w:sz w:val="18"/>
                <w:szCs w:val="18"/>
              </w:rPr>
              <w:t xml:space="preserve">age, and </w:t>
            </w:r>
            <w:r>
              <w:rPr>
                <w:rFonts w:eastAsia="?????? Pro W3" w:cs="Arial"/>
                <w:sz w:val="18"/>
                <w:szCs w:val="18"/>
              </w:rPr>
              <w:t xml:space="preserve">a </w:t>
            </w:r>
            <w:r w:rsidRPr="00765896">
              <w:rPr>
                <w:rFonts w:eastAsia="?????? Pro W3" w:cs="Arial"/>
                <w:sz w:val="18"/>
                <w:szCs w:val="18"/>
              </w:rPr>
              <w:t xml:space="preserve">normal </w:t>
            </w:r>
            <w:r>
              <w:rPr>
                <w:rFonts w:eastAsia="?????? Pro W3" w:cs="Arial"/>
                <w:sz w:val="18"/>
                <w:szCs w:val="18"/>
              </w:rPr>
              <w:t xml:space="preserve">physical </w:t>
            </w:r>
            <w:r w:rsidRPr="00765896">
              <w:rPr>
                <w:rFonts w:eastAsia="?????? Pro W3" w:cs="Arial"/>
                <w:sz w:val="18"/>
                <w:szCs w:val="18"/>
              </w:rPr>
              <w:t>exam</w:t>
            </w:r>
            <w:r>
              <w:rPr>
                <w:rFonts w:eastAsia="?????? Pro W3" w:cs="Arial"/>
                <w:sz w:val="18"/>
                <w:szCs w:val="18"/>
              </w:rPr>
              <w:t>ination</w:t>
            </w:r>
            <w:r w:rsidRPr="00765896">
              <w:rPr>
                <w:rFonts w:eastAsia="?????? Pro W3" w:cs="Arial"/>
                <w:sz w:val="18"/>
                <w:szCs w:val="18"/>
              </w:rPr>
              <w:t>.</w:t>
            </w:r>
            <w:r>
              <w:rPr>
                <w:rFonts w:eastAsia="?????? Pro W3" w:cs="Arial"/>
                <w:sz w:val="18"/>
                <w:szCs w:val="18"/>
              </w:rPr>
              <w:t xml:space="preserve"> In a cerebro</w:t>
            </w:r>
            <w:r w:rsidRPr="00765896">
              <w:rPr>
                <w:rFonts w:eastAsia="?????? Pro W3" w:cs="Arial"/>
                <w:sz w:val="18"/>
                <w:szCs w:val="18"/>
              </w:rPr>
              <w:t>vascular</w:t>
            </w:r>
            <w:r>
              <w:rPr>
                <w:rFonts w:eastAsia="?????? Pro W3" w:cs="Arial"/>
                <w:sz w:val="18"/>
                <w:szCs w:val="18"/>
              </w:rPr>
              <w:t xml:space="preserve"> event, the s</w:t>
            </w:r>
            <w:r w:rsidRPr="00765896">
              <w:rPr>
                <w:rFonts w:eastAsia="?????? Pro W3" w:cs="Arial"/>
                <w:sz w:val="18"/>
                <w:szCs w:val="18"/>
              </w:rPr>
              <w:t xml:space="preserve">eizure follows stroke. </w:t>
            </w:r>
            <w:r>
              <w:rPr>
                <w:rFonts w:eastAsia="?????? Pro W3" w:cs="Arial"/>
                <w:sz w:val="18"/>
                <w:szCs w:val="18"/>
              </w:rPr>
              <w:t>Conversely, in</w:t>
            </w:r>
            <w:r w:rsidRPr="00765896">
              <w:rPr>
                <w:rFonts w:eastAsia="?????? Pro W3" w:cs="Arial"/>
                <w:sz w:val="18"/>
                <w:szCs w:val="18"/>
              </w:rPr>
              <w:t xml:space="preserve"> Todd’s paralysis, a transient focal neurologic deficit follows the seizure. TIAs rarely cause </w:t>
            </w:r>
            <w:r>
              <w:rPr>
                <w:rFonts w:eastAsia="?????? Pro W3" w:cs="Arial"/>
                <w:sz w:val="18"/>
                <w:szCs w:val="18"/>
              </w:rPr>
              <w:t>loss of consciousness</w:t>
            </w:r>
            <w:r w:rsidRPr="00765896">
              <w:rPr>
                <w:rFonts w:eastAsia="?????? Pro W3" w:cs="Arial"/>
                <w:sz w:val="18"/>
                <w:szCs w:val="18"/>
              </w:rPr>
              <w:t>. Seizures are one of the most common acute</w:t>
            </w:r>
            <w:r>
              <w:rPr>
                <w:rFonts w:eastAsia="?????? Pro W3" w:cs="Arial"/>
                <w:sz w:val="18"/>
                <w:szCs w:val="18"/>
              </w:rPr>
              <w:t xml:space="preserve"> signs of acute ischemic stroke</w:t>
            </w:r>
            <w:r w:rsidRPr="00765896">
              <w:rPr>
                <w:rFonts w:eastAsia="?????? Pro W3" w:cs="Arial"/>
                <w:sz w:val="18"/>
                <w:szCs w:val="18"/>
              </w:rPr>
              <w:t xml:space="preserve"> but </w:t>
            </w:r>
            <w:r>
              <w:rPr>
                <w:rFonts w:eastAsia="?????? Pro W3" w:cs="Arial"/>
                <w:sz w:val="18"/>
                <w:szCs w:val="18"/>
              </w:rPr>
              <w:t xml:space="preserve">in a stroke </w:t>
            </w:r>
            <w:r w:rsidRPr="00765896">
              <w:rPr>
                <w:rFonts w:eastAsia="?????? Pro W3" w:cs="Arial"/>
                <w:sz w:val="18"/>
                <w:szCs w:val="18"/>
              </w:rPr>
              <w:t>an ipsilateral motor deficit should be observed during and after the post-ictal state.</w:t>
            </w:r>
          </w:p>
          <w:p w14:paraId="6573038F" w14:textId="77777777" w:rsidR="00CE2DE5" w:rsidRDefault="00CE2DE5" w:rsidP="00765896">
            <w:pPr>
              <w:spacing w:after="0" w:line="240" w:lineRule="auto"/>
              <w:ind w:left="113" w:right="113"/>
              <w:rPr>
                <w:ins w:id="32" w:author="Yildirim, Esra" w:date="2013-04-05T13:06:00Z"/>
                <w:rFonts w:eastAsia="?????? Pro W3" w:cs="Arial"/>
                <w:sz w:val="18"/>
                <w:szCs w:val="18"/>
              </w:rPr>
            </w:pPr>
            <w:r w:rsidRPr="00765896">
              <w:rPr>
                <w:rFonts w:eastAsia="?????? Pro W3" w:cs="Arial"/>
                <w:color w:val="FF0000"/>
                <w:sz w:val="18"/>
                <w:szCs w:val="18"/>
                <w:lang w:val="en-GB"/>
              </w:rPr>
              <w:t>Head injury</w:t>
            </w:r>
            <w:r>
              <w:rPr>
                <w:rFonts w:eastAsia="?????? Pro W3" w:cs="Arial"/>
                <w:sz w:val="18"/>
                <w:szCs w:val="18"/>
                <w:lang w:val="en-GB"/>
              </w:rPr>
              <w:t xml:space="preserve">: </w:t>
            </w:r>
            <w:r w:rsidRPr="00765896">
              <w:rPr>
                <w:rFonts w:eastAsia="?????? Pro W3" w:cs="Arial"/>
                <w:sz w:val="18"/>
                <w:szCs w:val="18"/>
              </w:rPr>
              <w:t>A head injury is unlikely as there is no hist</w:t>
            </w:r>
            <w:r>
              <w:rPr>
                <w:rFonts w:eastAsia="?????? Pro W3" w:cs="Arial"/>
                <w:sz w:val="18"/>
                <w:szCs w:val="18"/>
              </w:rPr>
              <w:t>ory of trauma and no external sign</w:t>
            </w:r>
            <w:r w:rsidRPr="00765896">
              <w:rPr>
                <w:rFonts w:eastAsia="?????? Pro W3" w:cs="Arial"/>
                <w:sz w:val="18"/>
                <w:szCs w:val="18"/>
              </w:rPr>
              <w:t xml:space="preserve"> of injury</w:t>
            </w:r>
            <w:r w:rsidR="00B812B6">
              <w:rPr>
                <w:rFonts w:eastAsia="?????? Pro W3" w:cs="Arial"/>
                <w:sz w:val="18"/>
                <w:szCs w:val="18"/>
              </w:rPr>
              <w:t>.</w:t>
            </w:r>
            <w:r>
              <w:rPr>
                <w:rFonts w:eastAsia="?????? Pro W3" w:cs="Arial"/>
                <w:sz w:val="18"/>
                <w:szCs w:val="18"/>
              </w:rPr>
              <w:t xml:space="preserve"> Further, </w:t>
            </w:r>
            <w:r w:rsidRPr="00765896">
              <w:rPr>
                <w:rFonts w:eastAsia="?????? Pro W3" w:cs="Arial"/>
                <w:sz w:val="18"/>
                <w:szCs w:val="18"/>
              </w:rPr>
              <w:t xml:space="preserve">seizures in </w:t>
            </w:r>
            <w:r>
              <w:rPr>
                <w:rFonts w:eastAsia="?????? Pro W3" w:cs="Arial"/>
                <w:sz w:val="18"/>
                <w:szCs w:val="18"/>
              </w:rPr>
              <w:t xml:space="preserve">the </w:t>
            </w:r>
            <w:r w:rsidRPr="00765896">
              <w:rPr>
                <w:rFonts w:eastAsia="?????? Pro W3" w:cs="Arial"/>
                <w:sz w:val="18"/>
                <w:szCs w:val="18"/>
              </w:rPr>
              <w:t>context of trauma tend to be accompanied by other findings</w:t>
            </w:r>
            <w:r>
              <w:rPr>
                <w:rFonts w:eastAsia="?????? Pro W3" w:cs="Arial"/>
                <w:sz w:val="18"/>
                <w:szCs w:val="18"/>
              </w:rPr>
              <w:t>,</w:t>
            </w:r>
            <w:r w:rsidRPr="00765896">
              <w:rPr>
                <w:rFonts w:eastAsia="?????? Pro W3" w:cs="Arial"/>
                <w:sz w:val="18"/>
                <w:szCs w:val="18"/>
              </w:rPr>
              <w:t xml:space="preserve"> such as </w:t>
            </w:r>
            <w:r>
              <w:rPr>
                <w:rFonts w:eastAsia="?????? Pro W3" w:cs="Arial"/>
                <w:sz w:val="18"/>
                <w:szCs w:val="18"/>
              </w:rPr>
              <w:t xml:space="preserve">a </w:t>
            </w:r>
            <w:r w:rsidRPr="00765896">
              <w:rPr>
                <w:rFonts w:eastAsia="?????? Pro W3" w:cs="Arial"/>
                <w:sz w:val="18"/>
                <w:szCs w:val="18"/>
              </w:rPr>
              <w:t xml:space="preserve">persistent change in </w:t>
            </w:r>
            <w:r>
              <w:rPr>
                <w:rFonts w:eastAsia="?????? Pro W3" w:cs="Arial"/>
                <w:sz w:val="18"/>
                <w:szCs w:val="18"/>
              </w:rPr>
              <w:t xml:space="preserve">the </w:t>
            </w:r>
            <w:r w:rsidRPr="00765896">
              <w:rPr>
                <w:rFonts w:eastAsia="?????? Pro W3" w:cs="Arial"/>
                <w:sz w:val="18"/>
                <w:szCs w:val="18"/>
              </w:rPr>
              <w:t xml:space="preserve">level of consciousness and/or deficits on </w:t>
            </w:r>
            <w:r>
              <w:rPr>
                <w:rFonts w:eastAsia="?????? Pro W3" w:cs="Arial"/>
                <w:sz w:val="18"/>
                <w:szCs w:val="18"/>
              </w:rPr>
              <w:t xml:space="preserve">the </w:t>
            </w:r>
            <w:r w:rsidRPr="00765896">
              <w:rPr>
                <w:rFonts w:eastAsia="?????? Pro W3" w:cs="Arial"/>
                <w:sz w:val="18"/>
                <w:szCs w:val="18"/>
              </w:rPr>
              <w:t>neurological exam</w:t>
            </w:r>
            <w:r>
              <w:rPr>
                <w:rFonts w:eastAsia="?????? Pro W3" w:cs="Arial"/>
                <w:sz w:val="18"/>
                <w:szCs w:val="18"/>
              </w:rPr>
              <w:t>ination</w:t>
            </w:r>
            <w:r w:rsidRPr="00765896">
              <w:rPr>
                <w:rFonts w:eastAsia="?????? Pro W3" w:cs="Arial"/>
                <w:sz w:val="18"/>
                <w:szCs w:val="18"/>
              </w:rPr>
              <w:t>.</w:t>
            </w:r>
          </w:p>
          <w:p w14:paraId="085C7CEA" w14:textId="77777777" w:rsidR="00CE2DE5" w:rsidRDefault="00CE2DE5" w:rsidP="00765896">
            <w:pPr>
              <w:spacing w:after="0" w:line="240" w:lineRule="auto"/>
              <w:ind w:left="113" w:right="113"/>
              <w:rPr>
                <w:ins w:id="33" w:author="Yildirim, Esra" w:date="2013-04-05T13:06:00Z"/>
                <w:rFonts w:eastAsia="?????? Pro W3" w:cs="Arial"/>
                <w:color w:val="000000"/>
                <w:sz w:val="18"/>
                <w:szCs w:val="18"/>
              </w:rPr>
            </w:pPr>
            <w:r w:rsidRPr="00765896">
              <w:rPr>
                <w:rFonts w:eastAsia="?????? Pro W3" w:cs="Arial"/>
                <w:color w:val="00B050"/>
                <w:sz w:val="18"/>
                <w:szCs w:val="18"/>
                <w:lang w:val="en-GB"/>
              </w:rPr>
              <w:t>Brain tumour</w:t>
            </w:r>
            <w:r>
              <w:rPr>
                <w:rFonts w:eastAsia="?????? Pro W3" w:cs="Arial"/>
                <w:color w:val="000000"/>
                <w:sz w:val="18"/>
                <w:szCs w:val="18"/>
                <w:lang w:val="en-GB"/>
              </w:rPr>
              <w:t>:</w:t>
            </w:r>
            <w:r w:rsidRPr="00765896">
              <w:rPr>
                <w:rFonts w:eastAsia="?????? Pro W3" w:cs="Arial"/>
                <w:color w:val="000000"/>
                <w:sz w:val="18"/>
                <w:szCs w:val="18"/>
                <w:lang w:val="en-GB"/>
              </w:rPr>
              <w:t xml:space="preserve"> </w:t>
            </w:r>
            <w:r w:rsidRPr="00765896">
              <w:rPr>
                <w:rFonts w:eastAsia="?????? Pro W3" w:cs="Arial"/>
                <w:color w:val="000000"/>
                <w:sz w:val="18"/>
                <w:szCs w:val="18"/>
              </w:rPr>
              <w:t>A brain tumour is possible</w:t>
            </w:r>
            <w:r>
              <w:rPr>
                <w:rFonts w:eastAsia="?????? Pro W3" w:cs="Arial"/>
                <w:color w:val="000000"/>
                <w:sz w:val="18"/>
                <w:szCs w:val="18"/>
              </w:rPr>
              <w:t>. However,</w:t>
            </w:r>
            <w:r w:rsidRPr="00765896">
              <w:rPr>
                <w:rFonts w:eastAsia="?????? Pro W3" w:cs="Arial"/>
                <w:color w:val="000000"/>
                <w:sz w:val="18"/>
                <w:szCs w:val="18"/>
              </w:rPr>
              <w:t xml:space="preserve"> seizures </w:t>
            </w:r>
            <w:r>
              <w:rPr>
                <w:rFonts w:eastAsia="?????? Pro W3" w:cs="Arial"/>
                <w:color w:val="000000"/>
                <w:sz w:val="18"/>
                <w:szCs w:val="18"/>
              </w:rPr>
              <w:t xml:space="preserve">rarely </w:t>
            </w:r>
            <w:r w:rsidRPr="00765896">
              <w:rPr>
                <w:rFonts w:eastAsia="?????? Pro W3" w:cs="Arial"/>
                <w:color w:val="000000"/>
                <w:sz w:val="18"/>
                <w:szCs w:val="18"/>
              </w:rPr>
              <w:t>present as the first sign; changes in behavio</w:t>
            </w:r>
            <w:r>
              <w:rPr>
                <w:rFonts w:eastAsia="?????? Pro W3" w:cs="Arial"/>
                <w:color w:val="000000"/>
                <w:sz w:val="18"/>
                <w:szCs w:val="18"/>
              </w:rPr>
              <w:t>u</w:t>
            </w:r>
            <w:r w:rsidRPr="00765896">
              <w:rPr>
                <w:rFonts w:eastAsia="?????? Pro W3" w:cs="Arial"/>
                <w:color w:val="000000"/>
                <w:sz w:val="18"/>
                <w:szCs w:val="18"/>
              </w:rPr>
              <w:t>r, cranial nerves, and motor deficits tend to precede seizures.</w:t>
            </w:r>
          </w:p>
          <w:p w14:paraId="5F30C910" w14:textId="77777777" w:rsidR="00CE2DE5" w:rsidRDefault="00CE2DE5" w:rsidP="00765896">
            <w:pPr>
              <w:spacing w:after="0" w:line="240" w:lineRule="auto"/>
              <w:ind w:left="113" w:right="113"/>
              <w:rPr>
                <w:ins w:id="34" w:author="Yildirim, Esra" w:date="2013-04-05T13:06:00Z"/>
                <w:rFonts w:eastAsia="?????? Pro W3" w:cs="Arial"/>
                <w:sz w:val="18"/>
                <w:szCs w:val="18"/>
                <w:lang w:val="en-GB"/>
              </w:rPr>
            </w:pPr>
            <w:r w:rsidRPr="00765896">
              <w:rPr>
                <w:rFonts w:eastAsia="?????? Pro W3" w:cs="Arial"/>
                <w:color w:val="FF0000"/>
                <w:sz w:val="18"/>
                <w:szCs w:val="18"/>
                <w:lang w:val="en-GB"/>
              </w:rPr>
              <w:t>Metabolic disease</w:t>
            </w:r>
            <w:r>
              <w:rPr>
                <w:rFonts w:eastAsia="?????? Pro W3" w:cs="Arial"/>
                <w:sz w:val="18"/>
                <w:szCs w:val="18"/>
                <w:lang w:val="en-GB"/>
              </w:rPr>
              <w:t xml:space="preserve">: </w:t>
            </w:r>
            <w:r w:rsidRPr="00765896">
              <w:rPr>
                <w:rFonts w:eastAsia="?????? Pro W3" w:cs="Arial"/>
                <w:sz w:val="18"/>
                <w:szCs w:val="18"/>
                <w:lang w:val="en-GB"/>
              </w:rPr>
              <w:t xml:space="preserve">A new diagnosis of an </w:t>
            </w:r>
            <w:r>
              <w:rPr>
                <w:rFonts w:eastAsia="?????? Pro W3" w:cs="Arial"/>
                <w:sz w:val="18"/>
                <w:szCs w:val="18"/>
                <w:lang w:val="en-GB"/>
              </w:rPr>
              <w:t>inborn e</w:t>
            </w:r>
            <w:r w:rsidRPr="00765896">
              <w:rPr>
                <w:rFonts w:eastAsia="?????? Pro W3" w:cs="Arial"/>
                <w:sz w:val="18"/>
                <w:szCs w:val="18"/>
                <w:lang w:val="en-GB"/>
              </w:rPr>
              <w:t xml:space="preserve">rror of metabolism in this age is less likely in the absence of </w:t>
            </w:r>
            <w:r>
              <w:rPr>
                <w:rFonts w:eastAsia="?????? Pro W3" w:cs="Arial"/>
                <w:sz w:val="18"/>
                <w:szCs w:val="18"/>
                <w:lang w:val="en-GB"/>
              </w:rPr>
              <w:t xml:space="preserve">a </w:t>
            </w:r>
            <w:r w:rsidRPr="00765896">
              <w:rPr>
                <w:rFonts w:eastAsia="?????? Pro W3" w:cs="Arial"/>
                <w:sz w:val="18"/>
                <w:szCs w:val="18"/>
                <w:lang w:val="en-GB"/>
              </w:rPr>
              <w:t>history of previous episodes. However</w:t>
            </w:r>
            <w:r>
              <w:rPr>
                <w:rFonts w:eastAsia="?????? Pro W3" w:cs="Arial"/>
                <w:sz w:val="18"/>
                <w:szCs w:val="18"/>
                <w:lang w:val="en-GB"/>
              </w:rPr>
              <w:t>,</w:t>
            </w:r>
            <w:r w:rsidRPr="00765896">
              <w:rPr>
                <w:rFonts w:eastAsia="?????? Pro W3" w:cs="Arial"/>
                <w:sz w:val="18"/>
                <w:szCs w:val="18"/>
                <w:lang w:val="en-GB"/>
              </w:rPr>
              <w:t xml:space="preserve"> </w:t>
            </w:r>
            <w:r>
              <w:rPr>
                <w:rFonts w:eastAsia="?????? Pro W3" w:cs="Arial"/>
                <w:sz w:val="18"/>
                <w:szCs w:val="18"/>
                <w:lang w:val="en-GB"/>
              </w:rPr>
              <w:t xml:space="preserve">a toxic ingestion can </w:t>
            </w:r>
            <w:r w:rsidRPr="00765896">
              <w:rPr>
                <w:rFonts w:eastAsia="?????? Pro W3" w:cs="Arial"/>
                <w:sz w:val="18"/>
                <w:szCs w:val="18"/>
                <w:lang w:val="en-GB"/>
              </w:rPr>
              <w:t>present with seizures.</w:t>
            </w:r>
          </w:p>
          <w:p w14:paraId="6D9E6385" w14:textId="77777777" w:rsidR="00CE2DE5" w:rsidRDefault="00CE2DE5" w:rsidP="00765896">
            <w:pPr>
              <w:spacing w:after="0" w:line="240" w:lineRule="auto"/>
              <w:ind w:left="113" w:right="113"/>
              <w:rPr>
                <w:ins w:id="35" w:author="Yildirim, Esra" w:date="2013-04-05T13:06:00Z"/>
                <w:rFonts w:eastAsia="?????? Pro W3" w:cs="Arial"/>
                <w:sz w:val="18"/>
                <w:szCs w:val="18"/>
              </w:rPr>
            </w:pPr>
            <w:r w:rsidRPr="00765896">
              <w:rPr>
                <w:rFonts w:eastAsia="?????? Pro W3" w:cs="Arial"/>
                <w:color w:val="FF0000"/>
                <w:sz w:val="18"/>
                <w:szCs w:val="18"/>
                <w:lang w:val="en-GB"/>
              </w:rPr>
              <w:t>Hemiplegic migraines or complicated migraines</w:t>
            </w:r>
            <w:r>
              <w:rPr>
                <w:rFonts w:eastAsia="?????? Pro W3" w:cs="Arial"/>
                <w:sz w:val="18"/>
                <w:szCs w:val="18"/>
                <w:lang w:val="en-GB"/>
              </w:rPr>
              <w:t xml:space="preserve">: </w:t>
            </w:r>
            <w:r w:rsidRPr="00765896">
              <w:rPr>
                <w:rFonts w:eastAsia="?????? Pro W3" w:cs="Arial"/>
                <w:sz w:val="18"/>
                <w:szCs w:val="18"/>
              </w:rPr>
              <w:t xml:space="preserve">Migraines rarely present with paresis or confusion without the headache component. Similarities between focal seizures and migraines </w:t>
            </w:r>
            <w:r>
              <w:rPr>
                <w:rFonts w:eastAsia="?????? Pro W3" w:cs="Arial"/>
                <w:sz w:val="18"/>
                <w:szCs w:val="18"/>
              </w:rPr>
              <w:t>are</w:t>
            </w:r>
            <w:r w:rsidRPr="00765896">
              <w:rPr>
                <w:rFonts w:eastAsia="?????? Pro W3" w:cs="Arial"/>
                <w:sz w:val="18"/>
                <w:szCs w:val="18"/>
              </w:rPr>
              <w:t xml:space="preserve"> that both can have symptoms that “march”. However, migraine symptoms </w:t>
            </w:r>
            <w:r>
              <w:rPr>
                <w:rFonts w:eastAsia="?????? Pro W3" w:cs="Arial"/>
                <w:sz w:val="18"/>
                <w:szCs w:val="18"/>
              </w:rPr>
              <w:t xml:space="preserve">tend to </w:t>
            </w:r>
            <w:r w:rsidRPr="00765896">
              <w:rPr>
                <w:rFonts w:eastAsia="?????? Pro W3" w:cs="Arial"/>
                <w:sz w:val="18"/>
                <w:szCs w:val="18"/>
              </w:rPr>
              <w:t xml:space="preserve">evolve over minutes, whereas seizure symptoms evolve over seconds. Loss of consciousness is rare with migraines (the exception can be with basilar migraines). As well, complicated migraines almost never present from sleep in childhood.  </w:t>
            </w:r>
          </w:p>
          <w:p w14:paraId="705CD70E" w14:textId="77777777" w:rsidR="00CE2DE5" w:rsidRDefault="00CE2DE5" w:rsidP="00765896">
            <w:pPr>
              <w:spacing w:after="0" w:line="240" w:lineRule="auto"/>
              <w:ind w:left="113" w:right="113"/>
              <w:rPr>
                <w:ins w:id="36" w:author="Yildirim, Esra" w:date="2013-04-05T13:06:00Z"/>
                <w:rFonts w:eastAsia="?????? Pro W3" w:cs="Arial"/>
                <w:sz w:val="18"/>
                <w:szCs w:val="18"/>
              </w:rPr>
            </w:pPr>
            <w:r w:rsidRPr="00765896">
              <w:rPr>
                <w:rFonts w:eastAsia="?????? Pro W3" w:cs="Arial"/>
                <w:color w:val="FF0000"/>
                <w:sz w:val="18"/>
                <w:szCs w:val="18"/>
                <w:lang w:val="en-GB"/>
              </w:rPr>
              <w:t>Encephalitis</w:t>
            </w:r>
            <w:r>
              <w:rPr>
                <w:rFonts w:eastAsia="?????? Pro W3" w:cs="Arial"/>
                <w:sz w:val="18"/>
                <w:szCs w:val="18"/>
                <w:lang w:val="en-GB"/>
              </w:rPr>
              <w:t xml:space="preserve">: </w:t>
            </w:r>
            <w:r w:rsidRPr="00765896">
              <w:rPr>
                <w:rFonts w:eastAsia="?????? Pro W3" w:cs="Arial"/>
                <w:sz w:val="18"/>
                <w:szCs w:val="18"/>
              </w:rPr>
              <w:t>Encephalitis with absence of fever and com</w:t>
            </w:r>
            <w:r w:rsidR="00B812B6">
              <w:rPr>
                <w:rFonts w:eastAsia="?????? Pro W3" w:cs="Arial"/>
                <w:sz w:val="18"/>
                <w:szCs w:val="18"/>
              </w:rPr>
              <w:t>plete resolution of symptoms in</w:t>
            </w:r>
            <w:r w:rsidR="00B812B6" w:rsidRPr="00765896">
              <w:rPr>
                <w:rFonts w:eastAsia="?????? Pro W3" w:cs="Arial"/>
                <w:sz w:val="18"/>
                <w:szCs w:val="18"/>
              </w:rPr>
              <w:t>-between</w:t>
            </w:r>
            <w:r w:rsidRPr="00765896">
              <w:rPr>
                <w:rFonts w:eastAsia="?????? Pro W3" w:cs="Arial"/>
                <w:sz w:val="18"/>
                <w:szCs w:val="18"/>
              </w:rPr>
              <w:t xml:space="preserve"> seizures is very rare in childhood. Commonly</w:t>
            </w:r>
            <w:r>
              <w:rPr>
                <w:rFonts w:eastAsia="?????? Pro W3" w:cs="Arial"/>
                <w:sz w:val="18"/>
                <w:szCs w:val="18"/>
              </w:rPr>
              <w:t>,</w:t>
            </w:r>
            <w:r w:rsidRPr="00765896">
              <w:rPr>
                <w:rFonts w:eastAsia="?????? Pro W3" w:cs="Arial"/>
                <w:sz w:val="18"/>
                <w:szCs w:val="18"/>
              </w:rPr>
              <w:t xml:space="preserve"> children have fever, headache, disorientation/confusion</w:t>
            </w:r>
            <w:r>
              <w:rPr>
                <w:rFonts w:eastAsia="?????? Pro W3" w:cs="Arial"/>
                <w:sz w:val="18"/>
                <w:szCs w:val="18"/>
              </w:rPr>
              <w:t>,</w:t>
            </w:r>
            <w:r w:rsidRPr="00765896">
              <w:rPr>
                <w:rFonts w:eastAsia="?????? Pro W3" w:cs="Arial"/>
                <w:sz w:val="18"/>
                <w:szCs w:val="18"/>
              </w:rPr>
              <w:t xml:space="preserve"> </w:t>
            </w:r>
            <w:r>
              <w:rPr>
                <w:rFonts w:eastAsia="?????? Pro W3" w:cs="Arial"/>
                <w:sz w:val="18"/>
                <w:szCs w:val="18"/>
              </w:rPr>
              <w:t>and/</w:t>
            </w:r>
            <w:r w:rsidRPr="00765896">
              <w:rPr>
                <w:rFonts w:eastAsia="?????? Pro W3" w:cs="Arial"/>
                <w:sz w:val="18"/>
                <w:szCs w:val="18"/>
              </w:rPr>
              <w:t xml:space="preserve">or personality changes. They may even be persistently drowsy. However, the absence of fever or </w:t>
            </w:r>
            <w:r w:rsidR="00B812B6" w:rsidRPr="00765896">
              <w:rPr>
                <w:rFonts w:eastAsia="?????? Pro W3" w:cs="Arial"/>
                <w:sz w:val="18"/>
                <w:szCs w:val="18"/>
              </w:rPr>
              <w:t xml:space="preserve">signs </w:t>
            </w:r>
            <w:r w:rsidR="00B812B6">
              <w:rPr>
                <w:rFonts w:eastAsia="?????? Pro W3" w:cs="Arial"/>
                <w:sz w:val="18"/>
                <w:szCs w:val="18"/>
              </w:rPr>
              <w:t xml:space="preserve">and </w:t>
            </w:r>
            <w:r w:rsidRPr="00765896">
              <w:rPr>
                <w:rFonts w:eastAsia="?????? Pro W3" w:cs="Arial"/>
                <w:sz w:val="18"/>
                <w:szCs w:val="18"/>
              </w:rPr>
              <w:t>symptoms of infection does not rule out a diagnosis of encephalitis. Often</w:t>
            </w:r>
            <w:r>
              <w:rPr>
                <w:rFonts w:eastAsia="?????? Pro W3" w:cs="Arial"/>
                <w:sz w:val="18"/>
                <w:szCs w:val="18"/>
              </w:rPr>
              <w:t>,</w:t>
            </w:r>
            <w:r w:rsidRPr="00765896">
              <w:rPr>
                <w:rFonts w:eastAsia="?????? Pro W3" w:cs="Arial"/>
                <w:sz w:val="18"/>
                <w:szCs w:val="18"/>
              </w:rPr>
              <w:t xml:space="preserve"> delirium or similar fluctuations in </w:t>
            </w:r>
            <w:r>
              <w:rPr>
                <w:rFonts w:eastAsia="?????? Pro W3" w:cs="Arial"/>
                <w:sz w:val="18"/>
                <w:szCs w:val="18"/>
              </w:rPr>
              <w:t>consciousness</w:t>
            </w:r>
            <w:r w:rsidRPr="00765896">
              <w:rPr>
                <w:rFonts w:eastAsia="?????? Pro W3" w:cs="Arial"/>
                <w:sz w:val="18"/>
                <w:szCs w:val="18"/>
              </w:rPr>
              <w:t xml:space="preserve"> or d</w:t>
            </w:r>
            <w:r>
              <w:rPr>
                <w:rFonts w:eastAsia="?????? Pro W3" w:cs="Arial"/>
                <w:sz w:val="18"/>
                <w:szCs w:val="18"/>
              </w:rPr>
              <w:t>y</w:t>
            </w:r>
            <w:r w:rsidRPr="00765896">
              <w:rPr>
                <w:rFonts w:eastAsia="?????? Pro W3" w:cs="Arial"/>
                <w:sz w:val="18"/>
                <w:szCs w:val="18"/>
              </w:rPr>
              <w:t xml:space="preserve">skinetic movements may appear after the seizure. The </w:t>
            </w:r>
            <w:r>
              <w:rPr>
                <w:rFonts w:eastAsia="?????? Pro W3" w:cs="Arial"/>
                <w:sz w:val="18"/>
                <w:szCs w:val="18"/>
              </w:rPr>
              <w:t xml:space="preserve">cerebrospinal fluid </w:t>
            </w:r>
            <w:r w:rsidRPr="00765896">
              <w:rPr>
                <w:rFonts w:eastAsia="?????? Pro W3" w:cs="Arial"/>
                <w:sz w:val="18"/>
                <w:szCs w:val="18"/>
              </w:rPr>
              <w:t>may be normal in encephalitis.</w:t>
            </w:r>
          </w:p>
          <w:p w14:paraId="34B32A19" w14:textId="77777777" w:rsidR="00CE2DE5" w:rsidRPr="00765896" w:rsidRDefault="00CE2DE5" w:rsidP="000D73DF">
            <w:pPr>
              <w:spacing w:line="240" w:lineRule="auto"/>
              <w:ind w:left="113" w:right="113"/>
              <w:rPr>
                <w:rFonts w:eastAsia="?????? Pro W3" w:cs="Arial"/>
                <w:sz w:val="18"/>
                <w:szCs w:val="18"/>
              </w:rPr>
            </w:pPr>
            <w:r w:rsidRPr="00765896">
              <w:rPr>
                <w:rFonts w:eastAsia="?????? Pro W3" w:cs="Arial"/>
                <w:color w:val="FF0000"/>
                <w:sz w:val="18"/>
                <w:szCs w:val="18"/>
                <w:lang w:val="en-GB"/>
              </w:rPr>
              <w:t>Parasomnias</w:t>
            </w:r>
            <w:r>
              <w:rPr>
                <w:rFonts w:eastAsia="?????? Pro W3" w:cs="Arial"/>
                <w:sz w:val="18"/>
                <w:szCs w:val="18"/>
                <w:lang w:val="en-GB"/>
              </w:rPr>
              <w:t>: Examples of parasomnias</w:t>
            </w:r>
            <w:r>
              <w:rPr>
                <w:rFonts w:eastAsia="?????? Pro W3" w:cs="Arial"/>
                <w:sz w:val="18"/>
                <w:szCs w:val="18"/>
              </w:rPr>
              <w:t xml:space="preserve"> include</w:t>
            </w:r>
            <w:r w:rsidRPr="00765896">
              <w:rPr>
                <w:rFonts w:eastAsia="?????? Pro W3" w:cs="Arial"/>
                <w:sz w:val="18"/>
                <w:szCs w:val="18"/>
              </w:rPr>
              <w:t xml:space="preserve"> night terrors, sleepwalking</w:t>
            </w:r>
            <w:r>
              <w:rPr>
                <w:rFonts w:eastAsia="?????? Pro W3" w:cs="Arial"/>
                <w:sz w:val="18"/>
                <w:szCs w:val="18"/>
              </w:rPr>
              <w:t>,</w:t>
            </w:r>
            <w:r w:rsidRPr="00765896">
              <w:rPr>
                <w:rFonts w:eastAsia="?????? Pro W3" w:cs="Arial"/>
                <w:sz w:val="18"/>
                <w:szCs w:val="18"/>
              </w:rPr>
              <w:t xml:space="preserve"> and confusional arousal states. Typically</w:t>
            </w:r>
            <w:r>
              <w:rPr>
                <w:rFonts w:eastAsia="?????? Pro W3" w:cs="Arial"/>
                <w:sz w:val="18"/>
                <w:szCs w:val="18"/>
              </w:rPr>
              <w:t>,</w:t>
            </w:r>
            <w:r w:rsidRPr="00765896">
              <w:rPr>
                <w:rFonts w:eastAsia="?????? Pro W3" w:cs="Arial"/>
                <w:sz w:val="18"/>
                <w:szCs w:val="18"/>
              </w:rPr>
              <w:t xml:space="preserve"> the child has</w:t>
            </w:r>
            <w:r>
              <w:rPr>
                <w:rFonts w:eastAsia="?????? Pro W3" w:cs="Arial"/>
                <w:sz w:val="18"/>
                <w:szCs w:val="18"/>
              </w:rPr>
              <w:t xml:space="preserve"> no recollection of the event. </w:t>
            </w:r>
            <w:r w:rsidRPr="00765896">
              <w:rPr>
                <w:rFonts w:eastAsia="?????? Pro W3" w:cs="Arial"/>
                <w:sz w:val="18"/>
                <w:szCs w:val="18"/>
              </w:rPr>
              <w:t xml:space="preserve">Seizures mimicking parasomnias typically occur between 10-12 years of age (nocturnal frontal lobe epilepsy), older than the case presented here.  Also post-paroxysmal deficits, </w:t>
            </w:r>
            <w:r>
              <w:rPr>
                <w:rFonts w:eastAsia="?????? Pro W3" w:cs="Arial"/>
                <w:sz w:val="18"/>
                <w:szCs w:val="18"/>
              </w:rPr>
              <w:t>e</w:t>
            </w:r>
            <w:r w:rsidRPr="00765896">
              <w:rPr>
                <w:rFonts w:eastAsia="?????? Pro W3" w:cs="Arial"/>
                <w:sz w:val="18"/>
                <w:szCs w:val="18"/>
              </w:rPr>
              <w:t>specially asymmetrical motor deficits, are not reported.</w:t>
            </w:r>
          </w:p>
        </w:tc>
      </w:tr>
      <w:tr w:rsidR="00CE2DE5" w:rsidRPr="00CF6B2F" w14:paraId="1D40DF5D" w14:textId="77777777" w:rsidTr="00D04CC0">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3F3DBB7" w14:textId="77777777" w:rsidR="00CE2DE5" w:rsidRPr="00D00E38" w:rsidRDefault="00CE2DE5" w:rsidP="00D04CC0">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13873017" w14:textId="77777777" w:rsidTr="002C2885">
        <w:trPr>
          <w:cantSplit/>
          <w:trHeight w:val="68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CC5AB21" w14:textId="77777777" w:rsidR="00CE2DE5" w:rsidRPr="00D00E38" w:rsidRDefault="00CE2DE5" w:rsidP="00D04CC0">
            <w:pPr>
              <w:keepNext/>
              <w:keepLines/>
              <w:spacing w:after="0" w:line="240" w:lineRule="auto"/>
              <w:ind w:left="162" w:hanging="1"/>
              <w:rPr>
                <w:rFonts w:eastAsia="?????? Pro W3"/>
                <w:i/>
                <w:color w:val="216800"/>
                <w:sz w:val="18"/>
                <w:szCs w:val="20"/>
                <w:lang w:val="en-GB"/>
              </w:rPr>
            </w:pPr>
          </w:p>
          <w:p w14:paraId="2643019B" w14:textId="77777777" w:rsidR="00CE2DE5" w:rsidRPr="00D00E38" w:rsidRDefault="00CE2DE5" w:rsidP="00D04CC0">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73A1715F" w14:textId="77777777" w:rsidR="00CE2DE5" w:rsidRPr="002C2885" w:rsidRDefault="00CE2DE5" w:rsidP="000D73DF">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multichoice/multianswer format</w:t>
            </w:r>
            <w:r w:rsidR="00DF61CE">
              <w:rPr>
                <w:rFonts w:eastAsia="?????? Pro W3"/>
                <w:color w:val="008000"/>
                <w:sz w:val="18"/>
                <w:szCs w:val="20"/>
                <w:lang w:val="en-GB"/>
              </w:rPr>
              <w:t>. Develop as 02-3-1</w:t>
            </w:r>
          </w:p>
        </w:tc>
      </w:tr>
    </w:tbl>
    <w:p w14:paraId="444CAF75" w14:textId="77777777" w:rsidR="00CE2DE5" w:rsidRPr="00D00E38" w:rsidRDefault="00CE2DE5" w:rsidP="00D11333">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2B230CCA"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CF3F1D2"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90E8B8" w14:textId="77777777" w:rsidR="00CE2DE5" w:rsidRPr="00D00E38" w:rsidRDefault="00CE2DE5"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33CB61B" w14:textId="77777777" w:rsidR="00CE2DE5" w:rsidRPr="00D00E38" w:rsidRDefault="00CE2DE5" w:rsidP="00E1758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6ECB961B" w14:textId="77777777" w:rsidTr="00E1758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AAE7932"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6C6EE0" w14:textId="77777777" w:rsidR="00CE2DE5" w:rsidRPr="00D00E38" w:rsidRDefault="00183733"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Diagnosis</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E636A7" w14:textId="77777777" w:rsidR="00CE2DE5" w:rsidRPr="00D00E38" w:rsidRDefault="00CE2DE5" w:rsidP="00183733">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183733">
              <w:rPr>
                <w:rFonts w:eastAsia="?????? Pro W3"/>
                <w:b/>
                <w:color w:val="FF0000"/>
                <w:sz w:val="36"/>
                <w:szCs w:val="20"/>
                <w:lang w:val="en-GB"/>
              </w:rPr>
              <w:t>6-2</w:t>
            </w:r>
          </w:p>
        </w:tc>
      </w:tr>
      <w:tr w:rsidR="00CE2DE5" w:rsidRPr="00CF6B2F" w14:paraId="4BCC4FF4" w14:textId="77777777" w:rsidTr="00E1758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34A8A2A" w14:textId="77777777" w:rsidR="00CE2DE5" w:rsidRPr="00D00E38" w:rsidRDefault="00CE2DE5" w:rsidP="00E1758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A32694" w14:textId="5ABAAA95" w:rsidR="00CE2DE5" w:rsidRPr="00D00E38" w:rsidRDefault="00AA6C52" w:rsidP="00E1758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Next steps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670BD3E1" w14:textId="77777777" w:rsidR="00CE2DE5" w:rsidRPr="00D00E38" w:rsidRDefault="00CE2DE5" w:rsidP="00E17584">
            <w:pPr>
              <w:keepNext/>
              <w:keepLines/>
              <w:spacing w:after="0" w:line="240" w:lineRule="auto"/>
              <w:ind w:left="119" w:hanging="18"/>
              <w:jc w:val="center"/>
              <w:rPr>
                <w:rFonts w:eastAsia="?????? Pro W3"/>
                <w:b/>
                <w:color w:val="000000"/>
                <w:sz w:val="36"/>
                <w:szCs w:val="20"/>
                <w:lang w:val="en-GB"/>
              </w:rPr>
            </w:pPr>
          </w:p>
        </w:tc>
      </w:tr>
      <w:tr w:rsidR="00CE2DE5" w:rsidRPr="00CF6B2F" w14:paraId="1F2F4AF7"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8242F16" w14:textId="77777777" w:rsidR="00CE2DE5" w:rsidRPr="00D00E38" w:rsidRDefault="00CE2DE5" w:rsidP="00E1758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28E95930" w14:textId="77777777" w:rsidTr="008147F9">
        <w:trPr>
          <w:cantSplit/>
          <w:trHeight w:val="151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5BB5D3" w14:textId="77777777" w:rsidR="00CE2DE5" w:rsidRPr="00D00E38" w:rsidRDefault="00CE2DE5" w:rsidP="00E17584">
            <w:pPr>
              <w:spacing w:after="0" w:line="240" w:lineRule="auto"/>
              <w:ind w:left="113" w:right="113"/>
              <w:rPr>
                <w:rFonts w:eastAsia="?????? Pro W3"/>
                <w:color w:val="000000"/>
                <w:sz w:val="18"/>
                <w:szCs w:val="24"/>
                <w:lang w:val="en-GB"/>
              </w:rPr>
            </w:pPr>
          </w:p>
          <w:p w14:paraId="7D5B6685" w14:textId="5E9EAC24" w:rsidR="00CE2DE5" w:rsidRPr="00EF1758" w:rsidRDefault="00CE2DE5" w:rsidP="00EF1758">
            <w:pPr>
              <w:spacing w:after="0" w:line="240" w:lineRule="auto"/>
              <w:ind w:left="113" w:right="113"/>
              <w:jc w:val="right"/>
              <w:rPr>
                <w:rFonts w:eastAsia="?????? Pro W3"/>
                <w:b/>
                <w:sz w:val="18"/>
                <w:szCs w:val="24"/>
                <w:lang w:val="en-GB"/>
              </w:rPr>
            </w:pPr>
            <w:r w:rsidRPr="00EF1758">
              <w:rPr>
                <w:rFonts w:eastAsia="?????? Pro W3"/>
                <w:b/>
                <w:sz w:val="18"/>
                <w:szCs w:val="24"/>
                <w:lang w:val="en-GB"/>
              </w:rPr>
              <w:t xml:space="preserve">Day </w:t>
            </w:r>
            <w:r>
              <w:rPr>
                <w:rFonts w:eastAsia="?????? Pro W3"/>
                <w:b/>
                <w:sz w:val="18"/>
                <w:szCs w:val="24"/>
                <w:lang w:val="en-GB"/>
              </w:rPr>
              <w:t>2</w:t>
            </w:r>
            <w:r w:rsidRPr="00EF1758">
              <w:rPr>
                <w:rFonts w:eastAsia="?????? Pro W3"/>
                <w:b/>
                <w:sz w:val="18"/>
                <w:szCs w:val="24"/>
                <w:lang w:val="en-GB"/>
              </w:rPr>
              <w:t xml:space="preserve">, </w:t>
            </w:r>
            <w:r>
              <w:rPr>
                <w:rFonts w:eastAsia="?????? Pro W3"/>
                <w:b/>
                <w:sz w:val="18"/>
                <w:szCs w:val="24"/>
                <w:lang w:val="en-GB"/>
              </w:rPr>
              <w:t>00:</w:t>
            </w:r>
            <w:r w:rsidR="005368EE">
              <w:rPr>
                <w:rFonts w:eastAsia="?????? Pro W3"/>
                <w:b/>
                <w:sz w:val="18"/>
                <w:szCs w:val="24"/>
                <w:lang w:val="en-GB"/>
              </w:rPr>
              <w:t>30</w:t>
            </w:r>
            <w:r>
              <w:rPr>
                <w:rFonts w:eastAsia="?????? Pro W3"/>
                <w:b/>
                <w:sz w:val="18"/>
                <w:szCs w:val="24"/>
                <w:lang w:val="en-GB"/>
              </w:rPr>
              <w:t xml:space="preserve"> </w:t>
            </w:r>
          </w:p>
          <w:p w14:paraId="3678FAB9" w14:textId="77777777" w:rsidR="00CE2DE5" w:rsidRPr="00D00E38" w:rsidRDefault="00CE2DE5" w:rsidP="00E17584">
            <w:pPr>
              <w:spacing w:after="0" w:line="240" w:lineRule="auto"/>
              <w:ind w:left="113" w:right="113"/>
              <w:rPr>
                <w:rFonts w:eastAsia="?????? Pro W3"/>
                <w:sz w:val="18"/>
                <w:szCs w:val="24"/>
                <w:lang w:val="en-GB"/>
              </w:rPr>
            </w:pPr>
            <w:r>
              <w:rPr>
                <w:rFonts w:eastAsia="?????? Pro W3"/>
                <w:sz w:val="18"/>
                <w:szCs w:val="24"/>
                <w:lang w:val="en-GB"/>
              </w:rPr>
              <w:t>Attending</w:t>
            </w:r>
            <w:r w:rsidRPr="00D00E38">
              <w:rPr>
                <w:rFonts w:eastAsia="?????? Pro W3"/>
                <w:sz w:val="18"/>
                <w:szCs w:val="24"/>
                <w:lang w:val="en-GB"/>
              </w:rPr>
              <w:t>: “</w:t>
            </w:r>
            <w:r>
              <w:rPr>
                <w:rFonts w:eastAsia="?????? Pro W3"/>
                <w:sz w:val="18"/>
                <w:szCs w:val="24"/>
                <w:lang w:val="en-GB"/>
              </w:rPr>
              <w:t>How would you like to manage Ethan?”</w:t>
            </w:r>
          </w:p>
          <w:p w14:paraId="5A374F2A" w14:textId="77777777" w:rsidR="00CE2DE5" w:rsidRPr="00EE0F38" w:rsidRDefault="00CE2DE5" w:rsidP="003B7D59">
            <w:pPr>
              <w:pStyle w:val="ListParagraph"/>
              <w:numPr>
                <w:ilvl w:val="0"/>
                <w:numId w:val="3"/>
              </w:numPr>
              <w:spacing w:line="240" w:lineRule="auto"/>
              <w:ind w:right="113"/>
              <w:rPr>
                <w:rFonts w:eastAsia="?????? Pro W3"/>
                <w:sz w:val="18"/>
                <w:szCs w:val="24"/>
                <w:lang w:val="en-GB"/>
              </w:rPr>
            </w:pPr>
            <w:r w:rsidRPr="00EE0F38">
              <w:rPr>
                <w:rFonts w:eastAsia="?????? Pro W3"/>
                <w:sz w:val="18"/>
                <w:szCs w:val="24"/>
                <w:lang w:val="en-CA"/>
              </w:rPr>
              <w:t xml:space="preserve">Keep </w:t>
            </w:r>
            <w:r>
              <w:rPr>
                <w:rFonts w:eastAsia="?????? Pro W3"/>
                <w:sz w:val="18"/>
                <w:szCs w:val="24"/>
                <w:lang w:val="en-CA"/>
              </w:rPr>
              <w:t>Ethan in the ED for observation</w:t>
            </w:r>
          </w:p>
          <w:p w14:paraId="16E4F4CC" w14:textId="77777777" w:rsidR="00CE2DE5" w:rsidRPr="00EE0F38" w:rsidRDefault="00CE2DE5" w:rsidP="003B7D59">
            <w:pPr>
              <w:pStyle w:val="ListParagraph"/>
              <w:numPr>
                <w:ilvl w:val="0"/>
                <w:numId w:val="3"/>
              </w:numPr>
              <w:spacing w:line="240" w:lineRule="auto"/>
              <w:ind w:right="113"/>
              <w:rPr>
                <w:rFonts w:eastAsia="?????? Pro W3"/>
                <w:sz w:val="18"/>
                <w:szCs w:val="24"/>
                <w:lang w:val="en-GB"/>
              </w:rPr>
            </w:pPr>
            <w:r w:rsidRPr="00EE0F38">
              <w:rPr>
                <w:rFonts w:eastAsia="?????? Pro W3"/>
                <w:sz w:val="18"/>
                <w:szCs w:val="24"/>
                <w:lang w:val="en-CA"/>
              </w:rPr>
              <w:t xml:space="preserve">Arrange for an urgent CT </w:t>
            </w:r>
            <w:r>
              <w:rPr>
                <w:rFonts w:eastAsia="?????? Pro W3"/>
                <w:sz w:val="18"/>
                <w:szCs w:val="24"/>
                <w:lang w:val="en-CA"/>
              </w:rPr>
              <w:t>s</w:t>
            </w:r>
            <w:r w:rsidRPr="00EE0F38">
              <w:rPr>
                <w:rFonts w:eastAsia="?????? Pro W3"/>
                <w:sz w:val="18"/>
                <w:szCs w:val="24"/>
                <w:lang w:val="en-CA"/>
              </w:rPr>
              <w:t xml:space="preserve">can of his brain </w:t>
            </w:r>
          </w:p>
          <w:p w14:paraId="688FF738" w14:textId="77777777" w:rsidR="00CE2DE5" w:rsidRPr="00EE0F38" w:rsidRDefault="00CE2DE5" w:rsidP="003B7D59">
            <w:pPr>
              <w:pStyle w:val="ListParagraph"/>
              <w:numPr>
                <w:ilvl w:val="0"/>
                <w:numId w:val="3"/>
              </w:numPr>
              <w:spacing w:line="240" w:lineRule="auto"/>
              <w:ind w:right="113"/>
              <w:rPr>
                <w:rFonts w:eastAsia="?????? Pro W3"/>
                <w:sz w:val="18"/>
                <w:szCs w:val="24"/>
                <w:lang w:val="en-GB"/>
              </w:rPr>
            </w:pPr>
            <w:r w:rsidRPr="00EE0F38">
              <w:rPr>
                <w:rFonts w:eastAsia="?????? Pro W3"/>
                <w:sz w:val="18"/>
                <w:szCs w:val="24"/>
                <w:lang w:val="en-CA"/>
              </w:rPr>
              <w:t>Sta</w:t>
            </w:r>
            <w:r>
              <w:rPr>
                <w:rFonts w:eastAsia="?????? Pro W3"/>
                <w:sz w:val="18"/>
                <w:szCs w:val="24"/>
                <w:lang w:val="en-CA"/>
              </w:rPr>
              <w:t>rt Ethan on anticonvulsant medication</w:t>
            </w:r>
          </w:p>
          <w:p w14:paraId="760C19A0" w14:textId="77777777" w:rsidR="00CE2DE5" w:rsidRPr="00EE0F38" w:rsidRDefault="00CE2DE5" w:rsidP="003B7D59">
            <w:pPr>
              <w:pStyle w:val="ListParagraph"/>
              <w:numPr>
                <w:ilvl w:val="0"/>
                <w:numId w:val="3"/>
              </w:numPr>
              <w:spacing w:line="240" w:lineRule="auto"/>
              <w:ind w:right="113"/>
              <w:rPr>
                <w:rFonts w:eastAsia="?????? Pro W3"/>
                <w:sz w:val="18"/>
                <w:szCs w:val="24"/>
                <w:lang w:val="en-GB"/>
              </w:rPr>
            </w:pPr>
            <w:r>
              <w:rPr>
                <w:rFonts w:eastAsia="?????? Pro W3"/>
                <w:sz w:val="18"/>
                <w:szCs w:val="24"/>
                <w:lang w:val="en-CA"/>
              </w:rPr>
              <w:t>Perform a lumbar puncture</w:t>
            </w:r>
          </w:p>
          <w:p w14:paraId="493FF9BF" w14:textId="77777777" w:rsidR="00CE2DE5" w:rsidRPr="00D00E38" w:rsidRDefault="00CE2DE5" w:rsidP="00E17584">
            <w:pPr>
              <w:spacing w:after="0" w:line="240" w:lineRule="auto"/>
              <w:ind w:left="113" w:right="113"/>
              <w:rPr>
                <w:rFonts w:eastAsia="?????? Pro W3"/>
                <w:color w:val="008000"/>
                <w:sz w:val="18"/>
                <w:szCs w:val="24"/>
                <w:lang w:val="en-GB"/>
              </w:rPr>
            </w:pPr>
          </w:p>
          <w:p w14:paraId="365D0082" w14:textId="77777777" w:rsidR="00CE2DE5" w:rsidRPr="00D00E38" w:rsidRDefault="00CE2DE5" w:rsidP="00E17584">
            <w:pPr>
              <w:spacing w:after="0" w:line="240" w:lineRule="auto"/>
              <w:ind w:left="113" w:right="113"/>
              <w:rPr>
                <w:rFonts w:eastAsia="?????? Pro W3"/>
                <w:color w:val="000000"/>
                <w:sz w:val="18"/>
                <w:szCs w:val="24"/>
                <w:lang w:val="en-GB"/>
              </w:rPr>
            </w:pPr>
          </w:p>
        </w:tc>
      </w:tr>
      <w:tr w:rsidR="00CE2DE5" w:rsidRPr="00CF6B2F" w14:paraId="36A5A435" w14:textId="77777777" w:rsidTr="00E1758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B0F57BD" w14:textId="77777777" w:rsidR="00CE2DE5" w:rsidRPr="00D00E38" w:rsidRDefault="00CE2DE5" w:rsidP="00E1758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2445C3FF" w14:textId="77777777" w:rsidTr="00EF1758">
        <w:trPr>
          <w:cantSplit/>
          <w:trHeight w:val="24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996816" w14:textId="77777777" w:rsidR="00CE2DE5" w:rsidRPr="00EE0F38" w:rsidRDefault="00CE2DE5" w:rsidP="00E17584">
            <w:pPr>
              <w:spacing w:after="0" w:line="240" w:lineRule="auto"/>
              <w:ind w:left="113" w:right="113"/>
              <w:rPr>
                <w:rFonts w:eastAsia="?????? Pro W3" w:cs="Arial"/>
                <w:b/>
                <w:i/>
                <w:color w:val="000000"/>
                <w:sz w:val="18"/>
                <w:szCs w:val="18"/>
                <w:lang w:val="en-GB"/>
              </w:rPr>
            </w:pPr>
            <w:r w:rsidRPr="00EE0F38">
              <w:rPr>
                <w:rFonts w:eastAsia="?????? Pro W3" w:cs="Arial"/>
                <w:b/>
                <w:i/>
                <w:color w:val="000000"/>
                <w:sz w:val="18"/>
                <w:szCs w:val="18"/>
                <w:lang w:val="en-GB"/>
              </w:rPr>
              <w:t>Feedback</w:t>
            </w:r>
          </w:p>
          <w:p w14:paraId="173ADDE0" w14:textId="70BBF9E8" w:rsidR="00CE2DE5" w:rsidRDefault="00CE2DE5" w:rsidP="00183733">
            <w:pPr>
              <w:spacing w:after="0" w:line="240" w:lineRule="auto"/>
              <w:ind w:left="113" w:right="113"/>
              <w:rPr>
                <w:rFonts w:eastAsia="?????? Pro W3"/>
                <w:sz w:val="18"/>
                <w:szCs w:val="24"/>
                <w:vertAlign w:val="superscript"/>
              </w:rPr>
            </w:pPr>
            <w:r w:rsidRPr="00EE0F38">
              <w:rPr>
                <w:rFonts w:eastAsia="?????? Pro W3"/>
                <w:color w:val="00B050"/>
                <w:sz w:val="18"/>
                <w:szCs w:val="24"/>
                <w:lang w:val="en-CA"/>
              </w:rPr>
              <w:t xml:space="preserve">Keep </w:t>
            </w:r>
            <w:r>
              <w:rPr>
                <w:rFonts w:eastAsia="?????? Pro W3"/>
                <w:color w:val="00B050"/>
                <w:sz w:val="18"/>
                <w:szCs w:val="24"/>
                <w:lang w:val="en-CA"/>
              </w:rPr>
              <w:t>Ethan</w:t>
            </w:r>
            <w:r w:rsidRPr="00EE0F38">
              <w:rPr>
                <w:rFonts w:eastAsia="?????? Pro W3"/>
                <w:color w:val="00B050"/>
                <w:sz w:val="18"/>
                <w:szCs w:val="24"/>
                <w:lang w:val="en-CA"/>
              </w:rPr>
              <w:t xml:space="preserve"> in the ED for observation</w:t>
            </w:r>
            <w:r>
              <w:rPr>
                <w:rFonts w:eastAsia="?????? Pro W3"/>
                <w:sz w:val="18"/>
                <w:szCs w:val="24"/>
                <w:lang w:val="en-CA"/>
              </w:rPr>
              <w:t xml:space="preserve">: </w:t>
            </w:r>
            <w:r>
              <w:rPr>
                <w:rFonts w:eastAsia="?????? Pro W3"/>
                <w:sz w:val="18"/>
                <w:szCs w:val="24"/>
              </w:rPr>
              <w:t>Given the</w:t>
            </w:r>
            <w:r w:rsidRPr="00EE0F38">
              <w:rPr>
                <w:rFonts w:eastAsia="?????? Pro W3"/>
                <w:sz w:val="18"/>
                <w:szCs w:val="24"/>
              </w:rPr>
              <w:t xml:space="preserve"> normal </w:t>
            </w:r>
            <w:r>
              <w:rPr>
                <w:rFonts w:eastAsia="?????? Pro W3"/>
                <w:sz w:val="18"/>
                <w:szCs w:val="24"/>
              </w:rPr>
              <w:t xml:space="preserve">physical </w:t>
            </w:r>
            <w:r w:rsidRPr="00EE0F38">
              <w:rPr>
                <w:rFonts w:eastAsia="?????? Pro W3"/>
                <w:sz w:val="18"/>
                <w:szCs w:val="24"/>
              </w:rPr>
              <w:t xml:space="preserve">exam and </w:t>
            </w:r>
            <w:r>
              <w:rPr>
                <w:rFonts w:eastAsia="?????? Pro W3"/>
                <w:sz w:val="18"/>
                <w:szCs w:val="24"/>
              </w:rPr>
              <w:t>absence of</w:t>
            </w:r>
            <w:r w:rsidRPr="00EE0F38">
              <w:rPr>
                <w:rFonts w:eastAsia="?????? Pro W3"/>
                <w:sz w:val="18"/>
                <w:szCs w:val="24"/>
              </w:rPr>
              <w:t xml:space="preserve"> fever</w:t>
            </w:r>
            <w:r w:rsidR="00183733">
              <w:rPr>
                <w:rFonts w:eastAsia="?????? Pro W3"/>
                <w:sz w:val="18"/>
                <w:szCs w:val="24"/>
              </w:rPr>
              <w:t>, an infectious cause for Ethan’</w:t>
            </w:r>
            <w:r>
              <w:rPr>
                <w:rFonts w:eastAsia="?????? Pro W3"/>
                <w:sz w:val="18"/>
                <w:szCs w:val="24"/>
              </w:rPr>
              <w:t xml:space="preserve">s seizure is unlikely. However, </w:t>
            </w:r>
            <w:r w:rsidRPr="00EE0F38">
              <w:rPr>
                <w:rFonts w:eastAsia="?????? Pro W3"/>
                <w:sz w:val="18"/>
                <w:szCs w:val="24"/>
              </w:rPr>
              <w:t>fever can sometimes be absent early</w:t>
            </w:r>
            <w:r>
              <w:rPr>
                <w:rFonts w:eastAsia="?????? Pro W3"/>
                <w:sz w:val="18"/>
                <w:szCs w:val="24"/>
              </w:rPr>
              <w:t xml:space="preserve"> on</w:t>
            </w:r>
            <w:r w:rsidRPr="00EE0F38">
              <w:rPr>
                <w:rFonts w:eastAsia="?????? Pro W3"/>
                <w:sz w:val="18"/>
                <w:szCs w:val="24"/>
              </w:rPr>
              <w:t xml:space="preserve"> in infectious processes in children</w:t>
            </w:r>
            <w:r>
              <w:rPr>
                <w:rFonts w:eastAsia="?????? Pro W3"/>
                <w:sz w:val="18"/>
                <w:szCs w:val="24"/>
              </w:rPr>
              <w:t xml:space="preserve">. </w:t>
            </w:r>
            <w:r w:rsidRPr="00EE0F38">
              <w:rPr>
                <w:rFonts w:eastAsia="?????? Pro W3"/>
                <w:sz w:val="18"/>
                <w:szCs w:val="24"/>
              </w:rPr>
              <w:t xml:space="preserve">Seizure </w:t>
            </w:r>
            <w:r w:rsidR="00183733" w:rsidRPr="00EE0F38">
              <w:rPr>
                <w:rFonts w:eastAsia="?????? Pro W3"/>
                <w:sz w:val="18"/>
                <w:szCs w:val="24"/>
              </w:rPr>
              <w:t>re</w:t>
            </w:r>
            <w:r w:rsidR="00183733">
              <w:rPr>
                <w:rFonts w:eastAsia="?????? Pro W3"/>
                <w:sz w:val="18"/>
                <w:szCs w:val="24"/>
              </w:rPr>
              <w:t>currence</w:t>
            </w:r>
            <w:r>
              <w:rPr>
                <w:rFonts w:eastAsia="?????? Pro W3"/>
                <w:sz w:val="18"/>
                <w:szCs w:val="24"/>
              </w:rPr>
              <w:t xml:space="preserve"> after a first seizure/new onset</w:t>
            </w:r>
            <w:r w:rsidRPr="00EE0F38">
              <w:rPr>
                <w:rFonts w:eastAsia="?????? Pro W3"/>
                <w:sz w:val="18"/>
                <w:szCs w:val="24"/>
              </w:rPr>
              <w:t xml:space="preserve"> is difficult to predict, </w:t>
            </w:r>
            <w:r>
              <w:rPr>
                <w:rFonts w:eastAsia="?????? Pro W3"/>
                <w:sz w:val="18"/>
                <w:szCs w:val="24"/>
              </w:rPr>
              <w:t>e</w:t>
            </w:r>
            <w:r w:rsidRPr="00EE0F38">
              <w:rPr>
                <w:rFonts w:eastAsia="?????? Pro W3"/>
                <w:sz w:val="18"/>
                <w:szCs w:val="24"/>
              </w:rPr>
              <w:t xml:space="preserve">specially in </w:t>
            </w:r>
            <w:r w:rsidR="00183733">
              <w:rPr>
                <w:rFonts w:eastAsia="?????? Pro W3"/>
                <w:sz w:val="18"/>
                <w:szCs w:val="24"/>
              </w:rPr>
              <w:t>the absence of a clear etiology</w:t>
            </w:r>
            <w:r>
              <w:rPr>
                <w:rFonts w:eastAsia="?????? Pro W3"/>
                <w:sz w:val="18"/>
                <w:szCs w:val="24"/>
              </w:rPr>
              <w:t>.</w:t>
            </w:r>
            <w:r w:rsidRPr="00EE0F38">
              <w:rPr>
                <w:rFonts w:eastAsia="?????? Pro W3"/>
                <w:sz w:val="18"/>
                <w:szCs w:val="24"/>
              </w:rPr>
              <w:t xml:space="preserve"> </w:t>
            </w:r>
            <w:r>
              <w:rPr>
                <w:rFonts w:eastAsia="?????? Pro W3"/>
                <w:sz w:val="18"/>
                <w:szCs w:val="24"/>
              </w:rPr>
              <w:t>O</w:t>
            </w:r>
            <w:r w:rsidRPr="00EE0F38">
              <w:rPr>
                <w:rFonts w:eastAsia="?????? Pro W3"/>
                <w:sz w:val="18"/>
                <w:szCs w:val="24"/>
              </w:rPr>
              <w:t>bserving for at least a few hours will help ma</w:t>
            </w:r>
            <w:r>
              <w:rPr>
                <w:rFonts w:eastAsia="?????? Pro W3"/>
                <w:sz w:val="18"/>
                <w:szCs w:val="24"/>
              </w:rPr>
              <w:t>ke a decision regarding testing and treatment and reassure</w:t>
            </w:r>
            <w:r w:rsidRPr="00EE0F38">
              <w:rPr>
                <w:rFonts w:eastAsia="?????? Pro W3"/>
                <w:sz w:val="18"/>
                <w:szCs w:val="24"/>
              </w:rPr>
              <w:t xml:space="preserve"> the parents</w:t>
            </w:r>
            <w:r>
              <w:rPr>
                <w:rFonts w:eastAsia="?????? Pro W3"/>
                <w:sz w:val="18"/>
                <w:szCs w:val="24"/>
              </w:rPr>
              <w:t>. It will also</w:t>
            </w:r>
            <w:r w:rsidRPr="00EE0F38">
              <w:rPr>
                <w:rFonts w:eastAsia="?????? Pro W3"/>
                <w:sz w:val="18"/>
                <w:szCs w:val="24"/>
              </w:rPr>
              <w:t xml:space="preserve"> </w:t>
            </w:r>
            <w:r>
              <w:rPr>
                <w:rFonts w:eastAsia="?????? Pro W3"/>
                <w:sz w:val="18"/>
                <w:szCs w:val="24"/>
              </w:rPr>
              <w:t xml:space="preserve">provide an opportunity to teach parents </w:t>
            </w:r>
            <w:r w:rsidRPr="00EE0F38">
              <w:rPr>
                <w:rFonts w:eastAsia="?????? Pro W3"/>
                <w:sz w:val="18"/>
                <w:szCs w:val="24"/>
              </w:rPr>
              <w:t>about</w:t>
            </w:r>
            <w:r>
              <w:rPr>
                <w:rFonts w:eastAsia="?????? Pro W3"/>
                <w:sz w:val="18"/>
                <w:szCs w:val="24"/>
              </w:rPr>
              <w:t xml:space="preserve"> the</w:t>
            </w:r>
            <w:r w:rsidRPr="00EE0F38">
              <w:rPr>
                <w:rFonts w:eastAsia="?????? Pro W3"/>
                <w:sz w:val="18"/>
                <w:szCs w:val="24"/>
              </w:rPr>
              <w:t xml:space="preserve"> immediate care for seizures </w:t>
            </w:r>
            <w:r>
              <w:rPr>
                <w:rFonts w:eastAsia="?????? Pro W3"/>
                <w:sz w:val="18"/>
                <w:szCs w:val="24"/>
              </w:rPr>
              <w:t>that occur</w:t>
            </w:r>
            <w:r w:rsidRPr="00EE0F38">
              <w:rPr>
                <w:rFonts w:eastAsia="?????? Pro W3"/>
                <w:sz w:val="18"/>
                <w:szCs w:val="24"/>
              </w:rPr>
              <w:t xml:space="preserve"> outside the hospital. </w:t>
            </w:r>
            <w:r w:rsidR="00183733">
              <w:rPr>
                <w:rFonts w:eastAsia="?????? Pro W3"/>
                <w:sz w:val="18"/>
                <w:szCs w:val="24"/>
              </w:rPr>
              <w:t>I</w:t>
            </w:r>
            <w:r w:rsidRPr="00EE0F38">
              <w:rPr>
                <w:rFonts w:eastAsia="?????? Pro W3"/>
                <w:sz w:val="18"/>
                <w:szCs w:val="24"/>
              </w:rPr>
              <w:t>n children, post</w:t>
            </w:r>
            <w:r>
              <w:rPr>
                <w:rFonts w:eastAsia="?????? Pro W3"/>
                <w:sz w:val="18"/>
                <w:szCs w:val="24"/>
              </w:rPr>
              <w:t>-</w:t>
            </w:r>
            <w:r w:rsidRPr="00EE0F38">
              <w:rPr>
                <w:rFonts w:eastAsia="?????? Pro W3"/>
                <w:sz w:val="18"/>
                <w:szCs w:val="24"/>
              </w:rPr>
              <w:t>ictal paralysis or weakness is not that rare (Todd’s paralysis).</w:t>
            </w:r>
            <w:r>
              <w:rPr>
                <w:rFonts w:eastAsia="?????? Pro W3"/>
                <w:sz w:val="18"/>
                <w:szCs w:val="24"/>
              </w:rPr>
              <w:t xml:space="preserve"> However, i</w:t>
            </w:r>
            <w:r w:rsidRPr="00EE0F38">
              <w:rPr>
                <w:rFonts w:eastAsia="?????? Pro W3"/>
                <w:sz w:val="18"/>
                <w:szCs w:val="24"/>
              </w:rPr>
              <w:t>t should last only a few hours and</w:t>
            </w:r>
            <w:r>
              <w:rPr>
                <w:rFonts w:eastAsia="?????? Pro W3"/>
                <w:sz w:val="18"/>
                <w:szCs w:val="24"/>
              </w:rPr>
              <w:t>,</w:t>
            </w:r>
            <w:r w:rsidRPr="00EE0F38">
              <w:rPr>
                <w:rFonts w:eastAsia="?????? Pro W3"/>
                <w:sz w:val="18"/>
                <w:szCs w:val="24"/>
              </w:rPr>
              <w:t xml:space="preserve"> by definition</w:t>
            </w:r>
            <w:r>
              <w:rPr>
                <w:rFonts w:eastAsia="?????? Pro W3"/>
                <w:sz w:val="18"/>
                <w:szCs w:val="24"/>
              </w:rPr>
              <w:t>,</w:t>
            </w:r>
            <w:r w:rsidRPr="00EE0F38">
              <w:rPr>
                <w:rFonts w:eastAsia="?????? Pro W3"/>
                <w:sz w:val="18"/>
                <w:szCs w:val="24"/>
              </w:rPr>
              <w:t xml:space="preserve"> r</w:t>
            </w:r>
            <w:r>
              <w:rPr>
                <w:rFonts w:eastAsia="?????? Pro W3"/>
                <w:sz w:val="18"/>
                <w:szCs w:val="24"/>
              </w:rPr>
              <w:t>esolve in less than a day.</w:t>
            </w:r>
            <w:r w:rsidR="00776FC9" w:rsidRPr="00776FC9">
              <w:rPr>
                <w:rFonts w:eastAsia="?????? Pro W3"/>
                <w:sz w:val="18"/>
                <w:szCs w:val="24"/>
                <w:vertAlign w:val="superscript"/>
              </w:rPr>
              <w:t>1</w:t>
            </w:r>
          </w:p>
          <w:p w14:paraId="485E9199" w14:textId="77777777" w:rsidR="00CE2DE5" w:rsidRPr="00EE0F38" w:rsidRDefault="00CE2DE5" w:rsidP="00183733">
            <w:pPr>
              <w:spacing w:after="0" w:line="240" w:lineRule="auto"/>
              <w:ind w:left="113" w:right="113"/>
              <w:rPr>
                <w:rFonts w:eastAsia="?????? Pro W3"/>
                <w:sz w:val="18"/>
                <w:szCs w:val="24"/>
                <w:lang w:val="en-GB"/>
              </w:rPr>
            </w:pPr>
            <w:r w:rsidRPr="00EE0F38">
              <w:rPr>
                <w:rFonts w:eastAsia="?????? Pro W3"/>
                <w:color w:val="FF0000"/>
                <w:sz w:val="18"/>
                <w:szCs w:val="24"/>
                <w:lang w:val="en-CA"/>
              </w:rPr>
              <w:t>Arrange for an urgent CT scan of his brain</w:t>
            </w:r>
            <w:r>
              <w:rPr>
                <w:rFonts w:eastAsia="?????? Pro W3"/>
                <w:sz w:val="18"/>
                <w:szCs w:val="24"/>
                <w:lang w:val="en-CA"/>
              </w:rPr>
              <w:t>:</w:t>
            </w:r>
            <w:r w:rsidRPr="00EE0F38">
              <w:rPr>
                <w:rFonts w:eastAsia="?????? Pro W3"/>
                <w:sz w:val="18"/>
                <w:szCs w:val="24"/>
                <w:lang w:val="en-CA"/>
              </w:rPr>
              <w:t xml:space="preserve"> </w:t>
            </w:r>
            <w:r w:rsidRPr="00EE0F38">
              <w:rPr>
                <w:rFonts w:eastAsia="?????? Pro W3"/>
                <w:sz w:val="18"/>
                <w:szCs w:val="24"/>
              </w:rPr>
              <w:t>In this particular case</w:t>
            </w:r>
            <w:r>
              <w:rPr>
                <w:rFonts w:eastAsia="?????? Pro W3"/>
                <w:sz w:val="18"/>
                <w:szCs w:val="24"/>
              </w:rPr>
              <w:t>,</w:t>
            </w:r>
            <w:r w:rsidRPr="00EE0F38">
              <w:rPr>
                <w:rFonts w:eastAsia="?????? Pro W3"/>
                <w:sz w:val="18"/>
                <w:szCs w:val="24"/>
              </w:rPr>
              <w:t xml:space="preserve"> the fact that the </w:t>
            </w:r>
            <w:r>
              <w:rPr>
                <w:rFonts w:eastAsia="?????? Pro W3"/>
                <w:sz w:val="18"/>
                <w:szCs w:val="24"/>
              </w:rPr>
              <w:t>two seizure episodes</w:t>
            </w:r>
            <w:r w:rsidRPr="00EE0F38">
              <w:rPr>
                <w:rFonts w:eastAsia="?????? Pro W3"/>
                <w:sz w:val="18"/>
                <w:szCs w:val="24"/>
              </w:rPr>
              <w:t xml:space="preserve"> involved </w:t>
            </w:r>
            <w:r w:rsidR="00183733">
              <w:rPr>
                <w:rFonts w:eastAsia="?????? Pro W3"/>
                <w:sz w:val="18"/>
                <w:szCs w:val="24"/>
              </w:rPr>
              <w:t>opposite</w:t>
            </w:r>
            <w:r>
              <w:rPr>
                <w:rFonts w:eastAsia="?????? Pro W3"/>
                <w:sz w:val="18"/>
                <w:szCs w:val="24"/>
              </w:rPr>
              <w:t xml:space="preserve"> sid</w:t>
            </w:r>
            <w:r w:rsidRPr="00EE0F38">
              <w:rPr>
                <w:rFonts w:eastAsia="?????? Pro W3"/>
                <w:sz w:val="18"/>
                <w:szCs w:val="24"/>
              </w:rPr>
              <w:t>e</w:t>
            </w:r>
            <w:r>
              <w:rPr>
                <w:rFonts w:eastAsia="?????? Pro W3"/>
                <w:sz w:val="18"/>
                <w:szCs w:val="24"/>
              </w:rPr>
              <w:t>s</w:t>
            </w:r>
            <w:r w:rsidR="00183733">
              <w:rPr>
                <w:rFonts w:eastAsia="?????? Pro W3"/>
                <w:sz w:val="18"/>
                <w:szCs w:val="24"/>
              </w:rPr>
              <w:t xml:space="preserve"> of the body</w:t>
            </w:r>
            <w:r w:rsidRPr="00EE0F38">
              <w:rPr>
                <w:rFonts w:eastAsia="?????? Pro W3"/>
                <w:sz w:val="18"/>
                <w:szCs w:val="24"/>
              </w:rPr>
              <w:t xml:space="preserve"> (seizure at home </w:t>
            </w:r>
            <w:r w:rsidR="00183733">
              <w:rPr>
                <w:rFonts w:eastAsia="?????? Pro W3"/>
                <w:sz w:val="18"/>
                <w:szCs w:val="24"/>
              </w:rPr>
              <w:t xml:space="preserve">was </w:t>
            </w:r>
            <w:r w:rsidRPr="00EE0F38">
              <w:rPr>
                <w:rFonts w:eastAsia="?????? Pro W3"/>
                <w:sz w:val="18"/>
                <w:szCs w:val="24"/>
              </w:rPr>
              <w:t xml:space="preserve">on the </w:t>
            </w:r>
            <w:r>
              <w:rPr>
                <w:rFonts w:eastAsia="?????? Pro W3"/>
                <w:sz w:val="18"/>
                <w:szCs w:val="24"/>
              </w:rPr>
              <w:t>right</w:t>
            </w:r>
            <w:r w:rsidRPr="00EE0F38">
              <w:rPr>
                <w:rFonts w:eastAsia="?????? Pro W3"/>
                <w:sz w:val="18"/>
                <w:szCs w:val="24"/>
              </w:rPr>
              <w:t xml:space="preserve"> side and in the hospital </w:t>
            </w:r>
            <w:r w:rsidR="00183733">
              <w:rPr>
                <w:rFonts w:eastAsia="?????? Pro W3"/>
                <w:sz w:val="18"/>
                <w:szCs w:val="24"/>
              </w:rPr>
              <w:t xml:space="preserve">it was </w:t>
            </w:r>
            <w:r w:rsidRPr="00EE0F38">
              <w:rPr>
                <w:rFonts w:eastAsia="?????? Pro W3"/>
                <w:sz w:val="18"/>
                <w:szCs w:val="24"/>
              </w:rPr>
              <w:t xml:space="preserve">on the </w:t>
            </w:r>
            <w:r>
              <w:rPr>
                <w:rFonts w:eastAsia="?????? Pro W3"/>
                <w:sz w:val="18"/>
                <w:szCs w:val="24"/>
              </w:rPr>
              <w:t>left</w:t>
            </w:r>
            <w:r w:rsidRPr="00EE0F38">
              <w:rPr>
                <w:rFonts w:eastAsia="?????? Pro W3"/>
                <w:sz w:val="18"/>
                <w:szCs w:val="24"/>
              </w:rPr>
              <w:t xml:space="preserve"> side) makes a structural focal lesion very unlikely. If imaging is still considered and the patient has a normal </w:t>
            </w:r>
            <w:r>
              <w:rPr>
                <w:rFonts w:eastAsia="?????? Pro W3"/>
                <w:sz w:val="18"/>
                <w:szCs w:val="24"/>
              </w:rPr>
              <w:t xml:space="preserve">physical </w:t>
            </w:r>
            <w:r w:rsidRPr="00EE0F38">
              <w:rPr>
                <w:rFonts w:eastAsia="?????? Pro W3"/>
                <w:sz w:val="18"/>
                <w:szCs w:val="24"/>
              </w:rPr>
              <w:t xml:space="preserve">examination, an MRI </w:t>
            </w:r>
            <w:r>
              <w:rPr>
                <w:rFonts w:eastAsia="?????? Pro W3"/>
                <w:sz w:val="18"/>
                <w:szCs w:val="24"/>
              </w:rPr>
              <w:t>is</w:t>
            </w:r>
            <w:r w:rsidRPr="00EE0F38">
              <w:rPr>
                <w:rFonts w:eastAsia="?????? Pro W3"/>
                <w:sz w:val="18"/>
                <w:szCs w:val="24"/>
              </w:rPr>
              <w:t xml:space="preserve"> preferred over </w:t>
            </w:r>
            <w:r>
              <w:rPr>
                <w:rFonts w:eastAsia="?????? Pro W3"/>
                <w:sz w:val="18"/>
                <w:szCs w:val="24"/>
              </w:rPr>
              <w:t>a</w:t>
            </w:r>
            <w:r w:rsidRPr="00EE0F38">
              <w:rPr>
                <w:rFonts w:eastAsia="?????? Pro W3"/>
                <w:sz w:val="18"/>
                <w:szCs w:val="24"/>
              </w:rPr>
              <w:t xml:space="preserve"> CT scan as it has no radiation and much better image resolution (</w:t>
            </w:r>
            <w:r>
              <w:rPr>
                <w:rFonts w:eastAsia="?????? Pro W3"/>
                <w:sz w:val="18"/>
                <w:szCs w:val="24"/>
              </w:rPr>
              <w:t>e.g.,</w:t>
            </w:r>
            <w:r w:rsidRPr="00EE0F38">
              <w:rPr>
                <w:rFonts w:eastAsia="?????? Pro W3"/>
                <w:sz w:val="18"/>
                <w:szCs w:val="24"/>
              </w:rPr>
              <w:t xml:space="preserve"> MRI</w:t>
            </w:r>
            <w:r>
              <w:rPr>
                <w:rFonts w:eastAsia="?????? Pro W3"/>
                <w:sz w:val="18"/>
                <w:szCs w:val="24"/>
              </w:rPr>
              <w:t>s</w:t>
            </w:r>
            <w:r w:rsidRPr="00EE0F38">
              <w:rPr>
                <w:rFonts w:eastAsia="?????? Pro W3"/>
                <w:sz w:val="18"/>
                <w:szCs w:val="24"/>
              </w:rPr>
              <w:t xml:space="preserve"> can pick up more subtle cortical changes than CT</w:t>
            </w:r>
            <w:r>
              <w:rPr>
                <w:rFonts w:eastAsia="?????? Pro W3"/>
                <w:sz w:val="18"/>
                <w:szCs w:val="24"/>
              </w:rPr>
              <w:t>s</w:t>
            </w:r>
            <w:r w:rsidRPr="00EE0F38">
              <w:rPr>
                <w:rFonts w:eastAsia="?????? Pro W3"/>
                <w:sz w:val="18"/>
                <w:szCs w:val="24"/>
              </w:rPr>
              <w:t>).</w:t>
            </w:r>
          </w:p>
          <w:p w14:paraId="6F046F66" w14:textId="77777777" w:rsidR="00CE2DE5" w:rsidRPr="00EE0F38" w:rsidRDefault="00CE2DE5" w:rsidP="00183733">
            <w:pPr>
              <w:spacing w:after="0" w:line="240" w:lineRule="auto"/>
              <w:ind w:left="113" w:right="113"/>
              <w:rPr>
                <w:rFonts w:eastAsia="?????? Pro W3"/>
                <w:sz w:val="18"/>
                <w:szCs w:val="24"/>
                <w:lang w:val="en-GB"/>
              </w:rPr>
            </w:pPr>
            <w:r w:rsidRPr="00EE0F38">
              <w:rPr>
                <w:rFonts w:eastAsia="?????? Pro W3"/>
                <w:color w:val="FF0000"/>
                <w:sz w:val="18"/>
                <w:szCs w:val="24"/>
                <w:lang w:val="en-CA"/>
              </w:rPr>
              <w:t xml:space="preserve">Start </w:t>
            </w:r>
            <w:r>
              <w:rPr>
                <w:rFonts w:eastAsia="?????? Pro W3"/>
                <w:color w:val="FF0000"/>
                <w:sz w:val="18"/>
                <w:szCs w:val="24"/>
                <w:lang w:val="en-CA"/>
              </w:rPr>
              <w:t>Ethan</w:t>
            </w:r>
            <w:r w:rsidRPr="00EE0F38">
              <w:rPr>
                <w:rFonts w:eastAsia="?????? Pro W3"/>
                <w:color w:val="FF0000"/>
                <w:sz w:val="18"/>
                <w:szCs w:val="24"/>
                <w:lang w:val="en-CA"/>
              </w:rPr>
              <w:t xml:space="preserve"> on anticonvulsant medication</w:t>
            </w:r>
            <w:r>
              <w:rPr>
                <w:rFonts w:eastAsia="?????? Pro W3"/>
                <w:sz w:val="18"/>
                <w:szCs w:val="24"/>
                <w:lang w:val="en-CA"/>
              </w:rPr>
              <w:t xml:space="preserve">: </w:t>
            </w:r>
            <w:r w:rsidRPr="00EE0F38">
              <w:rPr>
                <w:rFonts w:eastAsia="?????? Pro W3"/>
                <w:sz w:val="18"/>
                <w:szCs w:val="24"/>
              </w:rPr>
              <w:t>Starting an anticonvulsant is usually reserved for when the seizure re</w:t>
            </w:r>
            <w:r>
              <w:rPr>
                <w:rFonts w:eastAsia="?????? Pro W3"/>
                <w:sz w:val="18"/>
                <w:szCs w:val="24"/>
              </w:rPr>
              <w:t>oc</w:t>
            </w:r>
            <w:r w:rsidR="00183733">
              <w:rPr>
                <w:rFonts w:eastAsia="?????? Pro W3"/>
                <w:sz w:val="18"/>
                <w:szCs w:val="24"/>
              </w:rPr>
              <w:t>curs on a different day</w:t>
            </w:r>
            <w:r w:rsidRPr="00EE0F38">
              <w:rPr>
                <w:rFonts w:eastAsia="?????? Pro W3"/>
                <w:sz w:val="18"/>
                <w:szCs w:val="24"/>
              </w:rPr>
              <w:t xml:space="preserve"> given that pro</w:t>
            </w:r>
            <w:r>
              <w:rPr>
                <w:rFonts w:eastAsia="?????? Pro W3"/>
                <w:sz w:val="18"/>
                <w:szCs w:val="24"/>
              </w:rPr>
              <w:t>voked and self-limited seizures</w:t>
            </w:r>
            <w:r w:rsidRPr="00EE0F38">
              <w:rPr>
                <w:rFonts w:eastAsia="?????? Pro W3"/>
                <w:sz w:val="18"/>
                <w:szCs w:val="24"/>
              </w:rPr>
              <w:t xml:space="preserve"> will happen twice on the sam</w:t>
            </w:r>
            <w:r>
              <w:rPr>
                <w:rFonts w:eastAsia="?????? Pro W3"/>
                <w:sz w:val="18"/>
                <w:szCs w:val="24"/>
              </w:rPr>
              <w:t>e day but will not require long-</w:t>
            </w:r>
            <w:r w:rsidRPr="00EE0F38">
              <w:rPr>
                <w:rFonts w:eastAsia="?????? Pro W3"/>
                <w:sz w:val="18"/>
                <w:szCs w:val="24"/>
              </w:rPr>
              <w:t>term prophylaxis. Not all epileptic syndromes require anticonvulsant prophylaxis.</w:t>
            </w:r>
          </w:p>
          <w:p w14:paraId="18328D93" w14:textId="341D3F24" w:rsidR="00CE2DE5" w:rsidRPr="00EE0F38" w:rsidRDefault="00CE2DE5" w:rsidP="00183733">
            <w:pPr>
              <w:spacing w:after="0" w:line="240" w:lineRule="auto"/>
              <w:ind w:left="113" w:right="113"/>
              <w:rPr>
                <w:rFonts w:eastAsia="?????? Pro W3"/>
                <w:sz w:val="18"/>
                <w:szCs w:val="24"/>
                <w:lang w:val="en-GB"/>
              </w:rPr>
            </w:pPr>
            <w:r w:rsidRPr="00EE0F38">
              <w:rPr>
                <w:rFonts w:eastAsia="?????? Pro W3"/>
                <w:color w:val="FF0000"/>
                <w:sz w:val="18"/>
                <w:szCs w:val="24"/>
                <w:lang w:val="en-CA"/>
              </w:rPr>
              <w:t>Perform a lumbar puncture</w:t>
            </w:r>
            <w:r>
              <w:rPr>
                <w:rFonts w:eastAsia="?????? Pro W3"/>
                <w:sz w:val="18"/>
                <w:szCs w:val="24"/>
                <w:lang w:val="en-CA"/>
              </w:rPr>
              <w:t xml:space="preserve">: </w:t>
            </w:r>
            <w:r w:rsidRPr="00EE0F38">
              <w:rPr>
                <w:rFonts w:eastAsia="?????? Pro W3"/>
                <w:sz w:val="18"/>
                <w:szCs w:val="24"/>
              </w:rPr>
              <w:t>A lumbar puncture is indicated as an initial investigation for a patient with febrile seizures and signs of meningeal irritation, encephalitis</w:t>
            </w:r>
            <w:r>
              <w:rPr>
                <w:rFonts w:eastAsia="?????? Pro W3"/>
                <w:sz w:val="18"/>
                <w:szCs w:val="24"/>
              </w:rPr>
              <w:t>,</w:t>
            </w:r>
            <w:r w:rsidRPr="00EE0F38">
              <w:rPr>
                <w:rFonts w:eastAsia="?????? Pro W3"/>
                <w:sz w:val="18"/>
                <w:szCs w:val="24"/>
              </w:rPr>
              <w:t xml:space="preserve"> or intracranial infection, or when the patient has been on antibiotics </w:t>
            </w:r>
            <w:r>
              <w:rPr>
                <w:rFonts w:eastAsia="?????? Pro W3"/>
                <w:sz w:val="18"/>
                <w:szCs w:val="24"/>
              </w:rPr>
              <w:t>that</w:t>
            </w:r>
            <w:r w:rsidRPr="00EE0F38">
              <w:rPr>
                <w:rFonts w:eastAsia="?????? Pro W3"/>
                <w:sz w:val="18"/>
                <w:szCs w:val="24"/>
              </w:rPr>
              <w:t xml:space="preserve"> could mask the signs and symptoms of meningitis. Consideration shoul</w:t>
            </w:r>
            <w:r w:rsidR="00183733">
              <w:rPr>
                <w:rFonts w:eastAsia="?????? Pro W3"/>
                <w:sz w:val="18"/>
                <w:szCs w:val="24"/>
              </w:rPr>
              <w:t>d also be given to performing a</w:t>
            </w:r>
            <w:r w:rsidRPr="00EE0F38">
              <w:rPr>
                <w:rFonts w:eastAsia="?????? Pro W3"/>
                <w:sz w:val="18"/>
                <w:szCs w:val="24"/>
              </w:rPr>
              <w:t xml:space="preserve"> </w:t>
            </w:r>
            <w:r>
              <w:rPr>
                <w:rFonts w:eastAsia="?????? Pro W3"/>
                <w:sz w:val="18"/>
                <w:szCs w:val="24"/>
              </w:rPr>
              <w:t>lumbar puncture</w:t>
            </w:r>
            <w:r w:rsidRPr="00EE0F38">
              <w:rPr>
                <w:rFonts w:eastAsia="?????? Pro W3"/>
                <w:sz w:val="18"/>
                <w:szCs w:val="24"/>
              </w:rPr>
              <w:t xml:space="preserve"> in febrile infants ages 6-12 months who are unvaccinated or in whom the vaccination status is unknown for </w:t>
            </w:r>
            <w:r w:rsidRPr="00EE0F38">
              <w:rPr>
                <w:rFonts w:eastAsia="?????? Pro W3"/>
                <w:i/>
                <w:iCs/>
                <w:sz w:val="18"/>
                <w:szCs w:val="24"/>
              </w:rPr>
              <w:t>Haemophilus influenza B</w:t>
            </w:r>
            <w:r w:rsidRPr="00EE0F38">
              <w:rPr>
                <w:rFonts w:eastAsia="?????? Pro W3"/>
                <w:sz w:val="18"/>
                <w:szCs w:val="24"/>
              </w:rPr>
              <w:t xml:space="preserve"> and </w:t>
            </w:r>
            <w:r w:rsidRPr="00EE0F38">
              <w:rPr>
                <w:rFonts w:eastAsia="?????? Pro W3"/>
                <w:i/>
                <w:iCs/>
                <w:sz w:val="18"/>
                <w:szCs w:val="24"/>
              </w:rPr>
              <w:t xml:space="preserve">Streptococcus pneumoniae. </w:t>
            </w:r>
            <w:r w:rsidRPr="00EE0F38">
              <w:rPr>
                <w:rFonts w:eastAsia="?????? Pro W3"/>
                <w:sz w:val="18"/>
                <w:szCs w:val="24"/>
              </w:rPr>
              <w:t>Consideration must also be given to a CT of the head prior to a lumbar puncture in any child with signs of increased intracranial pressure. Less common considerations for a</w:t>
            </w:r>
            <w:r>
              <w:rPr>
                <w:rFonts w:eastAsia="?????? Pro W3"/>
                <w:sz w:val="18"/>
                <w:szCs w:val="24"/>
              </w:rPr>
              <w:t xml:space="preserve"> lumbar puncture </w:t>
            </w:r>
            <w:r w:rsidRPr="00EE0F38">
              <w:rPr>
                <w:rFonts w:eastAsia="?????? Pro W3"/>
                <w:sz w:val="18"/>
                <w:szCs w:val="24"/>
              </w:rPr>
              <w:t xml:space="preserve">are in those who are immunocompromised (HIV), </w:t>
            </w:r>
            <w:r>
              <w:rPr>
                <w:rFonts w:eastAsia="?????? Pro W3"/>
                <w:sz w:val="18"/>
                <w:szCs w:val="24"/>
              </w:rPr>
              <w:t xml:space="preserve">have </w:t>
            </w:r>
            <w:r w:rsidRPr="00EE0F38">
              <w:rPr>
                <w:rFonts w:eastAsia="?????? Pro W3"/>
                <w:sz w:val="18"/>
                <w:szCs w:val="24"/>
              </w:rPr>
              <w:t>severe headache</w:t>
            </w:r>
            <w:r>
              <w:rPr>
                <w:rFonts w:eastAsia="?????? Pro W3"/>
                <w:sz w:val="18"/>
                <w:szCs w:val="24"/>
              </w:rPr>
              <w:t>s</w:t>
            </w:r>
            <w:r w:rsidRPr="00EE0F38">
              <w:rPr>
                <w:rFonts w:eastAsia="?????? Pro W3"/>
                <w:sz w:val="18"/>
                <w:szCs w:val="24"/>
              </w:rPr>
              <w:t xml:space="preserve"> in verbal children, or altered mental status.</w:t>
            </w:r>
            <w:r w:rsidR="00776FC9">
              <w:rPr>
                <w:rFonts w:eastAsia="?????? Pro W3"/>
                <w:sz w:val="18"/>
                <w:szCs w:val="24"/>
                <w:vertAlign w:val="superscript"/>
              </w:rPr>
              <w:t>6</w:t>
            </w:r>
          </w:p>
          <w:p w14:paraId="666DFB12" w14:textId="77777777" w:rsidR="00CE2DE5" w:rsidRPr="00D00E38" w:rsidRDefault="00CE2DE5" w:rsidP="002C2885">
            <w:pPr>
              <w:spacing w:after="0" w:line="240" w:lineRule="auto"/>
              <w:ind w:left="113" w:right="113"/>
              <w:rPr>
                <w:rFonts w:eastAsia="?????? Pro W3" w:cs="Arial"/>
                <w:color w:val="000000"/>
                <w:sz w:val="18"/>
                <w:szCs w:val="18"/>
                <w:lang w:val="en-GB"/>
              </w:rPr>
            </w:pPr>
          </w:p>
        </w:tc>
      </w:tr>
      <w:tr w:rsidR="00CE2DE5" w:rsidRPr="00CF6B2F" w14:paraId="07EBDA77" w14:textId="77777777" w:rsidTr="00E1758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37CDB0A" w14:textId="77777777" w:rsidR="00CE2DE5" w:rsidRPr="00D00E38" w:rsidRDefault="00CE2DE5" w:rsidP="00E1758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2695DD2C" w14:textId="77777777" w:rsidTr="008147F9">
        <w:trPr>
          <w:cantSplit/>
          <w:trHeight w:val="972"/>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E28B3CF" w14:textId="77777777" w:rsidR="00CE2DE5" w:rsidRPr="00D00E38" w:rsidRDefault="00CE2DE5" w:rsidP="00E17584">
            <w:pPr>
              <w:keepNext/>
              <w:keepLines/>
              <w:spacing w:after="0" w:line="240" w:lineRule="auto"/>
              <w:ind w:left="162" w:hanging="1"/>
              <w:rPr>
                <w:rFonts w:eastAsia="?????? Pro W3"/>
                <w:i/>
                <w:color w:val="216800"/>
                <w:sz w:val="18"/>
                <w:szCs w:val="20"/>
                <w:lang w:val="en-GB"/>
              </w:rPr>
            </w:pPr>
          </w:p>
          <w:p w14:paraId="7A870F52" w14:textId="77777777" w:rsidR="00CE2DE5" w:rsidRPr="00D00E38" w:rsidRDefault="00CE2DE5" w:rsidP="00E1758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A63B833" w14:textId="77777777" w:rsidR="00CE2DE5" w:rsidRPr="00D00E38" w:rsidRDefault="00CE2DE5" w:rsidP="002C2885">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multichoice/multianswer</w:t>
            </w:r>
          </w:p>
          <w:p w14:paraId="4E9E364C" w14:textId="77777777" w:rsidR="00CE2DE5" w:rsidRPr="00D00E38" w:rsidRDefault="00CE2DE5" w:rsidP="00EF1758">
            <w:pPr>
              <w:keepNext/>
              <w:keepLines/>
              <w:spacing w:after="0" w:line="240" w:lineRule="auto"/>
              <w:ind w:left="162" w:hanging="1"/>
              <w:rPr>
                <w:rFonts w:eastAsia="?????? Pro W3"/>
                <w:color w:val="92D050"/>
                <w:sz w:val="18"/>
                <w:szCs w:val="20"/>
                <w:lang w:val="en-GB"/>
              </w:rPr>
            </w:pPr>
          </w:p>
        </w:tc>
      </w:tr>
    </w:tbl>
    <w:p w14:paraId="5E52B979"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7F9A9550" w14:textId="77777777" w:rsidTr="00714E1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6A244A7" w14:textId="77777777" w:rsidR="00CE2DE5" w:rsidRPr="00D00E38" w:rsidRDefault="00CE2DE5" w:rsidP="00714E14">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309183" w14:textId="77777777" w:rsidR="00CE2DE5" w:rsidRPr="00D00E38" w:rsidRDefault="00CE2DE5" w:rsidP="00714E1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44B1612" w14:textId="77777777" w:rsidR="00CE2DE5" w:rsidRPr="00D00E38" w:rsidRDefault="00CE2DE5" w:rsidP="00714E14">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4919DCDB" w14:textId="77777777" w:rsidTr="00714E14">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85F2A1A" w14:textId="77777777" w:rsidR="00CE2DE5" w:rsidRPr="00D00E38" w:rsidRDefault="00CE2DE5" w:rsidP="00714E1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DF1405" w14:textId="77777777" w:rsidR="00CE2DE5" w:rsidRPr="00D00E38" w:rsidRDefault="00CE2DE5" w:rsidP="00714E1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Diagnosis</w:t>
            </w:r>
            <w:r w:rsidRPr="00D00E38">
              <w:rPr>
                <w:rFonts w:eastAsia="?????? Pro W3"/>
                <w:color w:val="000000"/>
                <w:sz w:val="18"/>
                <w:szCs w:val="24"/>
                <w:lang w:val="en-GB"/>
              </w:rPr>
              <w:t xml:space="preserve"> </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0FBEDB" w14:textId="77777777" w:rsidR="00CE2DE5" w:rsidRPr="00D00E38" w:rsidRDefault="00CE2DE5" w:rsidP="00183733">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183733">
              <w:rPr>
                <w:rFonts w:eastAsia="?????? Pro W3"/>
                <w:b/>
                <w:color w:val="FF0000"/>
                <w:sz w:val="36"/>
                <w:szCs w:val="20"/>
                <w:lang w:val="en-GB"/>
              </w:rPr>
              <w:t>6</w:t>
            </w:r>
            <w:r>
              <w:rPr>
                <w:rFonts w:eastAsia="?????? Pro W3"/>
                <w:b/>
                <w:color w:val="FF0000"/>
                <w:sz w:val="36"/>
                <w:szCs w:val="20"/>
                <w:lang w:val="en-GB"/>
              </w:rPr>
              <w:t>-</w:t>
            </w:r>
            <w:r w:rsidR="00183733">
              <w:rPr>
                <w:rFonts w:eastAsia="?????? Pro W3"/>
                <w:b/>
                <w:color w:val="FF0000"/>
                <w:sz w:val="36"/>
                <w:szCs w:val="20"/>
                <w:lang w:val="en-GB"/>
              </w:rPr>
              <w:t>3</w:t>
            </w:r>
          </w:p>
        </w:tc>
      </w:tr>
      <w:tr w:rsidR="00CE2DE5" w:rsidRPr="00CF6B2F" w14:paraId="1C227D95" w14:textId="77777777" w:rsidTr="00714E14">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03A9CCC" w14:textId="77777777" w:rsidR="00CE2DE5" w:rsidRPr="00D00E38" w:rsidRDefault="00CE2DE5" w:rsidP="00714E14">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9DEC6A" w14:textId="77777777" w:rsidR="00CE2DE5" w:rsidRPr="00D00E38" w:rsidRDefault="00CE2DE5" w:rsidP="00714E1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Diagnosis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C838217" w14:textId="77777777" w:rsidR="00CE2DE5" w:rsidRPr="00D00E38" w:rsidRDefault="00CE2DE5" w:rsidP="00714E14">
            <w:pPr>
              <w:keepNext/>
              <w:keepLines/>
              <w:spacing w:after="0" w:line="240" w:lineRule="auto"/>
              <w:ind w:left="119" w:hanging="18"/>
              <w:jc w:val="center"/>
              <w:rPr>
                <w:rFonts w:eastAsia="?????? Pro W3"/>
                <w:b/>
                <w:color w:val="000000"/>
                <w:sz w:val="36"/>
                <w:szCs w:val="20"/>
                <w:lang w:val="en-GB"/>
              </w:rPr>
            </w:pPr>
          </w:p>
        </w:tc>
      </w:tr>
      <w:tr w:rsidR="00CE2DE5" w:rsidRPr="00CF6B2F" w14:paraId="79AF42B4" w14:textId="77777777" w:rsidTr="00714E1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2386CB5" w14:textId="77777777" w:rsidR="00CE2DE5" w:rsidRPr="00D00E38" w:rsidRDefault="00CE2DE5" w:rsidP="00714E14">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3B1EE4B" w14:textId="77777777" w:rsidTr="00640DB2">
        <w:trPr>
          <w:cantSplit/>
          <w:trHeight w:val="236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39EE368" w14:textId="77777777" w:rsidR="00CE2DE5" w:rsidRDefault="00CE2DE5" w:rsidP="00714E14">
            <w:pPr>
              <w:spacing w:after="0" w:line="240" w:lineRule="auto"/>
              <w:ind w:left="113" w:right="113"/>
              <w:jc w:val="right"/>
              <w:rPr>
                <w:rFonts w:eastAsia="?????? Pro W3"/>
                <w:color w:val="000000"/>
                <w:sz w:val="18"/>
                <w:szCs w:val="24"/>
                <w:lang w:val="en-GB"/>
              </w:rPr>
            </w:pPr>
          </w:p>
          <w:p w14:paraId="1186FBE7" w14:textId="77777777" w:rsidR="00CE2DE5" w:rsidRPr="00971CF7" w:rsidRDefault="00CE2DE5" w:rsidP="00714E14">
            <w:pPr>
              <w:spacing w:after="0" w:line="240" w:lineRule="auto"/>
              <w:ind w:left="113" w:right="113"/>
              <w:jc w:val="right"/>
              <w:rPr>
                <w:rFonts w:eastAsia="?????? Pro W3"/>
                <w:b/>
                <w:color w:val="000000"/>
                <w:sz w:val="18"/>
                <w:szCs w:val="24"/>
                <w:lang w:val="en-GB"/>
              </w:rPr>
            </w:pPr>
            <w:r w:rsidRPr="00971CF7">
              <w:rPr>
                <w:rFonts w:eastAsia="?????? Pro W3"/>
                <w:b/>
                <w:color w:val="000000"/>
                <w:sz w:val="18"/>
                <w:szCs w:val="24"/>
                <w:lang w:val="en-GB"/>
              </w:rPr>
              <w:t xml:space="preserve">Day </w:t>
            </w:r>
            <w:r>
              <w:rPr>
                <w:rFonts w:eastAsia="?????? Pro W3"/>
                <w:b/>
                <w:color w:val="000000"/>
                <w:sz w:val="18"/>
                <w:szCs w:val="24"/>
                <w:lang w:val="en-GB"/>
              </w:rPr>
              <w:t>2</w:t>
            </w:r>
            <w:r w:rsidRPr="00971CF7">
              <w:rPr>
                <w:rFonts w:eastAsia="?????? Pro W3"/>
                <w:b/>
                <w:color w:val="000000"/>
                <w:sz w:val="18"/>
                <w:szCs w:val="24"/>
                <w:lang w:val="en-GB"/>
              </w:rPr>
              <w:t xml:space="preserve">, </w:t>
            </w:r>
            <w:r>
              <w:rPr>
                <w:rFonts w:eastAsia="?????? Pro W3"/>
                <w:b/>
                <w:color w:val="000000"/>
                <w:sz w:val="18"/>
                <w:szCs w:val="24"/>
                <w:lang w:val="en-GB"/>
              </w:rPr>
              <w:t>00:30</w:t>
            </w:r>
          </w:p>
          <w:p w14:paraId="027A8EB6" w14:textId="77777777" w:rsidR="00CE2DE5" w:rsidRPr="00640DB2" w:rsidRDefault="00CE2DE5" w:rsidP="00640DB2">
            <w:pPr>
              <w:spacing w:line="240" w:lineRule="auto"/>
              <w:ind w:left="113" w:right="113"/>
              <w:rPr>
                <w:rFonts w:eastAsia="?????? Pro W3"/>
                <w:sz w:val="18"/>
                <w:szCs w:val="24"/>
                <w:lang w:val="en-GB"/>
              </w:rPr>
            </w:pPr>
            <w:r>
              <w:rPr>
                <w:rFonts w:eastAsia="?????? Pro W3"/>
                <w:sz w:val="18"/>
                <w:szCs w:val="24"/>
                <w:lang w:val="en-GB"/>
              </w:rPr>
              <w:t>Attending</w:t>
            </w:r>
            <w:r w:rsidRPr="00640DB2">
              <w:rPr>
                <w:rFonts w:eastAsia="?????? Pro W3"/>
                <w:sz w:val="18"/>
                <w:szCs w:val="24"/>
                <w:lang w:val="en-GB"/>
              </w:rPr>
              <w:t>: “</w:t>
            </w:r>
            <w:r>
              <w:rPr>
                <w:rFonts w:eastAsia="?????? Pro W3"/>
                <w:sz w:val="18"/>
                <w:szCs w:val="24"/>
                <w:lang w:val="en-GB"/>
              </w:rPr>
              <w:t>What is the most likely diagnosis in this case?</w:t>
            </w:r>
            <w:r w:rsidRPr="00640DB2">
              <w:rPr>
                <w:rFonts w:eastAsia="?????? Pro W3"/>
                <w:sz w:val="18"/>
                <w:szCs w:val="24"/>
                <w:lang w:val="en-GB"/>
              </w:rPr>
              <w:t>”</w:t>
            </w:r>
          </w:p>
          <w:p w14:paraId="32C17BAA" w14:textId="77777777" w:rsidR="00CE2DE5" w:rsidRPr="00F57155" w:rsidRDefault="00CE2DE5" w:rsidP="00F57155">
            <w:pPr>
              <w:spacing w:line="240" w:lineRule="auto"/>
              <w:ind w:right="113"/>
              <w:rPr>
                <w:rFonts w:eastAsia="?????? Pro W3"/>
                <w:sz w:val="18"/>
                <w:szCs w:val="24"/>
                <w:lang w:val="en-GB"/>
              </w:rPr>
            </w:pPr>
          </w:p>
        </w:tc>
      </w:tr>
      <w:tr w:rsidR="00CE2DE5" w:rsidRPr="00CF6B2F" w14:paraId="1C92EBEF" w14:textId="77777777" w:rsidTr="00714E14">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C0F934F" w14:textId="77777777" w:rsidR="00CE2DE5" w:rsidRPr="00D00E38" w:rsidRDefault="00CE2DE5" w:rsidP="00714E14">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37796BC2" w14:textId="77777777" w:rsidTr="00714E14">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71E612" w14:textId="77777777" w:rsidR="00CE2DE5" w:rsidRPr="00D00E38" w:rsidRDefault="00CE2DE5" w:rsidP="00714E14">
            <w:pPr>
              <w:spacing w:after="0" w:line="240" w:lineRule="auto"/>
              <w:ind w:left="113" w:right="113"/>
              <w:rPr>
                <w:rFonts w:eastAsia="?????? Pro W3" w:cs="Arial"/>
                <w:b/>
                <w:i/>
                <w:color w:val="000000"/>
                <w:sz w:val="18"/>
                <w:szCs w:val="18"/>
                <w:lang w:val="en-GB"/>
              </w:rPr>
            </w:pPr>
          </w:p>
          <w:p w14:paraId="6B942DDB" w14:textId="77777777" w:rsidR="00CE2DE5" w:rsidRPr="00D00E38" w:rsidRDefault="00CE2DE5" w:rsidP="00714E14">
            <w:pPr>
              <w:spacing w:after="0" w:line="240" w:lineRule="auto"/>
              <w:ind w:left="113" w:right="113"/>
              <w:rPr>
                <w:rFonts w:eastAsia="?????? Pro W3" w:cs="Arial"/>
                <w:b/>
                <w:color w:val="000000"/>
                <w:sz w:val="18"/>
                <w:szCs w:val="18"/>
                <w:lang w:val="en-GB"/>
              </w:rPr>
            </w:pPr>
            <w:r w:rsidRPr="00D00E38">
              <w:rPr>
                <w:rFonts w:eastAsia="?????? Pro W3" w:cs="Arial"/>
                <w:b/>
                <w:color w:val="000000"/>
                <w:sz w:val="18"/>
                <w:szCs w:val="18"/>
                <w:lang w:val="en-GB"/>
              </w:rPr>
              <w:t>Feedback</w:t>
            </w:r>
          </w:p>
          <w:p w14:paraId="2EB02B49" w14:textId="77777777" w:rsidR="00CE2DE5" w:rsidRPr="009234CF" w:rsidRDefault="00CE2DE5" w:rsidP="008E2B73">
            <w:pPr>
              <w:spacing w:after="0" w:line="240" w:lineRule="auto"/>
              <w:ind w:left="113" w:right="113"/>
              <w:rPr>
                <w:rFonts w:eastAsia="?????? Pro W3"/>
                <w:sz w:val="18"/>
                <w:szCs w:val="24"/>
                <w:lang w:val="en-GB"/>
              </w:rPr>
            </w:pPr>
            <w:r w:rsidRPr="00D00E38">
              <w:rPr>
                <w:rFonts w:eastAsia="?????? Pro W3" w:cs="Arial"/>
                <w:color w:val="000000"/>
                <w:sz w:val="18"/>
                <w:szCs w:val="18"/>
                <w:lang w:val="en-GB"/>
              </w:rPr>
              <w:t xml:space="preserve"> </w:t>
            </w:r>
            <w:r>
              <w:rPr>
                <w:rFonts w:eastAsia="?????? Pro W3" w:cs="Arial"/>
                <w:color w:val="000000"/>
                <w:sz w:val="18"/>
                <w:szCs w:val="18"/>
                <w:lang w:val="en-CA"/>
              </w:rPr>
              <w:t>Seizure d</w:t>
            </w:r>
            <w:r w:rsidRPr="00F57155">
              <w:rPr>
                <w:rFonts w:eastAsia="?????? Pro W3" w:cs="Arial"/>
                <w:color w:val="000000"/>
                <w:sz w:val="18"/>
                <w:szCs w:val="18"/>
                <w:lang w:val="en-CA"/>
              </w:rPr>
              <w:t xml:space="preserve">isorder: Benign </w:t>
            </w:r>
            <w:r>
              <w:rPr>
                <w:rFonts w:eastAsia="?????? Pro W3" w:cs="Arial"/>
                <w:color w:val="000000"/>
                <w:sz w:val="18"/>
                <w:szCs w:val="18"/>
                <w:lang w:val="en-CA"/>
              </w:rPr>
              <w:t>E</w:t>
            </w:r>
            <w:r w:rsidRPr="00F57155">
              <w:rPr>
                <w:rFonts w:eastAsia="?????? Pro W3" w:cs="Arial"/>
                <w:color w:val="000000"/>
                <w:sz w:val="18"/>
                <w:szCs w:val="18"/>
                <w:lang w:val="en-CA"/>
              </w:rPr>
              <w:t xml:space="preserve">pilepsy of </w:t>
            </w:r>
            <w:r>
              <w:rPr>
                <w:rFonts w:eastAsia="?????? Pro W3" w:cs="Arial"/>
                <w:color w:val="000000"/>
                <w:sz w:val="18"/>
                <w:szCs w:val="18"/>
                <w:lang w:val="en-CA"/>
              </w:rPr>
              <w:t>C</w:t>
            </w:r>
            <w:r w:rsidRPr="00F57155">
              <w:rPr>
                <w:rFonts w:eastAsia="?????? Pro W3" w:cs="Arial"/>
                <w:color w:val="000000"/>
                <w:sz w:val="18"/>
                <w:szCs w:val="18"/>
                <w:lang w:val="en-CA"/>
              </w:rPr>
              <w:t xml:space="preserve">hildhood with </w:t>
            </w:r>
            <w:r>
              <w:rPr>
                <w:rFonts w:eastAsia="?????? Pro W3" w:cs="Arial"/>
                <w:color w:val="000000"/>
                <w:sz w:val="18"/>
                <w:szCs w:val="18"/>
                <w:lang w:val="en-CA"/>
              </w:rPr>
              <w:t>C</w:t>
            </w:r>
            <w:r w:rsidRPr="00F57155">
              <w:rPr>
                <w:rFonts w:eastAsia="?????? Pro W3" w:cs="Arial"/>
                <w:color w:val="000000"/>
                <w:sz w:val="18"/>
                <w:szCs w:val="18"/>
                <w:lang w:val="en-CA"/>
              </w:rPr>
              <w:t xml:space="preserve">entrotemporal </w:t>
            </w:r>
            <w:r>
              <w:rPr>
                <w:rFonts w:eastAsia="?????? Pro W3" w:cs="Arial"/>
                <w:color w:val="000000"/>
                <w:sz w:val="18"/>
                <w:szCs w:val="18"/>
                <w:lang w:val="en-CA"/>
              </w:rPr>
              <w:t>S</w:t>
            </w:r>
            <w:r w:rsidRPr="00F57155">
              <w:rPr>
                <w:rFonts w:eastAsia="?????? Pro W3" w:cs="Arial"/>
                <w:color w:val="000000"/>
                <w:sz w:val="18"/>
                <w:szCs w:val="18"/>
                <w:lang w:val="en-CA"/>
              </w:rPr>
              <w:t>pikes</w:t>
            </w:r>
            <w:r>
              <w:rPr>
                <w:rFonts w:eastAsia="?????? Pro W3" w:cs="Arial"/>
                <w:color w:val="000000"/>
                <w:sz w:val="18"/>
                <w:szCs w:val="18"/>
                <w:lang w:val="en-CA"/>
              </w:rPr>
              <w:t xml:space="preserve"> (BECTS).</w:t>
            </w:r>
            <w:r>
              <w:rPr>
                <w:rFonts w:eastAsia="?????? Pro W3" w:cs="Arial"/>
                <w:color w:val="000000"/>
                <w:sz w:val="18"/>
                <w:szCs w:val="18"/>
                <w:lang w:val="en-GB"/>
              </w:rPr>
              <w:t xml:space="preserve"> This is a</w:t>
            </w:r>
            <w:r w:rsidRPr="003F0D93">
              <w:rPr>
                <w:rFonts w:eastAsia="?????? Pro W3" w:cs="Arial"/>
                <w:color w:val="000000"/>
                <w:sz w:val="18"/>
                <w:szCs w:val="18"/>
                <w:lang w:val="en-GB"/>
              </w:rPr>
              <w:t>lso known as “Benign Rolandic Epilepsy”</w:t>
            </w:r>
            <w:r>
              <w:rPr>
                <w:rFonts w:eastAsia="?????? Pro W3" w:cs="Arial"/>
                <w:color w:val="000000"/>
                <w:sz w:val="18"/>
                <w:szCs w:val="18"/>
                <w:lang w:val="en-GB"/>
              </w:rPr>
              <w:t>.</w:t>
            </w:r>
            <w:r>
              <w:rPr>
                <w:rFonts w:eastAsia="?????? Pro W3" w:cs="Arial"/>
                <w:color w:val="000000"/>
                <w:sz w:val="18"/>
                <w:szCs w:val="18"/>
                <w:lang w:val="en-CA"/>
              </w:rPr>
              <w:t xml:space="preserve"> </w:t>
            </w:r>
          </w:p>
        </w:tc>
      </w:tr>
      <w:tr w:rsidR="00CE2DE5" w:rsidRPr="00CF6B2F" w14:paraId="37626E9C" w14:textId="77777777" w:rsidTr="00714E14">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827BBF5" w14:textId="77777777" w:rsidR="00CE2DE5" w:rsidRPr="00D00E38" w:rsidRDefault="00CE2DE5" w:rsidP="00714E14">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2A5ED37E" w14:textId="77777777" w:rsidTr="00714E14">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63A30E2" w14:textId="77777777" w:rsidR="00CE2DE5" w:rsidRPr="00D00E38" w:rsidRDefault="00CE2DE5" w:rsidP="00714E14">
            <w:pPr>
              <w:keepNext/>
              <w:keepLines/>
              <w:spacing w:after="0" w:line="240" w:lineRule="auto"/>
              <w:ind w:left="162" w:hanging="1"/>
              <w:rPr>
                <w:rFonts w:eastAsia="?????? Pro W3"/>
                <w:i/>
                <w:color w:val="216800"/>
                <w:sz w:val="18"/>
                <w:szCs w:val="20"/>
                <w:lang w:val="en-GB"/>
              </w:rPr>
            </w:pPr>
          </w:p>
          <w:p w14:paraId="1172429E" w14:textId="77777777" w:rsidR="00CE2DE5" w:rsidRPr="00D00E38" w:rsidRDefault="00CE2DE5" w:rsidP="00714E14">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67726C2E" w14:textId="081260A8" w:rsidR="00CE2DE5" w:rsidRPr="00D00E38" w:rsidRDefault="00CE2DE5" w:rsidP="00714E14">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Open text box with check answer button. Embed </w:t>
            </w:r>
            <w:r w:rsidRPr="00F57155">
              <w:rPr>
                <w:rFonts w:eastAsia="?????? Pro W3"/>
                <w:color w:val="008000"/>
                <w:sz w:val="18"/>
                <w:szCs w:val="20"/>
                <w:highlight w:val="yellow"/>
                <w:lang w:val="en-GB"/>
              </w:rPr>
              <w:t>video 1</w:t>
            </w:r>
            <w:ins w:id="37" w:author="Tobey ." w:date="2013-04-05T23:14:00Z">
              <w:r w:rsidR="009040D6">
                <w:rPr>
                  <w:rFonts w:eastAsia="?????? Pro W3"/>
                  <w:color w:val="008000"/>
                  <w:sz w:val="18"/>
                  <w:szCs w:val="20"/>
                  <w:highlight w:val="yellow"/>
                  <w:lang w:val="en-GB"/>
                </w:rPr>
                <w:t>5</w:t>
              </w:r>
            </w:ins>
            <w:r w:rsidRPr="00F57155">
              <w:rPr>
                <w:rFonts w:eastAsia="?????? Pro W3"/>
                <w:color w:val="008000"/>
                <w:sz w:val="18"/>
                <w:szCs w:val="20"/>
                <w:highlight w:val="yellow"/>
                <w:lang w:val="en-GB"/>
              </w:rPr>
              <w:t>.1</w:t>
            </w:r>
            <w:bookmarkStart w:id="38" w:name="_GoBack"/>
            <w:bookmarkEnd w:id="38"/>
            <w:r>
              <w:rPr>
                <w:rFonts w:eastAsia="?????? Pro W3"/>
                <w:color w:val="008000"/>
                <w:sz w:val="18"/>
                <w:szCs w:val="20"/>
                <w:lang w:val="en-GB"/>
              </w:rPr>
              <w:t xml:space="preserve"> in feedback</w:t>
            </w:r>
          </w:p>
          <w:p w14:paraId="2BAD172D" w14:textId="77777777" w:rsidR="00CE2DE5" w:rsidRPr="00D00E38" w:rsidRDefault="00CE2DE5" w:rsidP="00714E14">
            <w:pPr>
              <w:keepNext/>
              <w:keepLines/>
              <w:spacing w:after="0" w:line="240" w:lineRule="auto"/>
              <w:ind w:left="162" w:hanging="1"/>
              <w:rPr>
                <w:rFonts w:eastAsia="?????? Pro W3"/>
                <w:color w:val="92D050"/>
                <w:sz w:val="18"/>
                <w:szCs w:val="20"/>
                <w:lang w:val="en-GB"/>
              </w:rPr>
            </w:pPr>
          </w:p>
        </w:tc>
      </w:tr>
    </w:tbl>
    <w:p w14:paraId="12E460D1" w14:textId="77777777" w:rsidR="00CE2DE5" w:rsidRPr="00D00E38" w:rsidRDefault="00CE2DE5" w:rsidP="00971CF7">
      <w:pPr>
        <w:rPr>
          <w:lang w:val="en-GB"/>
        </w:rPr>
      </w:pPr>
    </w:p>
    <w:p w14:paraId="5E62F5CF"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2D5646AD" w14:textId="77777777" w:rsidTr="00D55807">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57CF5C5" w14:textId="77777777" w:rsidR="00CE2DE5" w:rsidRPr="00D00E38" w:rsidRDefault="00CE2DE5" w:rsidP="00D55807">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ED4BCC" w14:textId="77777777" w:rsidR="00CE2DE5" w:rsidRPr="00D00E38" w:rsidRDefault="00CE2DE5" w:rsidP="00D55807">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B81CB05" w14:textId="77777777" w:rsidR="00CE2DE5" w:rsidRPr="00D00E38" w:rsidRDefault="00CE2DE5" w:rsidP="00D55807">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53B45F4B" w14:textId="77777777" w:rsidTr="00D55807">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1E215BD" w14:textId="77777777" w:rsidR="00CE2DE5" w:rsidRPr="00D00E38" w:rsidRDefault="00CE2DE5" w:rsidP="00D55807">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68EB06" w14:textId="6D8975D6" w:rsidR="00CE2DE5" w:rsidRPr="00D00E38" w:rsidRDefault="00AA6C52" w:rsidP="0018373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Management</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0D0639" w14:textId="77777777" w:rsidR="00CE2DE5" w:rsidRPr="00D00E38" w:rsidRDefault="00CE2DE5" w:rsidP="00183733">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183733">
              <w:rPr>
                <w:rFonts w:eastAsia="?????? Pro W3"/>
                <w:b/>
                <w:color w:val="FF0000"/>
                <w:sz w:val="36"/>
                <w:szCs w:val="20"/>
                <w:lang w:val="en-GB"/>
              </w:rPr>
              <w:t>7</w:t>
            </w:r>
            <w:r>
              <w:rPr>
                <w:rFonts w:eastAsia="?????? Pro W3"/>
                <w:b/>
                <w:color w:val="FF0000"/>
                <w:sz w:val="36"/>
                <w:szCs w:val="20"/>
                <w:lang w:val="en-GB"/>
              </w:rPr>
              <w:t>-1</w:t>
            </w:r>
          </w:p>
        </w:tc>
      </w:tr>
      <w:tr w:rsidR="00CE2DE5" w:rsidRPr="00CF6B2F" w14:paraId="1F76D69B" w14:textId="77777777" w:rsidTr="00D55807">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9B8AEFD" w14:textId="77777777" w:rsidR="00CE2DE5" w:rsidRPr="00D00E38" w:rsidRDefault="00CE2DE5" w:rsidP="00D55807">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1E0B95" w14:textId="4D7A944B" w:rsidR="00CE2DE5" w:rsidRPr="00D00E38" w:rsidRDefault="00AA6C52" w:rsidP="00D55807">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M</w:t>
            </w:r>
            <w:r w:rsidR="00CE2DE5">
              <w:rPr>
                <w:rFonts w:eastAsia="?????? Pro W3"/>
                <w:color w:val="000000"/>
                <w:sz w:val="18"/>
                <w:szCs w:val="24"/>
                <w:lang w:val="en-GB"/>
              </w:rPr>
              <w:t>anagement</w:t>
            </w:r>
            <w:r>
              <w:rPr>
                <w:rFonts w:eastAsia="?????? Pro W3"/>
                <w:color w:val="000000"/>
                <w:sz w:val="18"/>
                <w:szCs w:val="24"/>
                <w:lang w:val="en-GB"/>
              </w:rPr>
              <w:t xml:space="preserve"> plan</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14AF2DA5" w14:textId="77777777" w:rsidR="00CE2DE5" w:rsidRPr="00D00E38" w:rsidRDefault="00CE2DE5" w:rsidP="00D55807">
            <w:pPr>
              <w:keepNext/>
              <w:keepLines/>
              <w:spacing w:after="0" w:line="240" w:lineRule="auto"/>
              <w:ind w:left="119" w:hanging="18"/>
              <w:jc w:val="center"/>
              <w:rPr>
                <w:rFonts w:eastAsia="?????? Pro W3"/>
                <w:b/>
                <w:color w:val="000000"/>
                <w:sz w:val="36"/>
                <w:szCs w:val="20"/>
                <w:lang w:val="en-GB"/>
              </w:rPr>
            </w:pPr>
          </w:p>
        </w:tc>
      </w:tr>
      <w:tr w:rsidR="00CE2DE5" w:rsidRPr="00CF6B2F" w14:paraId="66D1AE44" w14:textId="77777777" w:rsidTr="00D55807">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D13AC9C" w14:textId="77777777" w:rsidR="00CE2DE5" w:rsidRPr="00D00E38" w:rsidRDefault="00CE2DE5" w:rsidP="00D55807">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77AE56AE" w14:textId="77777777" w:rsidTr="00D53DA2">
        <w:trPr>
          <w:cantSplit/>
          <w:trHeight w:val="19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175F7E" w14:textId="77777777" w:rsidR="00CE2DE5" w:rsidRPr="00D00E38" w:rsidRDefault="00CE2DE5" w:rsidP="007045ED">
            <w:pPr>
              <w:spacing w:after="0" w:line="240" w:lineRule="auto"/>
              <w:ind w:left="113" w:right="113"/>
              <w:jc w:val="right"/>
              <w:rPr>
                <w:rFonts w:eastAsia="?????? Pro W3"/>
                <w:color w:val="000000"/>
                <w:sz w:val="18"/>
                <w:szCs w:val="24"/>
                <w:lang w:val="en-GB"/>
              </w:rPr>
            </w:pPr>
            <w:r w:rsidRPr="00971CF7">
              <w:rPr>
                <w:rFonts w:eastAsia="?????? Pro W3"/>
                <w:b/>
                <w:color w:val="000000"/>
                <w:sz w:val="18"/>
                <w:szCs w:val="24"/>
                <w:lang w:val="en-GB"/>
              </w:rPr>
              <w:t xml:space="preserve">Day 2, </w:t>
            </w:r>
            <w:r w:rsidR="00183733">
              <w:rPr>
                <w:rFonts w:eastAsia="?????? Pro W3"/>
                <w:b/>
                <w:color w:val="000000"/>
                <w:sz w:val="18"/>
                <w:szCs w:val="24"/>
                <w:lang w:val="en-GB"/>
              </w:rPr>
              <w:t>0</w:t>
            </w:r>
            <w:r>
              <w:rPr>
                <w:rFonts w:eastAsia="?????? Pro W3"/>
                <w:b/>
                <w:color w:val="000000"/>
                <w:sz w:val="18"/>
                <w:szCs w:val="24"/>
                <w:lang w:val="en-GB"/>
              </w:rPr>
              <w:t>6</w:t>
            </w:r>
            <w:r w:rsidR="00183733">
              <w:rPr>
                <w:rFonts w:eastAsia="?????? Pro W3"/>
                <w:b/>
                <w:color w:val="000000"/>
                <w:sz w:val="18"/>
                <w:szCs w:val="24"/>
                <w:lang w:val="en-GB"/>
              </w:rPr>
              <w:t>:</w:t>
            </w:r>
            <w:r>
              <w:rPr>
                <w:rFonts w:eastAsia="?????? Pro W3"/>
                <w:b/>
                <w:color w:val="000000"/>
                <w:sz w:val="18"/>
                <w:szCs w:val="24"/>
                <w:lang w:val="en-GB"/>
              </w:rPr>
              <w:t>00</w:t>
            </w:r>
          </w:p>
          <w:p w14:paraId="3CB710C2" w14:textId="77777777" w:rsidR="00183733" w:rsidRDefault="00183733" w:rsidP="00417AC3">
            <w:pPr>
              <w:spacing w:after="0" w:line="240" w:lineRule="auto"/>
              <w:ind w:left="113" w:right="113"/>
              <w:rPr>
                <w:rFonts w:eastAsia="?????? Pro W3"/>
                <w:sz w:val="18"/>
                <w:szCs w:val="24"/>
                <w:lang w:val="en-CA"/>
              </w:rPr>
            </w:pPr>
          </w:p>
          <w:p w14:paraId="560AADDA" w14:textId="77777777" w:rsidR="00CE2DE5" w:rsidRPr="00417AC3" w:rsidRDefault="00CE2DE5" w:rsidP="00417AC3">
            <w:pPr>
              <w:spacing w:after="0" w:line="240" w:lineRule="auto"/>
              <w:ind w:left="113" w:right="113"/>
              <w:rPr>
                <w:rFonts w:eastAsia="?????? Pro W3"/>
                <w:sz w:val="18"/>
                <w:szCs w:val="24"/>
                <w:lang w:val="en-GB"/>
              </w:rPr>
            </w:pPr>
            <w:r>
              <w:rPr>
                <w:rFonts w:eastAsia="?????? Pro W3"/>
                <w:sz w:val="18"/>
                <w:szCs w:val="24"/>
                <w:lang w:val="en-CA"/>
              </w:rPr>
              <w:t>Ethan</w:t>
            </w:r>
            <w:r w:rsidRPr="00417AC3">
              <w:rPr>
                <w:rFonts w:eastAsia="?????? Pro W3"/>
                <w:sz w:val="18"/>
                <w:szCs w:val="24"/>
                <w:lang w:val="en-CA"/>
              </w:rPr>
              <w:t xml:space="preserve"> is observed in the </w:t>
            </w:r>
            <w:r w:rsidR="008C2F2F">
              <w:rPr>
                <w:rFonts w:eastAsia="?????? Pro W3"/>
                <w:sz w:val="18"/>
                <w:szCs w:val="24"/>
                <w:lang w:val="en-CA"/>
              </w:rPr>
              <w:t>emergency department</w:t>
            </w:r>
            <w:r w:rsidRPr="00417AC3">
              <w:rPr>
                <w:rFonts w:eastAsia="?????? Pro W3"/>
                <w:sz w:val="18"/>
                <w:szCs w:val="24"/>
                <w:lang w:val="en-CA"/>
              </w:rPr>
              <w:t xml:space="preserve"> for the next few hours. He slept and woke up well rested. He ate well, remains afebrile</w:t>
            </w:r>
            <w:r>
              <w:rPr>
                <w:rFonts w:eastAsia="?????? Pro W3"/>
                <w:sz w:val="18"/>
                <w:szCs w:val="24"/>
                <w:lang w:val="en-CA"/>
              </w:rPr>
              <w:t>,</w:t>
            </w:r>
            <w:r w:rsidRPr="00417AC3">
              <w:rPr>
                <w:rFonts w:eastAsia="?????? Pro W3"/>
                <w:sz w:val="18"/>
                <w:szCs w:val="24"/>
                <w:lang w:val="en-CA"/>
              </w:rPr>
              <w:t xml:space="preserve"> and wants to go home. His physical examination is normal and his left arm weakness has resolved. </w:t>
            </w:r>
          </w:p>
          <w:p w14:paraId="72BC7A0E" w14:textId="77777777" w:rsidR="00CE2DE5" w:rsidRDefault="00CE2DE5" w:rsidP="00417AC3">
            <w:pPr>
              <w:spacing w:after="0" w:line="240" w:lineRule="auto"/>
              <w:ind w:left="113" w:right="113"/>
              <w:rPr>
                <w:rFonts w:eastAsia="?????? Pro W3"/>
                <w:color w:val="000000"/>
                <w:sz w:val="18"/>
                <w:szCs w:val="24"/>
                <w:lang w:val="en-GB"/>
              </w:rPr>
            </w:pPr>
          </w:p>
          <w:p w14:paraId="43A36093" w14:textId="77777777" w:rsidR="00CE2DE5" w:rsidRDefault="00CE2DE5" w:rsidP="00417AC3">
            <w:pPr>
              <w:spacing w:after="0" w:line="240" w:lineRule="auto"/>
              <w:ind w:left="113" w:right="113"/>
              <w:rPr>
                <w:rFonts w:eastAsia="?????? Pro W3"/>
                <w:color w:val="000000"/>
                <w:sz w:val="18"/>
                <w:szCs w:val="24"/>
                <w:lang w:val="en-GB"/>
              </w:rPr>
            </w:pPr>
            <w:r>
              <w:rPr>
                <w:rFonts w:eastAsia="?????? Pro W3"/>
                <w:color w:val="000000"/>
                <w:sz w:val="18"/>
                <w:szCs w:val="24"/>
                <w:lang w:val="en-GB"/>
              </w:rPr>
              <w:t>Attending: “What are you going to do?”</w:t>
            </w:r>
          </w:p>
          <w:p w14:paraId="6DBCBA0C" w14:textId="77777777" w:rsidR="00CE2DE5" w:rsidRDefault="00CE2DE5" w:rsidP="00417AC3">
            <w:pPr>
              <w:spacing w:after="0" w:line="240" w:lineRule="auto"/>
              <w:ind w:left="113" w:right="113"/>
              <w:rPr>
                <w:rFonts w:eastAsia="?????? Pro W3"/>
                <w:color w:val="000000"/>
                <w:sz w:val="18"/>
                <w:szCs w:val="24"/>
                <w:lang w:val="en-GB"/>
              </w:rPr>
            </w:pPr>
          </w:p>
          <w:p w14:paraId="7C3A459B" w14:textId="77777777" w:rsidR="00CE2DE5" w:rsidRPr="00417AC3" w:rsidRDefault="00CE2DE5" w:rsidP="003B7D59">
            <w:pPr>
              <w:pStyle w:val="ListParagraph"/>
              <w:numPr>
                <w:ilvl w:val="0"/>
                <w:numId w:val="19"/>
              </w:numPr>
              <w:spacing w:line="240" w:lineRule="auto"/>
              <w:ind w:right="113"/>
              <w:rPr>
                <w:rFonts w:eastAsia="?????? Pro W3"/>
                <w:color w:val="000000"/>
                <w:sz w:val="18"/>
                <w:szCs w:val="24"/>
                <w:lang w:val="en-GB"/>
              </w:rPr>
            </w:pPr>
            <w:r w:rsidRPr="00417AC3">
              <w:rPr>
                <w:rFonts w:eastAsia="?????? Pro W3"/>
                <w:color w:val="000000"/>
                <w:sz w:val="18"/>
                <w:szCs w:val="24"/>
                <w:lang w:val="en-CA"/>
              </w:rPr>
              <w:t xml:space="preserve">Discharge </w:t>
            </w:r>
            <w:r>
              <w:rPr>
                <w:rFonts w:eastAsia="?????? Pro W3"/>
                <w:color w:val="000000"/>
                <w:sz w:val="18"/>
                <w:szCs w:val="24"/>
                <w:lang w:val="en-CA"/>
              </w:rPr>
              <w:t xml:space="preserve">Ethan </w:t>
            </w:r>
            <w:r w:rsidRPr="00417AC3">
              <w:rPr>
                <w:rFonts w:eastAsia="?????? Pro W3"/>
                <w:color w:val="000000"/>
                <w:sz w:val="18"/>
                <w:szCs w:val="24"/>
                <w:lang w:val="en-CA"/>
              </w:rPr>
              <w:t>with neuro</w:t>
            </w:r>
            <w:r>
              <w:rPr>
                <w:rFonts w:eastAsia="?????? Pro W3"/>
                <w:color w:val="000000"/>
                <w:sz w:val="18"/>
                <w:szCs w:val="24"/>
                <w:lang w:val="en-CA"/>
              </w:rPr>
              <w:t>logy follow-up as an outpatient</w:t>
            </w:r>
          </w:p>
          <w:p w14:paraId="628D5733" w14:textId="77777777" w:rsidR="00CE2DE5" w:rsidRPr="00417AC3" w:rsidRDefault="00CE2DE5" w:rsidP="003B7D59">
            <w:pPr>
              <w:pStyle w:val="ListParagraph"/>
              <w:numPr>
                <w:ilvl w:val="0"/>
                <w:numId w:val="19"/>
              </w:numPr>
              <w:spacing w:line="240" w:lineRule="auto"/>
              <w:ind w:right="113"/>
              <w:rPr>
                <w:rFonts w:eastAsia="?????? Pro W3"/>
                <w:color w:val="000000"/>
                <w:sz w:val="18"/>
                <w:szCs w:val="24"/>
                <w:lang w:val="en-GB"/>
              </w:rPr>
            </w:pPr>
            <w:r w:rsidRPr="00417AC3">
              <w:rPr>
                <w:rFonts w:eastAsia="?????? Pro W3"/>
                <w:color w:val="000000"/>
                <w:sz w:val="18"/>
                <w:szCs w:val="24"/>
                <w:lang w:val="en-CA"/>
              </w:rPr>
              <w:t xml:space="preserve">Perform an MRI and then discharge </w:t>
            </w:r>
            <w:r>
              <w:rPr>
                <w:rFonts w:eastAsia="?????? Pro W3"/>
                <w:color w:val="000000"/>
                <w:sz w:val="18"/>
                <w:szCs w:val="24"/>
                <w:lang w:val="en-CA"/>
              </w:rPr>
              <w:t>Ethan with neurology follow-up</w:t>
            </w:r>
          </w:p>
          <w:p w14:paraId="63571E29" w14:textId="77777777" w:rsidR="00CE2DE5" w:rsidRPr="00417AC3" w:rsidRDefault="00CE2DE5" w:rsidP="003B7D59">
            <w:pPr>
              <w:pStyle w:val="ListParagraph"/>
              <w:numPr>
                <w:ilvl w:val="0"/>
                <w:numId w:val="19"/>
              </w:numPr>
              <w:spacing w:line="240" w:lineRule="auto"/>
              <w:ind w:right="113"/>
              <w:rPr>
                <w:rFonts w:eastAsia="?????? Pro W3"/>
                <w:color w:val="000000"/>
                <w:sz w:val="18"/>
                <w:szCs w:val="24"/>
                <w:lang w:val="en-GB"/>
              </w:rPr>
            </w:pPr>
            <w:r w:rsidRPr="00417AC3">
              <w:rPr>
                <w:rFonts w:eastAsia="?????? Pro W3"/>
                <w:color w:val="000000"/>
                <w:sz w:val="18"/>
                <w:szCs w:val="24"/>
                <w:lang w:val="en-CA"/>
              </w:rPr>
              <w:t xml:space="preserve">Perform an EEG and then discharge </w:t>
            </w:r>
            <w:r>
              <w:rPr>
                <w:rFonts w:eastAsia="?????? Pro W3"/>
                <w:color w:val="000000"/>
                <w:sz w:val="18"/>
                <w:szCs w:val="24"/>
                <w:lang w:val="en-CA"/>
              </w:rPr>
              <w:t>Ethan with neurology follow-up</w:t>
            </w:r>
          </w:p>
          <w:p w14:paraId="202CF48C" w14:textId="77777777" w:rsidR="00CE2DE5" w:rsidRPr="00417AC3" w:rsidRDefault="00CE2DE5" w:rsidP="003B7D59">
            <w:pPr>
              <w:pStyle w:val="ListParagraph"/>
              <w:numPr>
                <w:ilvl w:val="0"/>
                <w:numId w:val="19"/>
              </w:numPr>
              <w:spacing w:line="240" w:lineRule="auto"/>
              <w:ind w:right="113"/>
              <w:rPr>
                <w:rFonts w:eastAsia="?????? Pro W3"/>
                <w:color w:val="000000"/>
                <w:sz w:val="18"/>
                <w:szCs w:val="24"/>
                <w:lang w:val="en-GB"/>
              </w:rPr>
            </w:pPr>
            <w:r w:rsidRPr="00417AC3">
              <w:rPr>
                <w:rFonts w:eastAsia="?????? Pro W3"/>
                <w:color w:val="000000"/>
                <w:sz w:val="18"/>
                <w:szCs w:val="24"/>
                <w:lang w:val="en-CA"/>
              </w:rPr>
              <w:t xml:space="preserve">Consult neurology and admit </w:t>
            </w:r>
            <w:r>
              <w:rPr>
                <w:rFonts w:eastAsia="?????? Pro W3"/>
                <w:color w:val="000000"/>
                <w:sz w:val="18"/>
                <w:szCs w:val="24"/>
                <w:lang w:val="en-CA"/>
              </w:rPr>
              <w:t xml:space="preserve">Ethan </w:t>
            </w:r>
            <w:r w:rsidRPr="00417AC3">
              <w:rPr>
                <w:rFonts w:eastAsia="?????? Pro W3"/>
                <w:color w:val="000000"/>
                <w:sz w:val="18"/>
                <w:szCs w:val="24"/>
                <w:lang w:val="en-CA"/>
              </w:rPr>
              <w:t>to hospital for observa</w:t>
            </w:r>
            <w:r>
              <w:rPr>
                <w:rFonts w:eastAsia="?????? Pro W3"/>
                <w:color w:val="000000"/>
                <w:sz w:val="18"/>
                <w:szCs w:val="24"/>
                <w:lang w:val="en-CA"/>
              </w:rPr>
              <w:t>tion and further investigations</w:t>
            </w:r>
          </w:p>
        </w:tc>
      </w:tr>
      <w:tr w:rsidR="00CE2DE5" w:rsidRPr="00CF6B2F" w14:paraId="189AAE0F" w14:textId="77777777" w:rsidTr="00D55807">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6403769" w14:textId="77777777" w:rsidR="00CE2DE5" w:rsidRPr="00D00E38" w:rsidRDefault="00CE2DE5" w:rsidP="00D55807">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7BD35145" w14:textId="77777777" w:rsidTr="00D55807">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114331F" w14:textId="19C05C0A" w:rsidR="00CE2DE5" w:rsidRPr="00D00E38" w:rsidRDefault="00CE2DE5" w:rsidP="00D55807">
            <w:pPr>
              <w:spacing w:after="0" w:line="240" w:lineRule="auto"/>
              <w:ind w:left="113" w:right="113"/>
              <w:rPr>
                <w:rFonts w:eastAsia="?????? Pro W3" w:cs="Arial"/>
                <w:b/>
                <w:i/>
                <w:color w:val="000000"/>
                <w:sz w:val="18"/>
                <w:szCs w:val="18"/>
                <w:lang w:val="en-GB"/>
              </w:rPr>
            </w:pPr>
            <w:r>
              <w:rPr>
                <w:rFonts w:eastAsia="?????? Pro W3" w:cs="Arial"/>
                <w:b/>
                <w:i/>
                <w:color w:val="000000"/>
                <w:sz w:val="18"/>
                <w:szCs w:val="18"/>
                <w:lang w:val="en-GB"/>
              </w:rPr>
              <w:t>Feedback</w:t>
            </w:r>
          </w:p>
          <w:p w14:paraId="7EF9CC2D" w14:textId="77777777" w:rsidR="00CE2DE5" w:rsidRPr="00417AC3" w:rsidRDefault="00CE2DE5" w:rsidP="00417AC3">
            <w:pPr>
              <w:spacing w:after="0" w:line="240" w:lineRule="auto"/>
              <w:ind w:left="113" w:right="113"/>
              <w:rPr>
                <w:rFonts w:eastAsia="?????? Pro W3" w:cs="Arial"/>
                <w:color w:val="000000"/>
                <w:sz w:val="18"/>
                <w:szCs w:val="18"/>
                <w:lang w:val="en-GB"/>
              </w:rPr>
            </w:pPr>
            <w:r w:rsidRPr="00DA5630">
              <w:rPr>
                <w:rFonts w:eastAsia="?????? Pro W3" w:cs="Arial"/>
                <w:color w:val="FF0000"/>
                <w:sz w:val="18"/>
                <w:szCs w:val="18"/>
                <w:lang w:val="en-GB"/>
              </w:rPr>
              <w:t xml:space="preserve">Discharge </w:t>
            </w:r>
            <w:r>
              <w:rPr>
                <w:rFonts w:eastAsia="?????? Pro W3" w:cs="Arial"/>
                <w:color w:val="FF0000"/>
                <w:sz w:val="18"/>
                <w:szCs w:val="18"/>
                <w:lang w:val="en-GB"/>
              </w:rPr>
              <w:t>Ethan</w:t>
            </w:r>
            <w:r w:rsidRPr="00DA5630">
              <w:rPr>
                <w:rFonts w:eastAsia="?????? Pro W3" w:cs="Arial"/>
                <w:color w:val="FF0000"/>
                <w:sz w:val="18"/>
                <w:szCs w:val="18"/>
                <w:lang w:val="en-GB"/>
              </w:rPr>
              <w:t xml:space="preserve"> with neurology follow-up as an outpatient</w:t>
            </w:r>
            <w:r>
              <w:rPr>
                <w:rFonts w:eastAsia="?????? Pro W3" w:cs="Arial"/>
                <w:color w:val="000000"/>
                <w:sz w:val="18"/>
                <w:szCs w:val="18"/>
                <w:lang w:val="en-GB"/>
              </w:rPr>
              <w:t xml:space="preserve">: </w:t>
            </w:r>
            <w:r w:rsidRPr="00417AC3">
              <w:rPr>
                <w:rFonts w:eastAsia="?????? Pro W3" w:cs="Arial"/>
                <w:color w:val="000000"/>
                <w:sz w:val="18"/>
                <w:szCs w:val="18"/>
              </w:rPr>
              <w:t>Having the patient follow-up with neurology as an outpatient is appropriate but you need to arrange for some additional investigations</w:t>
            </w:r>
            <w:r>
              <w:rPr>
                <w:rFonts w:eastAsia="?????? Pro W3" w:cs="Arial"/>
                <w:color w:val="000000"/>
                <w:sz w:val="18"/>
                <w:szCs w:val="18"/>
              </w:rPr>
              <w:t xml:space="preserve"> to manage this case</w:t>
            </w:r>
            <w:r w:rsidRPr="00417AC3">
              <w:rPr>
                <w:rFonts w:eastAsia="?????? Pro W3" w:cs="Arial"/>
                <w:color w:val="000000"/>
                <w:sz w:val="18"/>
                <w:szCs w:val="18"/>
              </w:rPr>
              <w:t>.</w:t>
            </w:r>
          </w:p>
          <w:p w14:paraId="501AE916" w14:textId="5585EE7B" w:rsidR="00CE2DE5" w:rsidRPr="00417AC3" w:rsidRDefault="00CE2DE5" w:rsidP="00417AC3">
            <w:pPr>
              <w:spacing w:after="0" w:line="240" w:lineRule="auto"/>
              <w:ind w:left="113" w:right="113"/>
              <w:rPr>
                <w:rFonts w:eastAsia="?????? Pro W3" w:cs="Arial"/>
                <w:color w:val="000000"/>
                <w:sz w:val="18"/>
                <w:szCs w:val="18"/>
                <w:lang w:val="en-GB"/>
              </w:rPr>
            </w:pPr>
            <w:r w:rsidRPr="00DA5630">
              <w:rPr>
                <w:rFonts w:eastAsia="?????? Pro W3" w:cs="Arial"/>
                <w:color w:val="FF0000"/>
                <w:sz w:val="18"/>
                <w:szCs w:val="18"/>
                <w:lang w:val="en-GB"/>
              </w:rPr>
              <w:t xml:space="preserve">Perform an MRI and then discharge </w:t>
            </w:r>
            <w:r>
              <w:rPr>
                <w:rFonts w:eastAsia="?????? Pro W3" w:cs="Arial"/>
                <w:color w:val="FF0000"/>
                <w:sz w:val="18"/>
                <w:szCs w:val="18"/>
                <w:lang w:val="en-GB"/>
              </w:rPr>
              <w:t>Ethan</w:t>
            </w:r>
            <w:r w:rsidRPr="00DA5630">
              <w:rPr>
                <w:rFonts w:eastAsia="?????? Pro W3" w:cs="Arial"/>
                <w:color w:val="FF0000"/>
                <w:sz w:val="18"/>
                <w:szCs w:val="18"/>
                <w:lang w:val="en-GB"/>
              </w:rPr>
              <w:t xml:space="preserve"> with neurology follow-up</w:t>
            </w:r>
            <w:r>
              <w:rPr>
                <w:rFonts w:eastAsia="?????? Pro W3" w:cs="Arial"/>
                <w:color w:val="000000"/>
                <w:sz w:val="18"/>
                <w:szCs w:val="18"/>
                <w:lang w:val="en-GB"/>
              </w:rPr>
              <w:t xml:space="preserve">: </w:t>
            </w:r>
            <w:r w:rsidRPr="00417AC3">
              <w:rPr>
                <w:rFonts w:eastAsia="?????? Pro W3" w:cs="Arial"/>
                <w:color w:val="000000"/>
                <w:sz w:val="18"/>
                <w:szCs w:val="18"/>
              </w:rPr>
              <w:t>A brain MRI is indicated in</w:t>
            </w:r>
            <w:r>
              <w:rPr>
                <w:rFonts w:eastAsia="?????? Pro W3" w:cs="Arial"/>
                <w:color w:val="000000"/>
                <w:sz w:val="18"/>
                <w:szCs w:val="18"/>
              </w:rPr>
              <w:t xml:space="preserve"> all new onset focal epilepsies</w:t>
            </w:r>
            <w:r w:rsidRPr="00417AC3">
              <w:rPr>
                <w:rFonts w:eastAsia="?????? Pro W3" w:cs="Arial"/>
                <w:color w:val="000000"/>
                <w:sz w:val="18"/>
                <w:szCs w:val="18"/>
              </w:rPr>
              <w:t xml:space="preserve"> but the urgency </w:t>
            </w:r>
            <w:r>
              <w:rPr>
                <w:rFonts w:eastAsia="?????? Pro W3" w:cs="Arial"/>
                <w:color w:val="000000"/>
                <w:sz w:val="18"/>
                <w:szCs w:val="18"/>
              </w:rPr>
              <w:t xml:space="preserve">of </w:t>
            </w:r>
            <w:r w:rsidRPr="00417AC3">
              <w:rPr>
                <w:rFonts w:eastAsia="?????? Pro W3" w:cs="Arial"/>
                <w:color w:val="000000"/>
                <w:sz w:val="18"/>
                <w:szCs w:val="18"/>
              </w:rPr>
              <w:t xml:space="preserve">the MRI is </w:t>
            </w:r>
            <w:r>
              <w:rPr>
                <w:rFonts w:eastAsia="?????? Pro W3" w:cs="Arial"/>
                <w:color w:val="000000"/>
                <w:sz w:val="18"/>
                <w:szCs w:val="18"/>
              </w:rPr>
              <w:t xml:space="preserve">dependent </w:t>
            </w:r>
            <w:r w:rsidRPr="00417AC3">
              <w:rPr>
                <w:rFonts w:eastAsia="?????? Pro W3" w:cs="Arial"/>
                <w:color w:val="000000"/>
                <w:sz w:val="18"/>
                <w:szCs w:val="18"/>
              </w:rPr>
              <w:t xml:space="preserve">on what </w:t>
            </w:r>
            <w:r>
              <w:rPr>
                <w:rFonts w:eastAsia="?????? Pro W3" w:cs="Arial"/>
                <w:color w:val="000000"/>
                <w:sz w:val="18"/>
                <w:szCs w:val="18"/>
              </w:rPr>
              <w:t xml:space="preserve">you </w:t>
            </w:r>
            <w:r w:rsidRPr="00417AC3">
              <w:rPr>
                <w:rFonts w:eastAsia="?????? Pro W3" w:cs="Arial"/>
                <w:color w:val="000000"/>
                <w:sz w:val="18"/>
                <w:szCs w:val="18"/>
              </w:rPr>
              <w:t>are looking for. Given the absence of</w:t>
            </w:r>
            <w:r>
              <w:rPr>
                <w:rFonts w:eastAsia="?????? Pro W3" w:cs="Arial"/>
                <w:color w:val="000000"/>
                <w:sz w:val="18"/>
                <w:szCs w:val="18"/>
              </w:rPr>
              <w:t xml:space="preserve"> concerning signs for infection</w:t>
            </w:r>
            <w:r w:rsidRPr="00417AC3">
              <w:rPr>
                <w:rFonts w:eastAsia="?????? Pro W3" w:cs="Arial"/>
                <w:color w:val="000000"/>
                <w:sz w:val="18"/>
                <w:szCs w:val="18"/>
              </w:rPr>
              <w:t>, brain tumo</w:t>
            </w:r>
            <w:r>
              <w:rPr>
                <w:rFonts w:eastAsia="?????? Pro W3" w:cs="Arial"/>
                <w:color w:val="000000"/>
                <w:sz w:val="18"/>
                <w:szCs w:val="18"/>
              </w:rPr>
              <w:t>u</w:t>
            </w:r>
            <w:r w:rsidRPr="00417AC3">
              <w:rPr>
                <w:rFonts w:eastAsia="?????? Pro W3" w:cs="Arial"/>
                <w:color w:val="000000"/>
                <w:sz w:val="18"/>
                <w:szCs w:val="18"/>
              </w:rPr>
              <w:t>r</w:t>
            </w:r>
            <w:r>
              <w:rPr>
                <w:rFonts w:eastAsia="?????? Pro W3" w:cs="Arial"/>
                <w:color w:val="000000"/>
                <w:sz w:val="18"/>
                <w:szCs w:val="18"/>
              </w:rPr>
              <w:t>,</w:t>
            </w:r>
            <w:r w:rsidRPr="00417AC3">
              <w:rPr>
                <w:rFonts w:eastAsia="?????? Pro W3" w:cs="Arial"/>
                <w:color w:val="000000"/>
                <w:sz w:val="18"/>
                <w:szCs w:val="18"/>
              </w:rPr>
              <w:t xml:space="preserve"> or</w:t>
            </w:r>
            <w:r>
              <w:rPr>
                <w:rFonts w:eastAsia="?????? Pro W3" w:cs="Arial"/>
                <w:color w:val="000000"/>
                <w:sz w:val="18"/>
                <w:szCs w:val="18"/>
              </w:rPr>
              <w:t xml:space="preserve"> a</w:t>
            </w:r>
            <w:r w:rsidRPr="00417AC3">
              <w:rPr>
                <w:rFonts w:eastAsia="?????? Pro W3" w:cs="Arial"/>
                <w:color w:val="000000"/>
                <w:sz w:val="18"/>
                <w:szCs w:val="18"/>
              </w:rPr>
              <w:t xml:space="preserve"> cerebrovascular event, this study could be done </w:t>
            </w:r>
            <w:r>
              <w:rPr>
                <w:rFonts w:eastAsia="?????? Pro W3" w:cs="Arial"/>
                <w:color w:val="000000"/>
                <w:sz w:val="18"/>
                <w:szCs w:val="18"/>
              </w:rPr>
              <w:t>as an outpatient</w:t>
            </w:r>
            <w:r w:rsidRPr="00417AC3">
              <w:rPr>
                <w:rFonts w:eastAsia="?????? Pro W3" w:cs="Arial"/>
                <w:color w:val="000000"/>
                <w:sz w:val="18"/>
                <w:szCs w:val="18"/>
              </w:rPr>
              <w:t>.</w:t>
            </w:r>
            <w:r w:rsidR="007155DF">
              <w:rPr>
                <w:rFonts w:eastAsia="?????? Pro W3" w:cs="Arial"/>
                <w:color w:val="000000"/>
                <w:sz w:val="18"/>
                <w:szCs w:val="18"/>
                <w:vertAlign w:val="superscript"/>
              </w:rPr>
              <w:t>1,9</w:t>
            </w:r>
          </w:p>
          <w:p w14:paraId="336CD76C" w14:textId="0AC4B18F" w:rsidR="00CE2DE5" w:rsidRPr="00417AC3" w:rsidRDefault="00CE2DE5" w:rsidP="00417AC3">
            <w:pPr>
              <w:spacing w:after="0" w:line="240" w:lineRule="auto"/>
              <w:ind w:left="113" w:right="113"/>
              <w:rPr>
                <w:rFonts w:eastAsia="?????? Pro W3" w:cs="Arial"/>
                <w:color w:val="000000"/>
                <w:sz w:val="18"/>
                <w:szCs w:val="18"/>
                <w:lang w:val="en-GB"/>
              </w:rPr>
            </w:pPr>
            <w:r w:rsidRPr="00DA5630">
              <w:rPr>
                <w:rFonts w:eastAsia="?????? Pro W3" w:cs="Arial"/>
                <w:color w:val="00B050"/>
                <w:sz w:val="18"/>
                <w:szCs w:val="18"/>
                <w:lang w:val="en-GB"/>
              </w:rPr>
              <w:t xml:space="preserve">Perform an EEG and then discharge </w:t>
            </w:r>
            <w:r>
              <w:rPr>
                <w:rFonts w:eastAsia="?????? Pro W3" w:cs="Arial"/>
                <w:color w:val="00B050"/>
                <w:sz w:val="18"/>
                <w:szCs w:val="18"/>
                <w:lang w:val="en-GB"/>
              </w:rPr>
              <w:t>Ethan</w:t>
            </w:r>
            <w:r w:rsidRPr="00DA5630">
              <w:rPr>
                <w:rFonts w:eastAsia="?????? Pro W3" w:cs="Arial"/>
                <w:color w:val="00B050"/>
                <w:sz w:val="18"/>
                <w:szCs w:val="18"/>
                <w:lang w:val="en-GB"/>
              </w:rPr>
              <w:t xml:space="preserve"> with neurology follow-up</w:t>
            </w:r>
            <w:r>
              <w:rPr>
                <w:rFonts w:eastAsia="?????? Pro W3" w:cs="Arial"/>
                <w:color w:val="000000"/>
                <w:sz w:val="18"/>
                <w:szCs w:val="18"/>
                <w:lang w:val="en-GB"/>
              </w:rPr>
              <w:t xml:space="preserve">: </w:t>
            </w:r>
            <w:r w:rsidRPr="00417AC3">
              <w:rPr>
                <w:rFonts w:eastAsia="?????? Pro W3" w:cs="Arial"/>
                <w:color w:val="000000"/>
                <w:sz w:val="18"/>
                <w:szCs w:val="18"/>
                <w:lang w:val="en-GB"/>
              </w:rPr>
              <w:t>The EEG should be completed prior to discharge or soon after, depending on neurology’s request, as the results will determine patient disposition and management</w:t>
            </w:r>
            <w:r>
              <w:rPr>
                <w:rFonts w:eastAsia="?????? Pro W3" w:cs="Arial"/>
                <w:color w:val="000000"/>
                <w:sz w:val="18"/>
                <w:szCs w:val="18"/>
                <w:lang w:val="en-GB"/>
              </w:rPr>
              <w:t>.</w:t>
            </w:r>
            <w:r w:rsidR="007155DF">
              <w:rPr>
                <w:rFonts w:eastAsia="?????? Pro W3" w:cs="Arial"/>
                <w:color w:val="000000"/>
                <w:sz w:val="18"/>
                <w:szCs w:val="18"/>
                <w:vertAlign w:val="superscript"/>
                <w:lang w:val="en-GB"/>
              </w:rPr>
              <w:t>1,9</w:t>
            </w:r>
          </w:p>
          <w:p w14:paraId="71910952" w14:textId="77777777" w:rsidR="00CE2DE5" w:rsidRPr="00417AC3" w:rsidRDefault="00CE2DE5" w:rsidP="00D53DA2">
            <w:pPr>
              <w:spacing w:after="0" w:line="240" w:lineRule="auto"/>
              <w:ind w:left="720" w:right="113"/>
              <w:rPr>
                <w:rFonts w:eastAsia="?????? Pro W3" w:cs="Arial"/>
                <w:color w:val="000000"/>
                <w:sz w:val="18"/>
                <w:szCs w:val="18"/>
                <w:lang w:val="en-GB"/>
              </w:rPr>
            </w:pPr>
            <w:r w:rsidRPr="00417AC3">
              <w:rPr>
                <w:rFonts w:eastAsia="?????? Pro W3" w:cs="Arial"/>
                <w:color w:val="000000"/>
                <w:sz w:val="18"/>
                <w:szCs w:val="18"/>
                <w:lang w:val="en-GB"/>
              </w:rPr>
              <w:t xml:space="preserve">a) A normal EEG </w:t>
            </w:r>
            <w:r>
              <w:rPr>
                <w:rFonts w:eastAsia="?????? Pro W3" w:cs="Arial"/>
                <w:color w:val="000000"/>
                <w:sz w:val="18"/>
                <w:szCs w:val="18"/>
                <w:lang w:val="en-GB"/>
              </w:rPr>
              <w:t>suggests</w:t>
            </w:r>
            <w:r w:rsidRPr="00417AC3">
              <w:rPr>
                <w:rFonts w:eastAsia="?????? Pro W3" w:cs="Arial"/>
                <w:color w:val="000000"/>
                <w:sz w:val="18"/>
                <w:szCs w:val="18"/>
                <w:lang w:val="en-GB"/>
              </w:rPr>
              <w:t xml:space="preserve"> that seizures may not re</w:t>
            </w:r>
            <w:r>
              <w:rPr>
                <w:rFonts w:eastAsia="?????? Pro W3" w:cs="Arial"/>
                <w:color w:val="000000"/>
                <w:sz w:val="18"/>
                <w:szCs w:val="18"/>
                <w:lang w:val="en-GB"/>
              </w:rPr>
              <w:t>oc</w:t>
            </w:r>
            <w:r w:rsidRPr="00417AC3">
              <w:rPr>
                <w:rFonts w:eastAsia="?????? Pro W3" w:cs="Arial"/>
                <w:color w:val="000000"/>
                <w:sz w:val="18"/>
                <w:szCs w:val="18"/>
                <w:lang w:val="en-GB"/>
              </w:rPr>
              <w:t>cur soon.</w:t>
            </w:r>
          </w:p>
          <w:p w14:paraId="641F8CBE" w14:textId="77777777" w:rsidR="00CE2DE5" w:rsidRPr="00417AC3" w:rsidRDefault="00CE2DE5" w:rsidP="00D53DA2">
            <w:pPr>
              <w:spacing w:after="0" w:line="240" w:lineRule="auto"/>
              <w:ind w:left="720" w:right="113"/>
              <w:rPr>
                <w:rFonts w:eastAsia="?????? Pro W3" w:cs="Arial"/>
                <w:color w:val="000000"/>
                <w:sz w:val="18"/>
                <w:szCs w:val="18"/>
                <w:lang w:val="en-GB"/>
              </w:rPr>
            </w:pPr>
            <w:r w:rsidRPr="00417AC3">
              <w:rPr>
                <w:rFonts w:eastAsia="?????? Pro W3" w:cs="Arial"/>
                <w:color w:val="000000"/>
                <w:sz w:val="18"/>
                <w:szCs w:val="18"/>
                <w:lang w:val="en-GB"/>
              </w:rPr>
              <w:t>b) A very abnormal EEG with active epileptiform activity suggests the patient should be started on medication and potentially admitted.</w:t>
            </w:r>
          </w:p>
          <w:p w14:paraId="29673BE7" w14:textId="77777777" w:rsidR="00CE2DE5" w:rsidRPr="00417AC3" w:rsidRDefault="00CE2DE5" w:rsidP="00D53DA2">
            <w:pPr>
              <w:spacing w:after="0" w:line="240" w:lineRule="auto"/>
              <w:ind w:left="720" w:right="113"/>
              <w:rPr>
                <w:rFonts w:eastAsia="?????? Pro W3" w:cs="Arial"/>
                <w:color w:val="000000"/>
                <w:sz w:val="18"/>
                <w:szCs w:val="18"/>
                <w:lang w:val="en-GB"/>
              </w:rPr>
            </w:pPr>
            <w:r w:rsidRPr="00417AC3">
              <w:rPr>
                <w:rFonts w:eastAsia="?????? Pro W3" w:cs="Arial"/>
                <w:color w:val="000000"/>
                <w:sz w:val="18"/>
                <w:szCs w:val="18"/>
                <w:lang w:val="en-GB"/>
              </w:rPr>
              <w:t xml:space="preserve">c) An abnormal EEG in keeping with focal epileptiform pattern with significant added focal slowing (even in the absence of concerning clinical signs) suggests the patient needs to have </w:t>
            </w:r>
            <w:r>
              <w:rPr>
                <w:rFonts w:eastAsia="?????? Pro W3" w:cs="Arial"/>
                <w:color w:val="000000"/>
                <w:sz w:val="18"/>
                <w:szCs w:val="18"/>
                <w:lang w:val="en-GB"/>
              </w:rPr>
              <w:t>an</w:t>
            </w:r>
            <w:r w:rsidRPr="00417AC3">
              <w:rPr>
                <w:rFonts w:eastAsia="?????? Pro W3" w:cs="Arial"/>
                <w:color w:val="000000"/>
                <w:sz w:val="18"/>
                <w:szCs w:val="18"/>
                <w:lang w:val="en-GB"/>
              </w:rPr>
              <w:t xml:space="preserve"> MRI completed as an inpatient, further observation</w:t>
            </w:r>
            <w:r>
              <w:rPr>
                <w:rFonts w:eastAsia="?????? Pro W3" w:cs="Arial"/>
                <w:color w:val="000000"/>
                <w:sz w:val="18"/>
                <w:szCs w:val="18"/>
                <w:lang w:val="en-GB"/>
              </w:rPr>
              <w:t>,</w:t>
            </w:r>
            <w:r w:rsidRPr="00417AC3">
              <w:rPr>
                <w:rFonts w:eastAsia="?????? Pro W3" w:cs="Arial"/>
                <w:color w:val="000000"/>
                <w:sz w:val="18"/>
                <w:szCs w:val="18"/>
                <w:lang w:val="en-GB"/>
              </w:rPr>
              <w:t xml:space="preserve"> and treatment</w:t>
            </w:r>
            <w:r>
              <w:rPr>
                <w:rFonts w:eastAsia="?????? Pro W3" w:cs="Arial"/>
                <w:color w:val="000000"/>
                <w:sz w:val="18"/>
                <w:szCs w:val="18"/>
                <w:lang w:val="en-GB"/>
              </w:rPr>
              <w:t>.</w:t>
            </w:r>
            <w:r w:rsidRPr="00417AC3">
              <w:rPr>
                <w:rFonts w:eastAsia="?????? Pro W3" w:cs="Arial"/>
                <w:color w:val="000000"/>
                <w:sz w:val="18"/>
                <w:szCs w:val="18"/>
                <w:lang w:val="en-GB"/>
              </w:rPr>
              <w:t xml:space="preserve"> </w:t>
            </w:r>
          </w:p>
          <w:p w14:paraId="7871CF74" w14:textId="77777777" w:rsidR="00CE2DE5" w:rsidRPr="00417AC3" w:rsidRDefault="00CE2DE5" w:rsidP="00D53DA2">
            <w:pPr>
              <w:spacing w:after="0" w:line="240" w:lineRule="auto"/>
              <w:ind w:left="720" w:right="113"/>
              <w:rPr>
                <w:rFonts w:eastAsia="?????? Pro W3" w:cs="Arial"/>
                <w:color w:val="000000"/>
                <w:sz w:val="18"/>
                <w:szCs w:val="18"/>
                <w:lang w:val="en-GB"/>
              </w:rPr>
            </w:pPr>
            <w:r w:rsidRPr="00417AC3">
              <w:rPr>
                <w:rFonts w:eastAsia="?????? Pro W3" w:cs="Arial"/>
                <w:color w:val="000000"/>
                <w:sz w:val="18"/>
                <w:szCs w:val="18"/>
                <w:lang w:val="en-GB"/>
              </w:rPr>
              <w:t>d) An EEG may show a pattern in keeping with a benign epileptic syndrome</w:t>
            </w:r>
            <w:r>
              <w:rPr>
                <w:rFonts w:eastAsia="?????? Pro W3" w:cs="Arial"/>
                <w:color w:val="000000"/>
                <w:sz w:val="18"/>
                <w:szCs w:val="18"/>
                <w:lang w:val="en-GB"/>
              </w:rPr>
              <w:t>,</w:t>
            </w:r>
            <w:r w:rsidRPr="00417AC3">
              <w:rPr>
                <w:rFonts w:eastAsia="?????? Pro W3" w:cs="Arial"/>
                <w:color w:val="000000"/>
                <w:sz w:val="18"/>
                <w:szCs w:val="18"/>
                <w:lang w:val="en-GB"/>
              </w:rPr>
              <w:t xml:space="preserve"> which would reassure the family and clinicians and would help to </w:t>
            </w:r>
            <w:r>
              <w:rPr>
                <w:rFonts w:eastAsia="?????? Pro W3" w:cs="Arial"/>
                <w:color w:val="000000"/>
                <w:sz w:val="18"/>
                <w:szCs w:val="18"/>
                <w:lang w:val="en-GB"/>
              </w:rPr>
              <w:t>inform timing around follow-up.</w:t>
            </w:r>
          </w:p>
          <w:p w14:paraId="05727721" w14:textId="77777777" w:rsidR="00CE2DE5" w:rsidRDefault="00CE2DE5" w:rsidP="00417AC3">
            <w:pPr>
              <w:spacing w:after="0" w:line="240" w:lineRule="auto"/>
              <w:ind w:left="113" w:right="113"/>
              <w:rPr>
                <w:rFonts w:eastAsia="?????? Pro W3" w:cs="Arial"/>
                <w:color w:val="000000"/>
                <w:sz w:val="18"/>
                <w:szCs w:val="18"/>
              </w:rPr>
            </w:pPr>
            <w:r w:rsidRPr="00DA5630">
              <w:rPr>
                <w:rFonts w:eastAsia="?????? Pro W3" w:cs="Arial"/>
                <w:color w:val="FF0000"/>
                <w:sz w:val="18"/>
                <w:szCs w:val="18"/>
                <w:lang w:val="en-GB"/>
              </w:rPr>
              <w:t xml:space="preserve">Consult neurology and admit </w:t>
            </w:r>
            <w:r>
              <w:rPr>
                <w:rFonts w:eastAsia="?????? Pro W3" w:cs="Arial"/>
                <w:color w:val="FF0000"/>
                <w:sz w:val="18"/>
                <w:szCs w:val="18"/>
                <w:lang w:val="en-GB"/>
              </w:rPr>
              <w:t>Ethan</w:t>
            </w:r>
            <w:r w:rsidRPr="00DA5630">
              <w:rPr>
                <w:rFonts w:eastAsia="?????? Pro W3" w:cs="Arial"/>
                <w:color w:val="FF0000"/>
                <w:sz w:val="18"/>
                <w:szCs w:val="18"/>
                <w:lang w:val="en-GB"/>
              </w:rPr>
              <w:t xml:space="preserve"> to hospital for observation and further investigations</w:t>
            </w:r>
            <w:r>
              <w:rPr>
                <w:rFonts w:eastAsia="?????? Pro W3" w:cs="Arial"/>
                <w:color w:val="000000"/>
                <w:sz w:val="18"/>
                <w:szCs w:val="18"/>
                <w:lang w:val="en-GB"/>
              </w:rPr>
              <w:t xml:space="preserve">: </w:t>
            </w:r>
            <w:r w:rsidRPr="00417AC3">
              <w:rPr>
                <w:rFonts w:eastAsia="?????? Pro W3" w:cs="Arial"/>
                <w:color w:val="000000"/>
                <w:sz w:val="18"/>
                <w:szCs w:val="18"/>
              </w:rPr>
              <w:t>Indications for admi</w:t>
            </w:r>
            <w:r>
              <w:rPr>
                <w:rFonts w:eastAsia="?????? Pro W3" w:cs="Arial"/>
                <w:color w:val="000000"/>
                <w:sz w:val="18"/>
                <w:szCs w:val="18"/>
              </w:rPr>
              <w:t>ssion would be a prolonged post-</w:t>
            </w:r>
            <w:r w:rsidRPr="00417AC3">
              <w:rPr>
                <w:rFonts w:eastAsia="?????? Pro W3" w:cs="Arial"/>
                <w:color w:val="000000"/>
                <w:sz w:val="18"/>
                <w:szCs w:val="18"/>
              </w:rPr>
              <w:t>seizure state (confusion, hemiparesis), multiple seizures the same day, status epilepticus</w:t>
            </w:r>
            <w:r>
              <w:rPr>
                <w:rFonts w:eastAsia="?????? Pro W3" w:cs="Arial"/>
                <w:color w:val="000000"/>
                <w:sz w:val="18"/>
                <w:szCs w:val="18"/>
              </w:rPr>
              <w:t>,</w:t>
            </w:r>
            <w:r w:rsidRPr="00417AC3">
              <w:rPr>
                <w:rFonts w:eastAsia="?????? Pro W3" w:cs="Arial"/>
                <w:color w:val="000000"/>
                <w:sz w:val="18"/>
                <w:szCs w:val="18"/>
              </w:rPr>
              <w:t xml:space="preserve"> or abnormal findings on his neurologic exam. Although it would not be wrong to call neurology about this patient, you would typically call them if the patient needed to be admitted for further work-up or treated on an emergency basis. Otherwise, most patients with new onset seizures can be seen as outpatients in the neurology clinic</w:t>
            </w:r>
            <w:r>
              <w:rPr>
                <w:rFonts w:eastAsia="?????? Pro W3" w:cs="Arial"/>
                <w:color w:val="000000"/>
                <w:sz w:val="18"/>
                <w:szCs w:val="18"/>
              </w:rPr>
              <w:t>.</w:t>
            </w:r>
          </w:p>
          <w:p w14:paraId="1350D501" w14:textId="77777777" w:rsidR="001D5BE6" w:rsidRDefault="001D5BE6" w:rsidP="00417AC3">
            <w:pPr>
              <w:spacing w:after="0" w:line="240" w:lineRule="auto"/>
              <w:ind w:left="113" w:right="113"/>
              <w:rPr>
                <w:rFonts w:eastAsia="?????? Pro W3" w:cs="Arial"/>
                <w:color w:val="000000"/>
                <w:sz w:val="18"/>
                <w:szCs w:val="18"/>
                <w:lang w:val="en-GB"/>
              </w:rPr>
            </w:pPr>
          </w:p>
          <w:p w14:paraId="41307A5E" w14:textId="6BEAB964" w:rsidR="001D5BE6" w:rsidRPr="00D00E38" w:rsidRDefault="001D5BE6" w:rsidP="00FF20C6">
            <w:pPr>
              <w:spacing w:after="0" w:line="240" w:lineRule="auto"/>
              <w:ind w:left="113" w:right="113"/>
              <w:rPr>
                <w:rFonts w:eastAsia="?????? Pro W3" w:cs="Arial"/>
                <w:color w:val="000000"/>
                <w:sz w:val="18"/>
                <w:szCs w:val="18"/>
                <w:lang w:val="en-GB"/>
              </w:rPr>
            </w:pPr>
          </w:p>
        </w:tc>
      </w:tr>
      <w:tr w:rsidR="00CE2DE5" w:rsidRPr="00CF6B2F" w14:paraId="134A875E" w14:textId="77777777" w:rsidTr="00D55807">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4E1BE32" w14:textId="77777777" w:rsidR="00CE2DE5" w:rsidRPr="00D00E38" w:rsidRDefault="00CE2DE5" w:rsidP="00D55807">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1F0CD3A8" w14:textId="77777777" w:rsidTr="00D53DA2">
        <w:trPr>
          <w:cantSplit/>
          <w:trHeight w:val="972"/>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2D37D6B9" w14:textId="77777777" w:rsidR="00CE2DE5" w:rsidRPr="00D00E38" w:rsidRDefault="00CE2DE5" w:rsidP="00D55807">
            <w:pPr>
              <w:keepNext/>
              <w:keepLines/>
              <w:spacing w:after="0" w:line="240" w:lineRule="auto"/>
              <w:ind w:left="162" w:hanging="1"/>
              <w:rPr>
                <w:rFonts w:eastAsia="?????? Pro W3"/>
                <w:i/>
                <w:color w:val="216800"/>
                <w:sz w:val="18"/>
                <w:szCs w:val="20"/>
                <w:lang w:val="en-GB"/>
              </w:rPr>
            </w:pPr>
          </w:p>
          <w:p w14:paraId="52354C2D" w14:textId="77777777" w:rsidR="00CE2DE5" w:rsidRPr="00D00E38" w:rsidRDefault="00CE2DE5" w:rsidP="00D55807">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61B83370" w14:textId="77777777" w:rsidR="00CE2DE5" w:rsidRPr="00640DB2" w:rsidRDefault="00CE2DE5" w:rsidP="00417AC3">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multiple choice Q with check answer button. Learner must get answer right before moving on</w:t>
            </w:r>
          </w:p>
          <w:p w14:paraId="729A2866" w14:textId="77777777" w:rsidR="00CE2DE5" w:rsidRPr="00640DB2" w:rsidRDefault="00CE2DE5" w:rsidP="0006380C">
            <w:pPr>
              <w:keepNext/>
              <w:keepLines/>
              <w:spacing w:after="0" w:line="240" w:lineRule="auto"/>
              <w:ind w:left="162" w:hanging="1"/>
              <w:rPr>
                <w:rFonts w:eastAsia="?????? Pro W3"/>
                <w:color w:val="008000"/>
                <w:sz w:val="18"/>
                <w:szCs w:val="20"/>
                <w:lang w:val="en-GB"/>
              </w:rPr>
            </w:pPr>
          </w:p>
        </w:tc>
      </w:tr>
    </w:tbl>
    <w:p w14:paraId="4A209E96"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162B5B7C" w14:textId="77777777" w:rsidTr="0006380C">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070B010" w14:textId="77777777" w:rsidR="00CE2DE5" w:rsidRPr="00D00E38" w:rsidRDefault="00CE2DE5" w:rsidP="0006380C">
            <w:pPr>
              <w:keepNext/>
              <w:keepLines/>
              <w:spacing w:after="0" w:line="240" w:lineRule="auto"/>
              <w:ind w:left="86" w:right="113" w:firstLine="9"/>
              <w:rPr>
                <w:rFonts w:eastAsia="?????? Pro W3"/>
                <w:b/>
                <w:color w:val="000000"/>
                <w:sz w:val="18"/>
                <w:szCs w:val="24"/>
                <w:lang w:val="en-GB"/>
              </w:rPr>
            </w:pPr>
            <w:r w:rsidRPr="00CF6B2F">
              <w:rPr>
                <w:lang w:val="en-GB"/>
              </w:rPr>
              <w:br w:type="page"/>
            </w: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1F5244" w14:textId="77777777" w:rsidR="00CE2DE5" w:rsidRPr="00D00E38" w:rsidRDefault="00CE2DE5" w:rsidP="0006380C">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2A3EF97" w14:textId="77777777" w:rsidR="00CE2DE5" w:rsidRPr="00D00E38" w:rsidRDefault="00CE2DE5" w:rsidP="0006380C">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2C18771E" w14:textId="77777777" w:rsidTr="0006380C">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8615F9E" w14:textId="77777777" w:rsidR="00CE2DE5" w:rsidRPr="00D00E38" w:rsidRDefault="00CE2DE5" w:rsidP="0006380C">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9DF362" w14:textId="7297DD55" w:rsidR="00CE2DE5" w:rsidRPr="00D00E38" w:rsidRDefault="00AA6C52" w:rsidP="0006380C">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Outcome</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8EDF47" w14:textId="77777777" w:rsidR="00CE2DE5" w:rsidRPr="00D00E38" w:rsidRDefault="00CE2DE5" w:rsidP="00392354">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392354">
              <w:rPr>
                <w:rFonts w:eastAsia="?????? Pro W3"/>
                <w:b/>
                <w:color w:val="FF0000"/>
                <w:sz w:val="36"/>
                <w:szCs w:val="20"/>
                <w:lang w:val="en-GB"/>
              </w:rPr>
              <w:t>7</w:t>
            </w:r>
            <w:r>
              <w:rPr>
                <w:rFonts w:eastAsia="?????? Pro W3"/>
                <w:b/>
                <w:color w:val="FF0000"/>
                <w:sz w:val="36"/>
                <w:szCs w:val="20"/>
                <w:lang w:val="en-GB"/>
              </w:rPr>
              <w:t>-2</w:t>
            </w:r>
          </w:p>
        </w:tc>
      </w:tr>
      <w:tr w:rsidR="00CE2DE5" w:rsidRPr="00CF6B2F" w14:paraId="478BA92B" w14:textId="77777777" w:rsidTr="0006380C">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19E88F3" w14:textId="77777777" w:rsidR="00CE2DE5" w:rsidRPr="00D00E38" w:rsidRDefault="00CE2DE5" w:rsidP="0006380C">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F89DF4" w14:textId="77777777" w:rsidR="00CE2DE5" w:rsidRPr="00D00E38" w:rsidRDefault="00392354" w:rsidP="0006380C">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Recurrence r</w:t>
            </w:r>
            <w:r w:rsidR="00CE2DE5">
              <w:rPr>
                <w:rFonts w:eastAsia="?????? Pro W3"/>
                <w:color w:val="000000"/>
                <w:sz w:val="18"/>
                <w:szCs w:val="24"/>
                <w:lang w:val="en-GB"/>
              </w:rPr>
              <w:t>isk</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1D08503" w14:textId="77777777" w:rsidR="00CE2DE5" w:rsidRPr="00D00E38" w:rsidRDefault="00CE2DE5" w:rsidP="0006380C">
            <w:pPr>
              <w:keepNext/>
              <w:keepLines/>
              <w:spacing w:after="0" w:line="240" w:lineRule="auto"/>
              <w:ind w:left="119" w:hanging="18"/>
              <w:jc w:val="center"/>
              <w:rPr>
                <w:rFonts w:eastAsia="?????? Pro W3"/>
                <w:b/>
                <w:color w:val="000000"/>
                <w:sz w:val="36"/>
                <w:szCs w:val="20"/>
                <w:lang w:val="en-GB"/>
              </w:rPr>
            </w:pPr>
          </w:p>
        </w:tc>
      </w:tr>
      <w:tr w:rsidR="00CE2DE5" w:rsidRPr="00CF6B2F" w14:paraId="2DE04E58" w14:textId="77777777" w:rsidTr="0006380C">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3E5B1BC" w14:textId="77777777" w:rsidR="00CE2DE5" w:rsidRPr="00D00E38" w:rsidRDefault="00CE2DE5" w:rsidP="0006380C">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6B956BA7" w14:textId="77777777" w:rsidTr="0006380C">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2A3FAB" w14:textId="77777777" w:rsidR="00CE2DE5" w:rsidRPr="00D00E38" w:rsidRDefault="00CE2DE5" w:rsidP="0006380C">
            <w:pPr>
              <w:spacing w:after="0" w:line="240" w:lineRule="auto"/>
              <w:ind w:left="113" w:right="113"/>
              <w:jc w:val="right"/>
              <w:rPr>
                <w:rFonts w:eastAsia="?????? Pro W3"/>
                <w:color w:val="000000"/>
                <w:sz w:val="18"/>
                <w:szCs w:val="24"/>
                <w:lang w:val="en-GB"/>
              </w:rPr>
            </w:pPr>
            <w:r w:rsidRPr="00971CF7">
              <w:rPr>
                <w:rFonts w:eastAsia="?????? Pro W3"/>
                <w:b/>
                <w:color w:val="000000"/>
                <w:sz w:val="18"/>
                <w:szCs w:val="24"/>
                <w:lang w:val="en-GB"/>
              </w:rPr>
              <w:t>D</w:t>
            </w:r>
            <w:r>
              <w:rPr>
                <w:rFonts w:eastAsia="?????? Pro W3"/>
                <w:b/>
                <w:color w:val="000000"/>
                <w:sz w:val="18"/>
                <w:szCs w:val="24"/>
                <w:lang w:val="en-GB"/>
              </w:rPr>
              <w:t xml:space="preserve">ay </w:t>
            </w:r>
            <w:r w:rsidR="00474C0E">
              <w:rPr>
                <w:rFonts w:eastAsia="?????? Pro W3"/>
                <w:b/>
                <w:color w:val="000000"/>
                <w:sz w:val="18"/>
                <w:szCs w:val="24"/>
                <w:lang w:val="en-GB"/>
              </w:rPr>
              <w:t>2</w:t>
            </w:r>
            <w:r w:rsidRPr="00971CF7">
              <w:rPr>
                <w:rFonts w:eastAsia="?????? Pro W3"/>
                <w:b/>
                <w:color w:val="000000"/>
                <w:sz w:val="18"/>
                <w:szCs w:val="24"/>
                <w:lang w:val="en-GB"/>
              </w:rPr>
              <w:t xml:space="preserve">, </w:t>
            </w:r>
            <w:r>
              <w:rPr>
                <w:rFonts w:eastAsia="?????? Pro W3"/>
                <w:b/>
                <w:color w:val="000000"/>
                <w:sz w:val="18"/>
                <w:szCs w:val="24"/>
                <w:lang w:val="en-GB"/>
              </w:rPr>
              <w:t>0</w:t>
            </w:r>
            <w:r w:rsidR="00474C0E">
              <w:rPr>
                <w:rFonts w:eastAsia="?????? Pro W3"/>
                <w:b/>
                <w:color w:val="000000"/>
                <w:sz w:val="18"/>
                <w:szCs w:val="24"/>
                <w:lang w:val="en-GB"/>
              </w:rPr>
              <w:t>9:0</w:t>
            </w:r>
            <w:r>
              <w:rPr>
                <w:rFonts w:eastAsia="?????? Pro W3"/>
                <w:b/>
                <w:color w:val="000000"/>
                <w:sz w:val="18"/>
                <w:szCs w:val="24"/>
                <w:lang w:val="en-GB"/>
              </w:rPr>
              <w:t>0</w:t>
            </w:r>
          </w:p>
          <w:p w14:paraId="1CD9315B" w14:textId="77777777" w:rsidR="00CE2DE5" w:rsidRPr="00D53DA2" w:rsidRDefault="00CE2DE5" w:rsidP="00D53DA2">
            <w:pPr>
              <w:spacing w:line="240" w:lineRule="auto"/>
              <w:ind w:left="113" w:right="113"/>
              <w:rPr>
                <w:rFonts w:eastAsia="?????? Pro W3"/>
                <w:sz w:val="18"/>
                <w:szCs w:val="24"/>
                <w:lang w:val="en-GB"/>
              </w:rPr>
            </w:pPr>
            <w:r>
              <w:rPr>
                <w:rFonts w:eastAsia="?????? Pro W3"/>
                <w:sz w:val="18"/>
                <w:szCs w:val="24"/>
                <w:lang w:val="en-GB"/>
              </w:rPr>
              <w:t>Mother</w:t>
            </w:r>
            <w:r w:rsidRPr="00D53DA2">
              <w:rPr>
                <w:rFonts w:eastAsia="?????? Pro W3"/>
                <w:sz w:val="18"/>
                <w:szCs w:val="24"/>
                <w:lang w:val="en-GB"/>
              </w:rPr>
              <w:t xml:space="preserve">: “What is the </w:t>
            </w:r>
            <w:r>
              <w:rPr>
                <w:rFonts w:eastAsia="?????? Pro W3"/>
                <w:sz w:val="18"/>
                <w:szCs w:val="24"/>
                <w:lang w:val="en-GB"/>
              </w:rPr>
              <w:t>chance of Ethan having another seizure?”</w:t>
            </w:r>
          </w:p>
          <w:p w14:paraId="5347264E" w14:textId="77777777" w:rsidR="00CE2DE5" w:rsidRPr="00D00E38" w:rsidRDefault="00CE2DE5" w:rsidP="0006380C">
            <w:pPr>
              <w:spacing w:after="0" w:line="240" w:lineRule="auto"/>
              <w:ind w:left="113" w:right="113"/>
              <w:rPr>
                <w:rFonts w:eastAsia="?????? Pro W3"/>
                <w:color w:val="000000"/>
                <w:sz w:val="18"/>
                <w:szCs w:val="24"/>
                <w:lang w:val="en-GB"/>
              </w:rPr>
            </w:pPr>
          </w:p>
        </w:tc>
      </w:tr>
      <w:tr w:rsidR="00CE2DE5" w:rsidRPr="00CF6B2F" w14:paraId="3A468CEE" w14:textId="77777777" w:rsidTr="0006380C">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E4FE665" w14:textId="77777777" w:rsidR="00CE2DE5" w:rsidRPr="00D00E38" w:rsidRDefault="00CE2DE5" w:rsidP="0006380C">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2222484C" w14:textId="77777777" w:rsidTr="0006380C">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9950F1" w14:textId="1EB7FC8E" w:rsidR="00CE2DE5" w:rsidRPr="00D00E38" w:rsidRDefault="00CE2DE5" w:rsidP="0006380C">
            <w:pPr>
              <w:spacing w:after="0" w:line="240" w:lineRule="auto"/>
              <w:ind w:left="113" w:right="113"/>
              <w:rPr>
                <w:rFonts w:eastAsia="?????? Pro W3" w:cs="Arial"/>
                <w:b/>
                <w:i/>
                <w:color w:val="000000"/>
                <w:sz w:val="18"/>
                <w:szCs w:val="18"/>
                <w:lang w:val="en-GB"/>
              </w:rPr>
            </w:pPr>
          </w:p>
          <w:p w14:paraId="77C2F627" w14:textId="77777777" w:rsidR="00CE2DE5" w:rsidRDefault="00CE2DE5" w:rsidP="0006380C">
            <w:pPr>
              <w:keepNext/>
              <w:keepLines/>
              <w:spacing w:after="0" w:line="240" w:lineRule="auto"/>
              <w:ind w:left="162" w:hanging="1"/>
              <w:rPr>
                <w:rFonts w:eastAsia="?????? Pro W3"/>
                <w:b/>
                <w:sz w:val="18"/>
                <w:szCs w:val="20"/>
                <w:lang w:val="en-GB"/>
              </w:rPr>
            </w:pPr>
            <w:r>
              <w:rPr>
                <w:rFonts w:eastAsia="?????? Pro W3"/>
                <w:b/>
                <w:sz w:val="18"/>
                <w:szCs w:val="20"/>
                <w:lang w:val="en-GB"/>
              </w:rPr>
              <w:t>Feedback</w:t>
            </w:r>
          </w:p>
          <w:p w14:paraId="0D6A36C0" w14:textId="77777777" w:rsidR="00CE2DE5" w:rsidRDefault="00CE2DE5" w:rsidP="00D53DA2">
            <w:pPr>
              <w:spacing w:after="0" w:line="240" w:lineRule="auto"/>
              <w:ind w:left="162" w:right="113"/>
              <w:rPr>
                <w:rFonts w:eastAsia="?????? Pro W3"/>
                <w:sz w:val="18"/>
                <w:szCs w:val="24"/>
                <w:lang w:val="en-CA"/>
              </w:rPr>
            </w:pPr>
            <w:r w:rsidRPr="00D53DA2">
              <w:rPr>
                <w:rFonts w:eastAsia="?????? Pro W3"/>
                <w:sz w:val="18"/>
                <w:szCs w:val="24"/>
                <w:lang w:val="en-CA"/>
              </w:rPr>
              <w:t xml:space="preserve">Any patient with a single unprovoked epileptic seizure will need to be followed by </w:t>
            </w:r>
            <w:r>
              <w:rPr>
                <w:rFonts w:eastAsia="?????? Pro W3"/>
                <w:sz w:val="18"/>
                <w:szCs w:val="24"/>
                <w:lang w:val="en-CA"/>
              </w:rPr>
              <w:t xml:space="preserve">the </w:t>
            </w:r>
            <w:r w:rsidRPr="00D53DA2">
              <w:rPr>
                <w:rFonts w:eastAsia="?????? Pro W3"/>
                <w:sz w:val="18"/>
                <w:szCs w:val="24"/>
                <w:lang w:val="en-CA"/>
              </w:rPr>
              <w:t>family doctor, pediatrician</w:t>
            </w:r>
            <w:r>
              <w:rPr>
                <w:rFonts w:eastAsia="?????? Pro W3"/>
                <w:sz w:val="18"/>
                <w:szCs w:val="24"/>
                <w:lang w:val="en-CA"/>
              </w:rPr>
              <w:t>,</w:t>
            </w:r>
            <w:r w:rsidRPr="00D53DA2">
              <w:rPr>
                <w:rFonts w:eastAsia="?????? Pro W3"/>
                <w:sz w:val="18"/>
                <w:szCs w:val="24"/>
                <w:lang w:val="en-CA"/>
              </w:rPr>
              <w:t xml:space="preserve"> or neurologist, as the chances of having a second seizure is 35% or more. </w:t>
            </w:r>
          </w:p>
          <w:p w14:paraId="3EC30B8A" w14:textId="77777777" w:rsidR="00CE2DE5" w:rsidRPr="00D53DA2" w:rsidRDefault="00CE2DE5" w:rsidP="00D53DA2">
            <w:pPr>
              <w:spacing w:after="0" w:line="240" w:lineRule="auto"/>
              <w:ind w:left="162" w:right="113"/>
              <w:rPr>
                <w:rFonts w:eastAsia="?????? Pro W3"/>
                <w:sz w:val="18"/>
                <w:szCs w:val="24"/>
                <w:lang w:val="en-GB"/>
              </w:rPr>
            </w:pPr>
          </w:p>
          <w:p w14:paraId="5B9E71EA" w14:textId="77777777" w:rsidR="00CE2DE5" w:rsidRPr="00D53DA2" w:rsidRDefault="00CE2DE5" w:rsidP="00D53DA2">
            <w:pPr>
              <w:spacing w:after="0" w:line="240" w:lineRule="auto"/>
              <w:ind w:left="162" w:right="113"/>
              <w:rPr>
                <w:rFonts w:eastAsia="?????? Pro W3"/>
                <w:sz w:val="18"/>
                <w:szCs w:val="24"/>
                <w:lang w:val="en-GB"/>
              </w:rPr>
            </w:pPr>
            <w:r w:rsidRPr="00D53DA2">
              <w:rPr>
                <w:rFonts w:eastAsia="?????? Pro W3"/>
                <w:sz w:val="18"/>
                <w:szCs w:val="24"/>
                <w:lang w:val="en-CA"/>
              </w:rPr>
              <w:t xml:space="preserve">Determining </w:t>
            </w:r>
            <w:r w:rsidR="00392354">
              <w:rPr>
                <w:rFonts w:eastAsia="?????? Pro W3"/>
                <w:sz w:val="18"/>
                <w:szCs w:val="24"/>
                <w:lang w:val="en-CA"/>
              </w:rPr>
              <w:t>whether</w:t>
            </w:r>
            <w:r w:rsidRPr="00D53DA2">
              <w:rPr>
                <w:rFonts w:eastAsia="?????? Pro W3"/>
                <w:sz w:val="18"/>
                <w:szCs w:val="24"/>
                <w:lang w:val="en-CA"/>
              </w:rPr>
              <w:t xml:space="preserve"> a seizure is epileptic in nature is almost always </w:t>
            </w:r>
            <w:r w:rsidR="00392354">
              <w:rPr>
                <w:rFonts w:eastAsia="?????? Pro W3"/>
                <w:sz w:val="18"/>
                <w:szCs w:val="24"/>
                <w:lang w:val="en-CA"/>
              </w:rPr>
              <w:t xml:space="preserve">made </w:t>
            </w:r>
            <w:r w:rsidRPr="00D53DA2">
              <w:rPr>
                <w:rFonts w:eastAsia="?????? Pro W3"/>
                <w:sz w:val="18"/>
                <w:szCs w:val="24"/>
                <w:lang w:val="en-CA"/>
              </w:rPr>
              <w:t xml:space="preserve">on </w:t>
            </w:r>
            <w:r w:rsidR="00392354">
              <w:rPr>
                <w:rFonts w:eastAsia="?????? Pro W3"/>
                <w:sz w:val="18"/>
                <w:szCs w:val="24"/>
                <w:lang w:val="en-CA"/>
              </w:rPr>
              <w:t xml:space="preserve">a </w:t>
            </w:r>
            <w:r w:rsidRPr="00D53DA2">
              <w:rPr>
                <w:rFonts w:eastAsia="?????? Pro W3"/>
                <w:sz w:val="18"/>
                <w:szCs w:val="24"/>
                <w:lang w:val="en-CA"/>
              </w:rPr>
              <w:t xml:space="preserve">clinical basis. The diagnosis of epilepsy is a clinical one. </w:t>
            </w:r>
          </w:p>
          <w:p w14:paraId="68851478" w14:textId="77777777" w:rsidR="00CE2DE5" w:rsidRPr="0006380C" w:rsidRDefault="00CE2DE5" w:rsidP="00D53DA2">
            <w:pPr>
              <w:spacing w:after="0" w:line="240" w:lineRule="auto"/>
              <w:ind w:left="113" w:right="113"/>
              <w:rPr>
                <w:rFonts w:eastAsia="?????? Pro W3" w:cs="Arial"/>
                <w:color w:val="000000"/>
                <w:sz w:val="18"/>
                <w:szCs w:val="18"/>
                <w:lang w:val="en-GB"/>
              </w:rPr>
            </w:pPr>
            <w:r w:rsidRPr="00D53DA2">
              <w:rPr>
                <w:rFonts w:eastAsia="?????? Pro W3"/>
                <w:color w:val="FF0000"/>
                <w:sz w:val="18"/>
                <w:szCs w:val="24"/>
                <w:lang w:val="en-GB"/>
              </w:rPr>
              <w:t xml:space="preserve"> </w:t>
            </w:r>
          </w:p>
          <w:p w14:paraId="319AF806" w14:textId="49266678" w:rsidR="00FF20C6" w:rsidRDefault="007155DF" w:rsidP="00FF20C6">
            <w:pPr>
              <w:spacing w:after="0" w:line="240" w:lineRule="auto"/>
              <w:ind w:left="113" w:right="113"/>
              <w:rPr>
                <w:ins w:id="39" w:author="Yildirim, Esra" w:date="2013-04-05T12:36:00Z"/>
                <w:rFonts w:eastAsia="?????? Pro W3" w:cs="Arial"/>
                <w:b/>
                <w:color w:val="000000"/>
                <w:sz w:val="18"/>
                <w:szCs w:val="18"/>
                <w:lang w:val="en-GB"/>
              </w:rPr>
            </w:pPr>
            <w:r w:rsidRPr="007155DF">
              <w:rPr>
                <w:rFonts w:eastAsia="?????? Pro W3" w:cs="Arial"/>
                <w:b/>
                <w:color w:val="000000"/>
                <w:sz w:val="18"/>
                <w:szCs w:val="18"/>
                <w:lang w:val="en-GB"/>
              </w:rPr>
              <w:t xml:space="preserve">Patient Chart: </w:t>
            </w:r>
          </w:p>
          <w:p w14:paraId="6135DFD6" w14:textId="77777777" w:rsidR="007155DF" w:rsidRPr="007155DF" w:rsidRDefault="007155DF" w:rsidP="00FF20C6">
            <w:pPr>
              <w:spacing w:after="0" w:line="240" w:lineRule="auto"/>
              <w:ind w:left="113" w:right="113"/>
              <w:rPr>
                <w:rFonts w:eastAsia="?????? Pro W3" w:cs="Arial"/>
                <w:b/>
                <w:color w:val="000000"/>
                <w:sz w:val="18"/>
                <w:szCs w:val="18"/>
                <w:lang w:val="en-GB"/>
              </w:rPr>
            </w:pPr>
          </w:p>
          <w:p w14:paraId="2129D553" w14:textId="6AD8F134" w:rsidR="00FF20C6" w:rsidRDefault="00FF20C6" w:rsidP="00FF20C6">
            <w:pPr>
              <w:spacing w:after="0" w:line="240" w:lineRule="auto"/>
              <w:ind w:left="113" w:right="113"/>
              <w:rPr>
                <w:ins w:id="40" w:author="Yildirim, Esra" w:date="2013-04-05T13:47:00Z"/>
                <w:rFonts w:eastAsia="?????? Pro W3" w:cs="Arial"/>
                <w:b/>
                <w:color w:val="000000"/>
                <w:sz w:val="18"/>
                <w:szCs w:val="18"/>
                <w:lang w:val="en-GB"/>
              </w:rPr>
            </w:pPr>
            <w:r w:rsidRPr="007155DF">
              <w:rPr>
                <w:rFonts w:eastAsia="?????? Pro W3" w:cs="Arial"/>
                <w:b/>
                <w:color w:val="000000"/>
                <w:sz w:val="18"/>
                <w:szCs w:val="18"/>
                <w:lang w:val="en-GB"/>
              </w:rPr>
              <w:t>Day 2</w:t>
            </w:r>
            <w:r w:rsidR="007155DF" w:rsidRPr="007155DF">
              <w:rPr>
                <w:rFonts w:eastAsia="?????? Pro W3" w:cs="Arial"/>
                <w:b/>
                <w:color w:val="000000"/>
                <w:sz w:val="18"/>
                <w:szCs w:val="18"/>
                <w:lang w:val="en-GB"/>
              </w:rPr>
              <w:t xml:space="preserve">, </w:t>
            </w:r>
            <w:r w:rsidRPr="007155DF">
              <w:rPr>
                <w:rFonts w:eastAsia="?????? Pro W3" w:cs="Arial"/>
                <w:b/>
                <w:color w:val="000000"/>
                <w:sz w:val="18"/>
                <w:szCs w:val="18"/>
                <w:lang w:val="en-GB"/>
              </w:rPr>
              <w:t xml:space="preserve"> 06:00 </w:t>
            </w:r>
          </w:p>
          <w:p w14:paraId="1360A317" w14:textId="77777777" w:rsidR="00C31991" w:rsidRDefault="00C31991" w:rsidP="00FF20C6">
            <w:pPr>
              <w:spacing w:after="0" w:line="240" w:lineRule="auto"/>
              <w:ind w:left="113" w:right="113"/>
              <w:rPr>
                <w:ins w:id="41" w:author="Yildirim, Esra" w:date="2013-04-05T13:47:00Z"/>
                <w:rFonts w:eastAsia="?????? Pro W3" w:cs="Arial"/>
                <w:b/>
                <w:color w:val="000000"/>
                <w:sz w:val="18"/>
                <w:szCs w:val="18"/>
                <w:lang w:val="en-GB"/>
              </w:rPr>
            </w:pPr>
          </w:p>
          <w:p w14:paraId="3E5908A2" w14:textId="2234236D" w:rsidR="00C31991" w:rsidRDefault="00C31991" w:rsidP="00FF20C6">
            <w:pPr>
              <w:spacing w:after="0" w:line="240" w:lineRule="auto"/>
              <w:ind w:left="113" w:right="113"/>
              <w:rPr>
                <w:rFonts w:eastAsia="?????? Pro W3" w:cs="Arial"/>
                <w:b/>
                <w:color w:val="000000"/>
                <w:sz w:val="18"/>
                <w:szCs w:val="18"/>
                <w:lang w:val="en-GB"/>
              </w:rPr>
            </w:pPr>
            <w:r>
              <w:rPr>
                <w:rFonts w:eastAsia="?????? Pro W3" w:cs="Arial"/>
                <w:b/>
                <w:color w:val="000000"/>
                <w:sz w:val="18"/>
                <w:szCs w:val="18"/>
                <w:lang w:val="en-GB"/>
              </w:rPr>
              <w:t>MD note</w:t>
            </w:r>
          </w:p>
          <w:p w14:paraId="1FAA3747" w14:textId="77777777" w:rsidR="007155DF" w:rsidRPr="007155DF" w:rsidRDefault="007155DF" w:rsidP="00FF20C6">
            <w:pPr>
              <w:spacing w:after="0" w:line="240" w:lineRule="auto"/>
              <w:ind w:left="113" w:right="113"/>
              <w:rPr>
                <w:rFonts w:eastAsia="?????? Pro W3" w:cs="Arial"/>
                <w:b/>
                <w:color w:val="000000"/>
                <w:sz w:val="18"/>
                <w:szCs w:val="18"/>
                <w:lang w:val="en-GB"/>
              </w:rPr>
            </w:pPr>
          </w:p>
          <w:p w14:paraId="5CE98E24" w14:textId="66D044EE" w:rsidR="00FF20C6" w:rsidRDefault="007155DF" w:rsidP="00FF20C6">
            <w:pPr>
              <w:spacing w:after="0" w:line="240" w:lineRule="auto"/>
              <w:ind w:left="113" w:right="113"/>
              <w:rPr>
                <w:rFonts w:eastAsia="?????? Pro W3" w:cs="Arial"/>
                <w:color w:val="000000"/>
                <w:sz w:val="18"/>
                <w:szCs w:val="18"/>
              </w:rPr>
            </w:pPr>
            <w:r w:rsidRPr="007155DF">
              <w:rPr>
                <w:rFonts w:eastAsia="?????? Pro W3" w:cs="Arial"/>
                <w:b/>
                <w:color w:val="000000"/>
                <w:sz w:val="18"/>
                <w:szCs w:val="18"/>
                <w:lang w:val="en-GB"/>
              </w:rPr>
              <w:t>Reassessment:</w:t>
            </w:r>
            <w:r>
              <w:rPr>
                <w:rFonts w:eastAsia="?????? Pro W3" w:cs="Arial"/>
                <w:color w:val="000000"/>
                <w:sz w:val="18"/>
                <w:szCs w:val="18"/>
                <w:lang w:val="en-GB"/>
              </w:rPr>
              <w:t xml:space="preserve"> </w:t>
            </w:r>
            <w:r w:rsidR="00FF20C6" w:rsidRPr="001D5BE6">
              <w:rPr>
                <w:rFonts w:eastAsia="?????? Pro W3" w:cs="Arial"/>
                <w:color w:val="000000"/>
                <w:sz w:val="18"/>
                <w:szCs w:val="18"/>
              </w:rPr>
              <w:t xml:space="preserve">Lt arm weakness resolved. GCS 15, Remains afebrile, VSS. </w:t>
            </w:r>
          </w:p>
          <w:p w14:paraId="06FEF5BD" w14:textId="77777777" w:rsidR="00FF20C6" w:rsidRPr="001D5BE6" w:rsidRDefault="00FF20C6" w:rsidP="00FF20C6">
            <w:pPr>
              <w:spacing w:after="0" w:line="240" w:lineRule="auto"/>
              <w:ind w:left="113" w:right="113"/>
              <w:rPr>
                <w:rFonts w:eastAsia="?????? Pro W3" w:cs="Arial"/>
                <w:color w:val="000000"/>
                <w:sz w:val="18"/>
                <w:szCs w:val="18"/>
                <w:lang w:val="en-GB"/>
              </w:rPr>
            </w:pPr>
            <w:r w:rsidRPr="001D5BE6">
              <w:rPr>
                <w:rFonts w:eastAsia="?????? Pro W3" w:cs="Arial"/>
                <w:color w:val="000000"/>
                <w:sz w:val="18"/>
                <w:szCs w:val="18"/>
              </w:rPr>
              <w:t>Case discussed with neurology &amp; EEG to be done this am.</w:t>
            </w:r>
          </w:p>
          <w:p w14:paraId="546F201A" w14:textId="77777777" w:rsidR="00CE2DE5" w:rsidRPr="00D00E38" w:rsidRDefault="00CE2DE5" w:rsidP="0006380C">
            <w:pPr>
              <w:spacing w:after="0" w:line="240" w:lineRule="auto"/>
              <w:ind w:left="113" w:right="113"/>
              <w:rPr>
                <w:rFonts w:eastAsia="?????? Pro W3" w:cs="Arial"/>
                <w:color w:val="000000"/>
                <w:sz w:val="18"/>
                <w:szCs w:val="18"/>
                <w:lang w:val="en-GB"/>
              </w:rPr>
            </w:pPr>
          </w:p>
          <w:p w14:paraId="462F5D7C" w14:textId="77777777" w:rsidR="00CE2DE5" w:rsidRPr="00D00E38" w:rsidRDefault="00CE2DE5" w:rsidP="0006380C">
            <w:pPr>
              <w:spacing w:after="0" w:line="240" w:lineRule="auto"/>
              <w:ind w:left="113" w:right="113"/>
              <w:rPr>
                <w:rFonts w:eastAsia="?????? Pro W3" w:cs="Arial"/>
                <w:color w:val="000000"/>
                <w:sz w:val="18"/>
                <w:szCs w:val="18"/>
                <w:lang w:val="en-GB"/>
              </w:rPr>
            </w:pPr>
          </w:p>
        </w:tc>
      </w:tr>
      <w:tr w:rsidR="00CE2DE5" w:rsidRPr="00CF6B2F" w14:paraId="5D8E9B28" w14:textId="77777777" w:rsidTr="0006380C">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83C54D1" w14:textId="77777777" w:rsidR="00CE2DE5" w:rsidRPr="00D00E38" w:rsidRDefault="00CE2DE5" w:rsidP="0006380C">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06424F3E" w14:textId="77777777" w:rsidTr="0006380C">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2E34771" w14:textId="77777777" w:rsidR="00CE2DE5" w:rsidRPr="00D00E38" w:rsidRDefault="00CE2DE5" w:rsidP="0006380C">
            <w:pPr>
              <w:keepNext/>
              <w:keepLines/>
              <w:spacing w:after="0" w:line="240" w:lineRule="auto"/>
              <w:ind w:left="162" w:hanging="1"/>
              <w:rPr>
                <w:rFonts w:eastAsia="?????? Pro W3"/>
                <w:i/>
                <w:color w:val="216800"/>
                <w:sz w:val="18"/>
                <w:szCs w:val="20"/>
                <w:lang w:val="en-GB"/>
              </w:rPr>
            </w:pPr>
          </w:p>
          <w:p w14:paraId="243881D6" w14:textId="77777777" w:rsidR="00CE2DE5" w:rsidRPr="00D00E38" w:rsidRDefault="00CE2DE5" w:rsidP="0006380C">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6D9A2AB" w14:textId="77777777" w:rsidR="00CE2DE5" w:rsidRPr="00D00E38" w:rsidRDefault="00CE2DE5" w:rsidP="00392354">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 xml:space="preserve">Open text box with check answer button. </w:t>
            </w:r>
            <w:r w:rsidR="00392354">
              <w:rPr>
                <w:rFonts w:eastAsia="?????? Pro W3"/>
                <w:color w:val="008000"/>
                <w:sz w:val="18"/>
                <w:szCs w:val="20"/>
                <w:lang w:val="en-GB"/>
              </w:rPr>
              <w:t>Provide feedback when clicked</w:t>
            </w:r>
          </w:p>
        </w:tc>
      </w:tr>
    </w:tbl>
    <w:p w14:paraId="38E6BE30" w14:textId="77777777" w:rsidR="00CE2DE5" w:rsidRPr="00D00E38" w:rsidRDefault="00CE2DE5" w:rsidP="0006380C">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1475E0A5" w14:textId="77777777" w:rsidTr="00E205A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71B07EA" w14:textId="77777777" w:rsidR="00CE2DE5" w:rsidRPr="00D00E38" w:rsidRDefault="00CE2DE5" w:rsidP="00E205A3">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0B52A2" w14:textId="77777777" w:rsidR="00CE2DE5" w:rsidRPr="00D00E38" w:rsidRDefault="00CE2DE5" w:rsidP="00E205A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46DD449" w14:textId="77777777" w:rsidR="00CE2DE5" w:rsidRPr="00D00E38" w:rsidRDefault="00CE2DE5" w:rsidP="00E205A3">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255611D8" w14:textId="77777777" w:rsidTr="00392354">
        <w:trPr>
          <w:cantSplit/>
          <w:trHeight w:val="122"/>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937D18B" w14:textId="77777777" w:rsidR="00CE2DE5" w:rsidRPr="00D00E38" w:rsidRDefault="00CE2DE5" w:rsidP="00E205A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6E6C6E" w14:textId="4712E8C9" w:rsidR="00CE2DE5" w:rsidRPr="00D00E38" w:rsidRDefault="00AA6C52" w:rsidP="00E205A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Outcome</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4294DF" w14:textId="77777777" w:rsidR="00CE2DE5" w:rsidRPr="00D00E38" w:rsidRDefault="00CE2DE5" w:rsidP="00392354">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392354">
              <w:rPr>
                <w:rFonts w:eastAsia="?????? Pro W3"/>
                <w:b/>
                <w:color w:val="FF0000"/>
                <w:sz w:val="36"/>
                <w:szCs w:val="20"/>
                <w:lang w:val="en-GB"/>
              </w:rPr>
              <w:t>7</w:t>
            </w:r>
            <w:r>
              <w:rPr>
                <w:rFonts w:eastAsia="?????? Pro W3"/>
                <w:b/>
                <w:color w:val="FF0000"/>
                <w:sz w:val="36"/>
                <w:szCs w:val="20"/>
                <w:lang w:val="en-GB"/>
              </w:rPr>
              <w:t>-</w:t>
            </w:r>
            <w:r w:rsidR="00392354">
              <w:rPr>
                <w:rFonts w:eastAsia="?????? Pro W3"/>
                <w:b/>
                <w:color w:val="FF0000"/>
                <w:sz w:val="36"/>
                <w:szCs w:val="20"/>
                <w:lang w:val="en-GB"/>
              </w:rPr>
              <w:t>3</w:t>
            </w:r>
          </w:p>
        </w:tc>
      </w:tr>
      <w:tr w:rsidR="00CE2DE5" w:rsidRPr="00CF6B2F" w14:paraId="4CC912D3" w14:textId="77777777" w:rsidTr="00E205A3">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1F75558" w14:textId="77777777" w:rsidR="00CE2DE5" w:rsidRPr="00D00E38" w:rsidRDefault="00CE2DE5" w:rsidP="00E205A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9214EB" w14:textId="3EE3F1D3" w:rsidR="00CE2DE5" w:rsidRPr="00D00E38" w:rsidRDefault="00CE2DE5" w:rsidP="00392354">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Discharge </w:t>
            </w:r>
            <w:r w:rsidR="00392354">
              <w:rPr>
                <w:rFonts w:eastAsia="?????? Pro W3"/>
                <w:color w:val="000000"/>
                <w:sz w:val="18"/>
                <w:szCs w:val="24"/>
                <w:lang w:val="en-GB"/>
              </w:rPr>
              <w:t>t</w:t>
            </w:r>
            <w:r>
              <w:rPr>
                <w:rFonts w:eastAsia="?????? Pro W3"/>
                <w:color w:val="000000"/>
                <w:sz w:val="18"/>
                <w:szCs w:val="24"/>
                <w:lang w:val="en-GB"/>
              </w:rPr>
              <w:t>eaching</w:t>
            </w:r>
            <w:r w:rsidR="00CF2440">
              <w:rPr>
                <w:rFonts w:eastAsia="?????? Pro W3"/>
                <w:color w:val="000000"/>
                <w:sz w:val="18"/>
                <w:szCs w:val="24"/>
                <w:lang w:val="en-GB"/>
              </w:rPr>
              <w:t xml:space="preserve"> for seizures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7395044" w14:textId="77777777" w:rsidR="00CE2DE5" w:rsidRPr="00D00E38" w:rsidRDefault="00CE2DE5" w:rsidP="00E205A3">
            <w:pPr>
              <w:keepNext/>
              <w:keepLines/>
              <w:spacing w:after="0" w:line="240" w:lineRule="auto"/>
              <w:ind w:left="119" w:hanging="18"/>
              <w:jc w:val="center"/>
              <w:rPr>
                <w:rFonts w:eastAsia="?????? Pro W3"/>
                <w:b/>
                <w:color w:val="000000"/>
                <w:sz w:val="36"/>
                <w:szCs w:val="20"/>
                <w:lang w:val="en-GB"/>
              </w:rPr>
            </w:pPr>
          </w:p>
        </w:tc>
      </w:tr>
      <w:tr w:rsidR="00CE2DE5" w:rsidRPr="00CF6B2F" w14:paraId="3EB36846" w14:textId="77777777" w:rsidTr="00E205A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8E4057D" w14:textId="77777777" w:rsidR="00CE2DE5" w:rsidRPr="00D00E38" w:rsidRDefault="00CE2DE5" w:rsidP="00E205A3">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25DC8D95" w14:textId="77777777" w:rsidTr="00E205A3">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B4136F" w14:textId="77777777" w:rsidR="00474C0E" w:rsidRPr="00D00E38" w:rsidRDefault="00474C0E" w:rsidP="00474C0E">
            <w:pPr>
              <w:spacing w:after="0" w:line="240" w:lineRule="auto"/>
              <w:ind w:left="113" w:right="113"/>
              <w:jc w:val="right"/>
              <w:rPr>
                <w:rFonts w:eastAsia="?????? Pro W3"/>
                <w:color w:val="000000"/>
                <w:sz w:val="18"/>
                <w:szCs w:val="24"/>
                <w:lang w:val="en-GB"/>
              </w:rPr>
            </w:pPr>
            <w:r w:rsidRPr="00971CF7">
              <w:rPr>
                <w:rFonts w:eastAsia="?????? Pro W3"/>
                <w:b/>
                <w:color w:val="000000"/>
                <w:sz w:val="18"/>
                <w:szCs w:val="24"/>
                <w:lang w:val="en-GB"/>
              </w:rPr>
              <w:t>D</w:t>
            </w:r>
            <w:r>
              <w:rPr>
                <w:rFonts w:eastAsia="?????? Pro W3"/>
                <w:b/>
                <w:color w:val="000000"/>
                <w:sz w:val="18"/>
                <w:szCs w:val="24"/>
                <w:lang w:val="en-GB"/>
              </w:rPr>
              <w:t>ay 2</w:t>
            </w:r>
            <w:r w:rsidRPr="00971CF7">
              <w:rPr>
                <w:rFonts w:eastAsia="?????? Pro W3"/>
                <w:b/>
                <w:color w:val="000000"/>
                <w:sz w:val="18"/>
                <w:szCs w:val="24"/>
                <w:lang w:val="en-GB"/>
              </w:rPr>
              <w:t xml:space="preserve">, </w:t>
            </w:r>
            <w:r>
              <w:rPr>
                <w:rFonts w:eastAsia="?????? Pro W3"/>
                <w:b/>
                <w:color w:val="000000"/>
                <w:sz w:val="18"/>
                <w:szCs w:val="24"/>
                <w:lang w:val="en-GB"/>
              </w:rPr>
              <w:t>09:00</w:t>
            </w:r>
          </w:p>
          <w:p w14:paraId="2E5A402C" w14:textId="77777777" w:rsidR="00CE2DE5" w:rsidRDefault="00CE2DE5" w:rsidP="00E205A3">
            <w:pPr>
              <w:spacing w:after="0" w:line="240" w:lineRule="auto"/>
              <w:ind w:left="113" w:right="113"/>
              <w:rPr>
                <w:rFonts w:eastAsia="?????? Pro W3"/>
                <w:color w:val="000000"/>
                <w:sz w:val="18"/>
                <w:szCs w:val="24"/>
                <w:lang w:val="en-GB"/>
              </w:rPr>
            </w:pPr>
          </w:p>
          <w:p w14:paraId="575CB053" w14:textId="77777777" w:rsidR="00CE2DE5" w:rsidRPr="00CF6B2F" w:rsidRDefault="00CE2DE5" w:rsidP="00E205A3">
            <w:pPr>
              <w:ind w:left="113" w:right="113"/>
              <w:rPr>
                <w:rFonts w:eastAsia="?????? Pro W3"/>
                <w:color w:val="000000"/>
                <w:sz w:val="18"/>
                <w:lang w:val="en-CA"/>
              </w:rPr>
            </w:pPr>
            <w:r>
              <w:rPr>
                <w:rFonts w:eastAsia="?????? Pro W3"/>
                <w:color w:val="000000"/>
                <w:sz w:val="18"/>
                <w:szCs w:val="24"/>
                <w:lang w:val="en-GB"/>
              </w:rPr>
              <w:t>Mother: “What should I do if Ethan has another seizure at home?”</w:t>
            </w:r>
          </w:p>
          <w:p w14:paraId="19E53FEA" w14:textId="77777777" w:rsidR="00CE2DE5" w:rsidRPr="00DB0E1A" w:rsidRDefault="00CE2DE5" w:rsidP="00E205A3">
            <w:pPr>
              <w:spacing w:after="0" w:line="240" w:lineRule="auto"/>
              <w:ind w:left="113" w:right="113"/>
              <w:rPr>
                <w:rFonts w:eastAsia="?????? Pro W3"/>
                <w:color w:val="000000"/>
                <w:sz w:val="18"/>
                <w:szCs w:val="24"/>
                <w:lang w:val="en-GB"/>
              </w:rPr>
            </w:pPr>
          </w:p>
          <w:p w14:paraId="0AD1ACBB" w14:textId="77777777" w:rsidR="00CE2DE5" w:rsidRPr="00D00E38" w:rsidRDefault="00CE2DE5" w:rsidP="00E205A3">
            <w:pPr>
              <w:spacing w:after="0" w:line="240" w:lineRule="auto"/>
              <w:ind w:left="113" w:right="113"/>
              <w:rPr>
                <w:rFonts w:eastAsia="?????? Pro W3"/>
                <w:color w:val="008000"/>
                <w:sz w:val="18"/>
                <w:szCs w:val="24"/>
                <w:lang w:val="en-GB"/>
              </w:rPr>
            </w:pPr>
          </w:p>
          <w:p w14:paraId="28DC48AB" w14:textId="77777777" w:rsidR="00CE2DE5" w:rsidRPr="00D00E38" w:rsidRDefault="00CE2DE5" w:rsidP="00E205A3">
            <w:pPr>
              <w:spacing w:after="0" w:line="240" w:lineRule="auto"/>
              <w:ind w:left="113" w:right="113"/>
              <w:rPr>
                <w:rFonts w:eastAsia="?????? Pro W3"/>
                <w:color w:val="000000"/>
                <w:sz w:val="18"/>
                <w:szCs w:val="24"/>
                <w:lang w:val="en-GB"/>
              </w:rPr>
            </w:pPr>
          </w:p>
        </w:tc>
      </w:tr>
      <w:tr w:rsidR="00CE2DE5" w:rsidRPr="00CF6B2F" w14:paraId="6D5BD2C2" w14:textId="77777777" w:rsidTr="00E205A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9304F38" w14:textId="77777777" w:rsidR="00CE2DE5" w:rsidRPr="00D00E38" w:rsidRDefault="00CE2DE5" w:rsidP="00E205A3">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77C5EBF8" w14:textId="77777777" w:rsidTr="00E205A3">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6B15E40" w14:textId="77777777" w:rsidR="00CE2DE5" w:rsidRPr="00D00E38" w:rsidRDefault="00CE2DE5" w:rsidP="00E205A3">
            <w:pPr>
              <w:spacing w:after="0" w:line="240" w:lineRule="auto"/>
              <w:ind w:left="113" w:right="113"/>
              <w:rPr>
                <w:rFonts w:eastAsia="?????? Pro W3" w:cs="Arial"/>
                <w:b/>
                <w:i/>
                <w:color w:val="000000"/>
                <w:sz w:val="18"/>
                <w:szCs w:val="18"/>
                <w:lang w:val="en-GB"/>
              </w:rPr>
            </w:pPr>
          </w:p>
          <w:p w14:paraId="0D79AE2C" w14:textId="77777777" w:rsidR="00CE2DE5" w:rsidRDefault="00CE2DE5" w:rsidP="00E205A3">
            <w:pPr>
              <w:spacing w:after="0" w:line="240" w:lineRule="auto"/>
              <w:ind w:right="113"/>
              <w:rPr>
                <w:rFonts w:eastAsia="?????? Pro W3"/>
                <w:b/>
                <w:bCs/>
                <w:sz w:val="18"/>
                <w:szCs w:val="24"/>
                <w:lang w:val="en-CA"/>
              </w:rPr>
            </w:pPr>
            <w:r>
              <w:rPr>
                <w:rFonts w:eastAsia="?????? Pro W3"/>
                <w:b/>
                <w:sz w:val="18"/>
                <w:szCs w:val="20"/>
                <w:lang w:val="en-GB"/>
              </w:rPr>
              <w:t>Feedback</w:t>
            </w:r>
          </w:p>
          <w:p w14:paraId="101B7746" w14:textId="77777777" w:rsidR="00474C0E" w:rsidRDefault="00CE2DE5" w:rsidP="00E205A3">
            <w:pPr>
              <w:rPr>
                <w:rFonts w:eastAsia="?????? Pro W3"/>
                <w:color w:val="000000"/>
                <w:sz w:val="18"/>
                <w:szCs w:val="24"/>
                <w:lang w:val="en-GB"/>
              </w:rPr>
            </w:pPr>
            <w:r w:rsidRPr="00474C0E">
              <w:rPr>
                <w:rFonts w:eastAsia="?????? Pro W3"/>
                <w:color w:val="000000"/>
                <w:sz w:val="18"/>
                <w:szCs w:val="24"/>
                <w:lang w:val="en-GB"/>
              </w:rPr>
              <w:t>Brief seizures do not permanently damage brain cells. If seizures last &gt;30 minutes there is some evidence that suggests the brain could suffer permanent dam</w:t>
            </w:r>
            <w:r w:rsidR="00474C0E">
              <w:rPr>
                <w:rFonts w:eastAsia="?????? Pro W3"/>
                <w:color w:val="000000"/>
                <w:sz w:val="18"/>
                <w:szCs w:val="24"/>
                <w:lang w:val="en-GB"/>
              </w:rPr>
              <w:t>age. However, m</w:t>
            </w:r>
            <w:r w:rsidRPr="00474C0E">
              <w:rPr>
                <w:rFonts w:eastAsia="?????? Pro W3"/>
                <w:color w:val="000000"/>
                <w:sz w:val="18"/>
                <w:szCs w:val="24"/>
                <w:lang w:val="en-GB"/>
              </w:rPr>
              <w:t xml:space="preserve">ost seizures do not last longer than 90 seconds. </w:t>
            </w:r>
          </w:p>
          <w:p w14:paraId="08BB6F22" w14:textId="61DE9687" w:rsidR="00CE2DE5" w:rsidRPr="00474C0E" w:rsidRDefault="00474C0E" w:rsidP="00E205A3">
            <w:pPr>
              <w:rPr>
                <w:rFonts w:eastAsia="?????? Pro W3"/>
                <w:color w:val="000000"/>
                <w:sz w:val="18"/>
                <w:szCs w:val="24"/>
                <w:lang w:val="en-GB"/>
              </w:rPr>
            </w:pPr>
            <w:r>
              <w:rPr>
                <w:rFonts w:eastAsia="?????? Pro W3"/>
                <w:color w:val="000000"/>
                <w:sz w:val="18"/>
                <w:szCs w:val="24"/>
                <w:lang w:val="en-GB"/>
              </w:rPr>
              <w:t xml:space="preserve">If </w:t>
            </w:r>
            <w:r w:rsidR="00BC603E">
              <w:rPr>
                <w:rFonts w:eastAsia="?????? Pro W3"/>
                <w:color w:val="000000"/>
                <w:sz w:val="18"/>
                <w:szCs w:val="24"/>
                <w:lang w:val="en-GB"/>
              </w:rPr>
              <w:t xml:space="preserve">Ethan </w:t>
            </w:r>
            <w:r>
              <w:rPr>
                <w:rFonts w:eastAsia="?????? Pro W3"/>
                <w:color w:val="000000"/>
                <w:sz w:val="18"/>
                <w:szCs w:val="24"/>
                <w:lang w:val="en-GB"/>
              </w:rPr>
              <w:t xml:space="preserve">has a seizure, he </w:t>
            </w:r>
            <w:r w:rsidR="00CE2DE5" w:rsidRPr="00474C0E">
              <w:rPr>
                <w:rFonts w:eastAsia="?????? Pro W3"/>
                <w:color w:val="000000"/>
                <w:sz w:val="18"/>
                <w:szCs w:val="24"/>
                <w:lang w:val="en-GB"/>
              </w:rPr>
              <w:t xml:space="preserve">should be placed on his side to allow clearing of the airway from secretions. Nothing should be introduced in the mouth. </w:t>
            </w:r>
            <w:r w:rsidR="00BC603E">
              <w:rPr>
                <w:rFonts w:eastAsia="?????? Pro W3"/>
                <w:color w:val="000000"/>
                <w:sz w:val="18"/>
                <w:szCs w:val="24"/>
                <w:lang w:val="en-GB"/>
              </w:rPr>
              <w:t xml:space="preserve">He </w:t>
            </w:r>
            <w:r>
              <w:rPr>
                <w:rFonts w:eastAsia="?????? Pro W3"/>
                <w:color w:val="000000"/>
                <w:sz w:val="18"/>
                <w:szCs w:val="24"/>
                <w:lang w:val="en-GB"/>
              </w:rPr>
              <w:t>will </w:t>
            </w:r>
            <w:r w:rsidR="00CE2DE5" w:rsidRPr="00474C0E">
              <w:rPr>
                <w:rFonts w:eastAsia="?????? Pro W3"/>
                <w:color w:val="000000"/>
                <w:sz w:val="18"/>
                <w:szCs w:val="24"/>
                <w:lang w:val="en-GB"/>
              </w:rPr>
              <w:t xml:space="preserve">not swallow </w:t>
            </w:r>
            <w:r>
              <w:rPr>
                <w:rFonts w:eastAsia="?????? Pro W3"/>
                <w:color w:val="000000"/>
                <w:sz w:val="18"/>
                <w:szCs w:val="24"/>
                <w:lang w:val="en-GB"/>
              </w:rPr>
              <w:t xml:space="preserve">his </w:t>
            </w:r>
            <w:r w:rsidR="00CE2DE5" w:rsidRPr="00474C0E">
              <w:rPr>
                <w:rFonts w:eastAsia="?????? Pro W3"/>
                <w:color w:val="000000"/>
                <w:sz w:val="18"/>
                <w:szCs w:val="24"/>
                <w:lang w:val="en-GB"/>
              </w:rPr>
              <w:t>tongue</w:t>
            </w:r>
            <w:r>
              <w:rPr>
                <w:rFonts w:eastAsia="?????? Pro W3"/>
                <w:color w:val="000000"/>
                <w:sz w:val="18"/>
                <w:szCs w:val="24"/>
                <w:lang w:val="en-GB"/>
              </w:rPr>
              <w:t>. I</w:t>
            </w:r>
            <w:r w:rsidR="00CE2DE5" w:rsidRPr="00474C0E">
              <w:rPr>
                <w:rFonts w:eastAsia="?????? Pro W3"/>
                <w:color w:val="000000"/>
                <w:sz w:val="18"/>
                <w:szCs w:val="24"/>
                <w:lang w:val="en-GB"/>
              </w:rPr>
              <w:t xml:space="preserve">f tongue biting occurs it usually is minimal and does not require sutures. </w:t>
            </w:r>
            <w:r w:rsidR="00BC603E">
              <w:rPr>
                <w:rFonts w:eastAsia="?????? Pro W3"/>
                <w:color w:val="000000"/>
                <w:sz w:val="18"/>
                <w:szCs w:val="24"/>
                <w:lang w:val="en-GB"/>
              </w:rPr>
              <w:t>It is helpful to observe his activity carefully to determine if the seizure is affecting his whole body or only specific areas.</w:t>
            </w:r>
          </w:p>
          <w:p w14:paraId="19A30F65" w14:textId="3341A145" w:rsidR="00474C0E" w:rsidRDefault="00CE2DE5" w:rsidP="00E205A3">
            <w:pPr>
              <w:rPr>
                <w:rFonts w:eastAsia="?????? Pro W3"/>
                <w:color w:val="000000"/>
                <w:sz w:val="18"/>
                <w:szCs w:val="24"/>
                <w:lang w:val="en-GB"/>
              </w:rPr>
            </w:pPr>
            <w:r w:rsidRPr="00474C0E">
              <w:rPr>
                <w:rFonts w:eastAsia="?????? Pro W3"/>
                <w:color w:val="000000"/>
                <w:sz w:val="18"/>
                <w:szCs w:val="24"/>
                <w:lang w:val="en-GB"/>
              </w:rPr>
              <w:t>After a seizure</w:t>
            </w:r>
            <w:r w:rsidR="00474C0E">
              <w:rPr>
                <w:rFonts w:eastAsia="?????? Pro W3"/>
                <w:color w:val="000000"/>
                <w:sz w:val="18"/>
                <w:szCs w:val="24"/>
                <w:lang w:val="en-GB"/>
              </w:rPr>
              <w:t>,</w:t>
            </w:r>
            <w:r w:rsidRPr="00474C0E">
              <w:rPr>
                <w:rFonts w:eastAsia="?????? Pro W3"/>
                <w:color w:val="000000"/>
                <w:sz w:val="18"/>
                <w:szCs w:val="24"/>
                <w:lang w:val="en-GB"/>
              </w:rPr>
              <w:t xml:space="preserve"> it is normal </w:t>
            </w:r>
            <w:r w:rsidR="00474C0E">
              <w:rPr>
                <w:rFonts w:eastAsia="?????? Pro W3"/>
                <w:color w:val="000000"/>
                <w:sz w:val="18"/>
                <w:szCs w:val="24"/>
                <w:lang w:val="en-GB"/>
              </w:rPr>
              <w:t xml:space="preserve">for </w:t>
            </w:r>
            <w:r w:rsidR="00BC603E">
              <w:rPr>
                <w:rFonts w:eastAsia="?????? Pro W3"/>
                <w:color w:val="000000"/>
                <w:sz w:val="18"/>
                <w:szCs w:val="24"/>
                <w:lang w:val="en-GB"/>
              </w:rPr>
              <w:t xml:space="preserve">him </w:t>
            </w:r>
            <w:r w:rsidRPr="00474C0E">
              <w:rPr>
                <w:rFonts w:eastAsia="?????? Pro W3"/>
                <w:color w:val="000000"/>
                <w:sz w:val="18"/>
                <w:szCs w:val="24"/>
                <w:lang w:val="en-GB"/>
              </w:rPr>
              <w:t>to be tired, confused</w:t>
            </w:r>
            <w:r w:rsidR="00474C0E">
              <w:rPr>
                <w:rFonts w:eastAsia="?????? Pro W3"/>
                <w:color w:val="000000"/>
                <w:sz w:val="18"/>
                <w:szCs w:val="24"/>
                <w:lang w:val="en-GB"/>
              </w:rPr>
              <w:t>, and/</w:t>
            </w:r>
            <w:r w:rsidRPr="00474C0E">
              <w:rPr>
                <w:rFonts w:eastAsia="?????? Pro W3"/>
                <w:color w:val="000000"/>
                <w:sz w:val="18"/>
                <w:szCs w:val="24"/>
                <w:lang w:val="en-GB"/>
              </w:rPr>
              <w:t>or have a</w:t>
            </w:r>
            <w:r w:rsidR="00474C0E">
              <w:rPr>
                <w:rFonts w:eastAsia="?????? Pro W3"/>
                <w:color w:val="000000"/>
                <w:sz w:val="18"/>
                <w:szCs w:val="24"/>
                <w:lang w:val="en-GB"/>
              </w:rPr>
              <w:t xml:space="preserve"> headache. If</w:t>
            </w:r>
            <w:r w:rsidRPr="00474C0E">
              <w:rPr>
                <w:rFonts w:eastAsia="?????? Pro W3"/>
                <w:color w:val="000000"/>
                <w:sz w:val="18"/>
                <w:szCs w:val="24"/>
                <w:lang w:val="en-GB"/>
              </w:rPr>
              <w:t xml:space="preserve"> this </w:t>
            </w:r>
            <w:r w:rsidR="00474C0E">
              <w:rPr>
                <w:rFonts w:eastAsia="?????? Pro W3"/>
                <w:color w:val="000000"/>
                <w:sz w:val="18"/>
                <w:szCs w:val="24"/>
                <w:lang w:val="en-GB"/>
              </w:rPr>
              <w:t xml:space="preserve">is the </w:t>
            </w:r>
            <w:r w:rsidRPr="00474C0E">
              <w:rPr>
                <w:rFonts w:eastAsia="?????? Pro W3"/>
                <w:color w:val="000000"/>
                <w:sz w:val="18"/>
                <w:szCs w:val="24"/>
                <w:lang w:val="en-GB"/>
              </w:rPr>
              <w:t>case</w:t>
            </w:r>
            <w:r w:rsidR="00474C0E">
              <w:rPr>
                <w:rFonts w:eastAsia="?????? Pro W3"/>
                <w:color w:val="000000"/>
                <w:sz w:val="18"/>
                <w:szCs w:val="24"/>
                <w:lang w:val="en-GB"/>
              </w:rPr>
              <w:t>,</w:t>
            </w:r>
            <w:r w:rsidRPr="00474C0E">
              <w:rPr>
                <w:rFonts w:eastAsia="?????? Pro W3"/>
                <w:color w:val="000000"/>
                <w:sz w:val="18"/>
                <w:szCs w:val="24"/>
                <w:lang w:val="en-GB"/>
              </w:rPr>
              <w:t xml:space="preserve"> rest and sleep are recommended. </w:t>
            </w:r>
          </w:p>
          <w:p w14:paraId="1F925755" w14:textId="50DA8DEC" w:rsidR="00CE2DE5" w:rsidRPr="00474C0E" w:rsidRDefault="00CE2DE5" w:rsidP="00E205A3">
            <w:pPr>
              <w:rPr>
                <w:rFonts w:eastAsia="?????? Pro W3"/>
                <w:color w:val="000000"/>
                <w:sz w:val="18"/>
                <w:szCs w:val="24"/>
                <w:lang w:val="en-GB"/>
              </w:rPr>
            </w:pPr>
            <w:r w:rsidRPr="00474C0E">
              <w:rPr>
                <w:rFonts w:eastAsia="?????? Pro W3"/>
                <w:color w:val="000000"/>
                <w:sz w:val="18"/>
                <w:szCs w:val="24"/>
                <w:lang w:val="en-GB"/>
              </w:rPr>
              <w:t xml:space="preserve">If the seizure does not stop in 3-5 minutes, if </w:t>
            </w:r>
            <w:r w:rsidR="00BC603E">
              <w:rPr>
                <w:rFonts w:eastAsia="?????? Pro W3"/>
                <w:color w:val="000000"/>
                <w:sz w:val="18"/>
                <w:szCs w:val="24"/>
                <w:lang w:val="en-GB"/>
              </w:rPr>
              <w:t xml:space="preserve">he </w:t>
            </w:r>
            <w:r w:rsidRPr="00474C0E">
              <w:rPr>
                <w:rFonts w:eastAsia="?????? Pro W3"/>
                <w:color w:val="000000"/>
                <w:sz w:val="18"/>
                <w:szCs w:val="24"/>
                <w:lang w:val="en-GB"/>
              </w:rPr>
              <w:t>might have fallen and hit his head</w:t>
            </w:r>
            <w:r w:rsidR="00474C0E">
              <w:rPr>
                <w:rFonts w:eastAsia="?????? Pro W3"/>
                <w:color w:val="000000"/>
                <w:sz w:val="18"/>
                <w:szCs w:val="24"/>
                <w:lang w:val="en-GB"/>
              </w:rPr>
              <w:t>, and/</w:t>
            </w:r>
            <w:r w:rsidRPr="00474C0E">
              <w:rPr>
                <w:rFonts w:eastAsia="?????? Pro W3"/>
                <w:color w:val="000000"/>
                <w:sz w:val="18"/>
                <w:szCs w:val="24"/>
                <w:lang w:val="en-GB"/>
              </w:rPr>
              <w:t xml:space="preserve">or if </w:t>
            </w:r>
            <w:r w:rsidR="00474C0E">
              <w:rPr>
                <w:rFonts w:eastAsia="?????? Pro W3"/>
                <w:color w:val="000000"/>
                <w:sz w:val="18"/>
                <w:szCs w:val="24"/>
                <w:lang w:val="en-GB"/>
              </w:rPr>
              <w:t xml:space="preserve">he has a </w:t>
            </w:r>
            <w:r w:rsidRPr="00474C0E">
              <w:rPr>
                <w:rFonts w:eastAsia="?????? Pro W3"/>
                <w:color w:val="000000"/>
                <w:sz w:val="18"/>
                <w:szCs w:val="24"/>
                <w:lang w:val="en-GB"/>
              </w:rPr>
              <w:t>fever</w:t>
            </w:r>
            <w:r w:rsidR="00474C0E">
              <w:rPr>
                <w:rFonts w:eastAsia="?????? Pro W3"/>
                <w:color w:val="000000"/>
                <w:sz w:val="18"/>
                <w:szCs w:val="24"/>
                <w:lang w:val="en-GB"/>
              </w:rPr>
              <w:t xml:space="preserve"> </w:t>
            </w:r>
            <w:r w:rsidR="007531B5">
              <w:rPr>
                <w:rFonts w:eastAsia="?????? Pro W3"/>
                <w:color w:val="000000"/>
                <w:sz w:val="18"/>
                <w:szCs w:val="24"/>
                <w:lang w:val="en-GB"/>
              </w:rPr>
              <w:t xml:space="preserve">he </w:t>
            </w:r>
            <w:r w:rsidRPr="00474C0E">
              <w:rPr>
                <w:rFonts w:eastAsia="?????? Pro W3"/>
                <w:color w:val="000000"/>
                <w:sz w:val="18"/>
                <w:szCs w:val="24"/>
                <w:lang w:val="en-GB"/>
              </w:rPr>
              <w:t xml:space="preserve">should be assessed immediately. </w:t>
            </w:r>
          </w:p>
          <w:p w14:paraId="7E261465" w14:textId="6B838028" w:rsidR="00CE2DE5" w:rsidRDefault="00CE2DE5" w:rsidP="00474C0E">
            <w:pPr>
              <w:rPr>
                <w:rFonts w:eastAsia="?????? Pro W3"/>
                <w:color w:val="000000"/>
                <w:sz w:val="18"/>
                <w:szCs w:val="24"/>
                <w:lang w:val="en-GB"/>
              </w:rPr>
            </w:pPr>
            <w:r w:rsidRPr="00474C0E">
              <w:rPr>
                <w:rFonts w:eastAsia="?????? Pro W3"/>
                <w:color w:val="000000"/>
                <w:sz w:val="18"/>
                <w:szCs w:val="24"/>
                <w:lang w:val="en-GB"/>
              </w:rPr>
              <w:t xml:space="preserve">If </w:t>
            </w:r>
            <w:r w:rsidR="007531B5">
              <w:rPr>
                <w:rFonts w:eastAsia="?????? Pro W3"/>
                <w:color w:val="000000"/>
                <w:sz w:val="18"/>
                <w:szCs w:val="24"/>
                <w:lang w:val="en-GB"/>
              </w:rPr>
              <w:t xml:space="preserve">he </w:t>
            </w:r>
            <w:r w:rsidR="00474C0E">
              <w:rPr>
                <w:rFonts w:eastAsia="?????? Pro W3"/>
                <w:color w:val="000000"/>
                <w:sz w:val="18"/>
                <w:szCs w:val="24"/>
                <w:lang w:val="en-GB"/>
              </w:rPr>
              <w:t xml:space="preserve">has </w:t>
            </w:r>
            <w:r w:rsidRPr="00474C0E">
              <w:rPr>
                <w:rFonts w:eastAsia="?????? Pro W3"/>
                <w:color w:val="000000"/>
                <w:sz w:val="18"/>
                <w:szCs w:val="24"/>
                <w:lang w:val="en-GB"/>
              </w:rPr>
              <w:t>been prescribed a rescue medication, usually i</w:t>
            </w:r>
            <w:r w:rsidR="00474C0E">
              <w:rPr>
                <w:rFonts w:eastAsia="?????? Pro W3"/>
                <w:color w:val="000000"/>
                <w:sz w:val="18"/>
                <w:szCs w:val="24"/>
                <w:lang w:val="en-GB"/>
              </w:rPr>
              <w:t>t i</w:t>
            </w:r>
            <w:r w:rsidRPr="00474C0E">
              <w:rPr>
                <w:rFonts w:eastAsia="?????? Pro W3"/>
                <w:color w:val="000000"/>
                <w:sz w:val="18"/>
                <w:szCs w:val="24"/>
                <w:lang w:val="en-GB"/>
              </w:rPr>
              <w:t>s to be used as needed</w:t>
            </w:r>
            <w:r w:rsidR="00474C0E">
              <w:rPr>
                <w:rFonts w:eastAsia="?????? Pro W3"/>
                <w:color w:val="000000"/>
                <w:sz w:val="18"/>
                <w:szCs w:val="24"/>
                <w:lang w:val="en-GB"/>
              </w:rPr>
              <w:t xml:space="preserve"> for seizures lasting &gt;</w:t>
            </w:r>
            <w:r w:rsidRPr="00474C0E">
              <w:rPr>
                <w:rFonts w:eastAsia="?????? Pro W3"/>
                <w:color w:val="000000"/>
                <w:sz w:val="18"/>
                <w:szCs w:val="24"/>
                <w:lang w:val="en-GB"/>
              </w:rPr>
              <w:t>3 minutes and can be repeated 5 minutes after the first dose. If the seizure(s) continue</w:t>
            </w:r>
            <w:r w:rsidR="00474C0E">
              <w:rPr>
                <w:rFonts w:eastAsia="?????? Pro W3"/>
                <w:color w:val="000000"/>
                <w:sz w:val="18"/>
                <w:szCs w:val="24"/>
                <w:lang w:val="en-GB"/>
              </w:rPr>
              <w:t>(s)</w:t>
            </w:r>
            <w:r w:rsidRPr="00474C0E">
              <w:rPr>
                <w:rFonts w:eastAsia="?????? Pro W3"/>
                <w:color w:val="000000"/>
                <w:sz w:val="18"/>
                <w:szCs w:val="24"/>
                <w:lang w:val="en-GB"/>
              </w:rPr>
              <w:t xml:space="preserve"> following administration of the medication then call an ambulance. </w:t>
            </w:r>
          </w:p>
          <w:p w14:paraId="15E96480" w14:textId="054FD1DC" w:rsidR="00FF20C6" w:rsidRDefault="00FF20C6" w:rsidP="00474C0E">
            <w:pPr>
              <w:rPr>
                <w:rFonts w:eastAsia="?????? Pro W3"/>
                <w:color w:val="000000"/>
                <w:sz w:val="18"/>
                <w:szCs w:val="24"/>
                <w:lang w:val="en-GB"/>
              </w:rPr>
            </w:pPr>
          </w:p>
          <w:p w14:paraId="4C2D0FDA" w14:textId="77777777" w:rsidR="00FF20C6" w:rsidRPr="00D00E38" w:rsidRDefault="00FF20C6" w:rsidP="00474C0E">
            <w:pPr>
              <w:rPr>
                <w:rFonts w:eastAsia="?????? Pro W3" w:cs="Arial"/>
                <w:color w:val="000000"/>
                <w:sz w:val="18"/>
                <w:szCs w:val="18"/>
                <w:lang w:val="en-GB"/>
              </w:rPr>
            </w:pPr>
          </w:p>
        </w:tc>
      </w:tr>
      <w:tr w:rsidR="00CE2DE5" w:rsidRPr="00CF6B2F" w14:paraId="69D1589E" w14:textId="77777777" w:rsidTr="00E205A3">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EFA77C2" w14:textId="77777777" w:rsidR="00CE2DE5" w:rsidRPr="00D00E38" w:rsidRDefault="00CE2DE5" w:rsidP="00E205A3">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623CDFD4" w14:textId="77777777" w:rsidTr="00E205A3">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1F418B14" w14:textId="77777777" w:rsidR="00CE2DE5" w:rsidRPr="00D00E38" w:rsidRDefault="00CE2DE5" w:rsidP="00E205A3">
            <w:pPr>
              <w:keepNext/>
              <w:keepLines/>
              <w:spacing w:after="0" w:line="240" w:lineRule="auto"/>
              <w:ind w:left="162" w:hanging="1"/>
              <w:rPr>
                <w:rFonts w:eastAsia="?????? Pro W3"/>
                <w:i/>
                <w:color w:val="216800"/>
                <w:sz w:val="18"/>
                <w:szCs w:val="20"/>
                <w:lang w:val="en-GB"/>
              </w:rPr>
            </w:pPr>
          </w:p>
          <w:p w14:paraId="30814466" w14:textId="77777777" w:rsidR="00CE2DE5" w:rsidRPr="00D00E38" w:rsidRDefault="00CE2DE5" w:rsidP="00E205A3">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6A29D77E" w14:textId="77777777" w:rsidR="00CE2DE5" w:rsidRPr="00D00E38" w:rsidRDefault="00CE2DE5" w:rsidP="00E205A3">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sidR="00474C0E">
              <w:rPr>
                <w:rFonts w:eastAsia="?????? Pro W3"/>
                <w:color w:val="008000"/>
                <w:sz w:val="18"/>
                <w:szCs w:val="20"/>
                <w:lang w:val="en-GB"/>
              </w:rPr>
              <w:t>Open text box with check answer button. Provide feedback when clicked</w:t>
            </w:r>
          </w:p>
        </w:tc>
      </w:tr>
    </w:tbl>
    <w:p w14:paraId="5463A6CD" w14:textId="77777777" w:rsidR="00CE2DE5" w:rsidRDefault="00CE2DE5">
      <w:pPr>
        <w:rPr>
          <w:lang w:val="en-GB"/>
        </w:rPr>
      </w:pPr>
    </w:p>
    <w:p w14:paraId="0E02D7B3" w14:textId="77777777" w:rsidR="00CE2DE5" w:rsidRPr="00D00E38"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70ACE093" w14:textId="77777777" w:rsidTr="00D55807">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E199D9C" w14:textId="77777777" w:rsidR="00CE2DE5" w:rsidRPr="00D00E38" w:rsidRDefault="00CE2DE5" w:rsidP="00D55807">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C02A42" w14:textId="77777777" w:rsidR="00CE2DE5" w:rsidRPr="00D00E38" w:rsidRDefault="00CE2DE5" w:rsidP="00D55807">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22215D9" w14:textId="77777777" w:rsidR="00CE2DE5" w:rsidRPr="00D00E38" w:rsidRDefault="00CE2DE5" w:rsidP="00D55807">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23A3186C" w14:textId="77777777" w:rsidTr="00D55807">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33050D4" w14:textId="77777777" w:rsidR="00CE2DE5" w:rsidRPr="00D00E38" w:rsidRDefault="00CE2DE5" w:rsidP="00D55807">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99B54C" w14:textId="3461191D" w:rsidR="00CE2DE5" w:rsidRPr="00D00E38" w:rsidRDefault="00AA6C52" w:rsidP="00D55807">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Outcome</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CD0E1C" w14:textId="77777777" w:rsidR="00CE2DE5" w:rsidRPr="00D00E38" w:rsidRDefault="00CE2DE5" w:rsidP="00474C0E">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474C0E">
              <w:rPr>
                <w:rFonts w:eastAsia="?????? Pro W3"/>
                <w:b/>
                <w:color w:val="FF0000"/>
                <w:sz w:val="36"/>
                <w:szCs w:val="20"/>
                <w:lang w:val="en-GB"/>
              </w:rPr>
              <w:t>7-4</w:t>
            </w:r>
          </w:p>
        </w:tc>
      </w:tr>
      <w:tr w:rsidR="00CE2DE5" w:rsidRPr="00CF6B2F" w14:paraId="14A698EB" w14:textId="77777777" w:rsidTr="00D55807">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2ECAF51" w14:textId="77777777" w:rsidR="00CE2DE5" w:rsidRPr="00D00E38" w:rsidRDefault="00CE2DE5" w:rsidP="00D55807">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0E863A" w14:textId="77777777" w:rsidR="00CE2DE5" w:rsidRPr="00D00E38" w:rsidRDefault="00CE2DE5" w:rsidP="00474C0E">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 xml:space="preserve">Outpatient </w:t>
            </w:r>
            <w:r w:rsidR="00474C0E">
              <w:rPr>
                <w:rFonts w:eastAsia="?????? Pro W3"/>
                <w:color w:val="000000"/>
                <w:sz w:val="18"/>
                <w:szCs w:val="24"/>
                <w:lang w:val="en-GB"/>
              </w:rPr>
              <w:t>f</w:t>
            </w:r>
            <w:r>
              <w:rPr>
                <w:rFonts w:eastAsia="?????? Pro W3"/>
                <w:color w:val="000000"/>
                <w:sz w:val="18"/>
                <w:szCs w:val="24"/>
                <w:lang w:val="en-GB"/>
              </w:rPr>
              <w:t>ollow-up</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014023B5" w14:textId="77777777" w:rsidR="00CE2DE5" w:rsidRPr="00D00E38" w:rsidRDefault="00CE2DE5" w:rsidP="00D55807">
            <w:pPr>
              <w:keepNext/>
              <w:keepLines/>
              <w:spacing w:after="0" w:line="240" w:lineRule="auto"/>
              <w:ind w:left="119" w:hanging="18"/>
              <w:jc w:val="center"/>
              <w:rPr>
                <w:rFonts w:eastAsia="?????? Pro W3"/>
                <w:b/>
                <w:color w:val="000000"/>
                <w:sz w:val="36"/>
                <w:szCs w:val="20"/>
                <w:lang w:val="en-GB"/>
              </w:rPr>
            </w:pPr>
          </w:p>
        </w:tc>
      </w:tr>
      <w:tr w:rsidR="00CE2DE5" w:rsidRPr="00CF6B2F" w14:paraId="3792C245" w14:textId="77777777" w:rsidTr="00D55807">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64531C2" w14:textId="77777777" w:rsidR="00CE2DE5" w:rsidRPr="00D00E38" w:rsidRDefault="00CE2DE5" w:rsidP="00D55807">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3B30C511" w14:textId="77777777" w:rsidTr="007045ED">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433AAAF" w14:textId="77777777" w:rsidR="00CE2DE5" w:rsidRPr="00D00E38" w:rsidRDefault="00CE2DE5" w:rsidP="007045ED">
            <w:pPr>
              <w:spacing w:after="0" w:line="240" w:lineRule="auto"/>
              <w:ind w:left="113" w:right="113"/>
              <w:jc w:val="right"/>
              <w:rPr>
                <w:rFonts w:eastAsia="?????? Pro W3"/>
                <w:color w:val="000000"/>
                <w:sz w:val="18"/>
                <w:szCs w:val="24"/>
                <w:lang w:val="en-GB"/>
              </w:rPr>
            </w:pPr>
            <w:r w:rsidRPr="00971CF7">
              <w:rPr>
                <w:rFonts w:eastAsia="?????? Pro W3"/>
                <w:b/>
                <w:color w:val="000000"/>
                <w:sz w:val="18"/>
                <w:szCs w:val="24"/>
                <w:lang w:val="en-GB"/>
              </w:rPr>
              <w:t xml:space="preserve">Day 2, </w:t>
            </w:r>
            <w:r w:rsidR="00474C0E">
              <w:rPr>
                <w:rFonts w:eastAsia="?????? Pro W3"/>
                <w:b/>
                <w:color w:val="000000"/>
                <w:sz w:val="18"/>
                <w:szCs w:val="24"/>
                <w:lang w:val="en-GB"/>
              </w:rPr>
              <w:t>09:30</w:t>
            </w:r>
          </w:p>
          <w:p w14:paraId="1D27B858" w14:textId="77777777" w:rsidR="00474C0E" w:rsidRDefault="00474C0E" w:rsidP="00DB0E1A">
            <w:pPr>
              <w:spacing w:after="0" w:line="240" w:lineRule="auto"/>
              <w:ind w:left="113" w:right="113"/>
              <w:rPr>
                <w:rFonts w:eastAsia="?????? Pro W3"/>
                <w:color w:val="000000"/>
                <w:sz w:val="18"/>
                <w:szCs w:val="24"/>
                <w:lang w:val="en-GB"/>
              </w:rPr>
            </w:pPr>
          </w:p>
          <w:p w14:paraId="17D7C75C" w14:textId="77777777" w:rsidR="00CE2DE5" w:rsidRPr="00DB0E1A" w:rsidRDefault="00CE2DE5" w:rsidP="00DB0E1A">
            <w:pPr>
              <w:spacing w:after="0" w:line="240" w:lineRule="auto"/>
              <w:ind w:left="113" w:right="113"/>
              <w:rPr>
                <w:rFonts w:eastAsia="?????? Pro W3"/>
                <w:color w:val="000000"/>
                <w:sz w:val="18"/>
                <w:szCs w:val="24"/>
                <w:lang w:val="en-GB"/>
              </w:rPr>
            </w:pPr>
            <w:r w:rsidRPr="00DB0E1A">
              <w:rPr>
                <w:rFonts w:eastAsia="?????? Pro W3"/>
                <w:color w:val="000000"/>
                <w:sz w:val="18"/>
                <w:szCs w:val="24"/>
                <w:lang w:val="en-GB"/>
              </w:rPr>
              <w:t>Attending</w:t>
            </w:r>
            <w:r>
              <w:rPr>
                <w:rFonts w:eastAsia="?????? Pro W3"/>
                <w:color w:val="000000"/>
                <w:sz w:val="18"/>
                <w:szCs w:val="24"/>
                <w:lang w:val="en-GB"/>
              </w:rPr>
              <w:t>: “Ethan’s EEG did not show any epileptiform activity. We are going to discharge him home to f</w:t>
            </w:r>
            <w:r w:rsidR="00474C0E">
              <w:rPr>
                <w:rFonts w:eastAsia="?????? Pro W3"/>
                <w:color w:val="000000"/>
                <w:sz w:val="18"/>
                <w:szCs w:val="24"/>
                <w:lang w:val="en-GB"/>
              </w:rPr>
              <w:t>ollow-</w:t>
            </w:r>
            <w:r>
              <w:rPr>
                <w:rFonts w:eastAsia="?????? Pro W3"/>
                <w:color w:val="000000"/>
                <w:sz w:val="18"/>
                <w:szCs w:val="24"/>
                <w:lang w:val="en-GB"/>
              </w:rPr>
              <w:t>up with neurology. Will Ethan need another EEG?</w:t>
            </w:r>
            <w:r w:rsidR="00474C0E">
              <w:rPr>
                <w:rFonts w:eastAsia="?????? Pro W3"/>
                <w:color w:val="000000"/>
                <w:sz w:val="18"/>
                <w:szCs w:val="24"/>
                <w:lang w:val="en-GB"/>
              </w:rPr>
              <w:t xml:space="preserve"> If so, under what conditions?</w:t>
            </w:r>
            <w:r>
              <w:rPr>
                <w:rFonts w:eastAsia="?????? Pro W3"/>
                <w:color w:val="000000"/>
                <w:sz w:val="18"/>
                <w:szCs w:val="24"/>
                <w:lang w:val="en-GB"/>
              </w:rPr>
              <w:t>”</w:t>
            </w:r>
          </w:p>
          <w:p w14:paraId="4C07E186" w14:textId="77777777" w:rsidR="00CE2DE5" w:rsidRPr="00D00E38" w:rsidRDefault="00CE2DE5" w:rsidP="00D55807">
            <w:pPr>
              <w:spacing w:after="0" w:line="240" w:lineRule="auto"/>
              <w:ind w:left="113" w:right="113"/>
              <w:rPr>
                <w:rFonts w:eastAsia="?????? Pro W3"/>
                <w:color w:val="008000"/>
                <w:sz w:val="18"/>
                <w:szCs w:val="24"/>
                <w:lang w:val="en-GB"/>
              </w:rPr>
            </w:pPr>
          </w:p>
          <w:p w14:paraId="6563A7FF" w14:textId="77777777" w:rsidR="00CE2DE5" w:rsidRPr="00D00E38" w:rsidRDefault="00CE2DE5" w:rsidP="00D55807">
            <w:pPr>
              <w:spacing w:after="0" w:line="240" w:lineRule="auto"/>
              <w:ind w:left="113" w:right="113"/>
              <w:rPr>
                <w:rFonts w:eastAsia="?????? Pro W3"/>
                <w:color w:val="000000"/>
                <w:sz w:val="18"/>
                <w:szCs w:val="24"/>
                <w:lang w:val="en-GB"/>
              </w:rPr>
            </w:pPr>
          </w:p>
        </w:tc>
      </w:tr>
      <w:tr w:rsidR="00CE2DE5" w:rsidRPr="00CF6B2F" w14:paraId="2EBBC3AB" w14:textId="77777777" w:rsidTr="00D55807">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904F870" w14:textId="77777777" w:rsidR="00CE2DE5" w:rsidRPr="00D00E38" w:rsidRDefault="00CE2DE5" w:rsidP="00D55807">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1B4F08A9" w14:textId="77777777" w:rsidTr="007045ED">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4E4EEF" w14:textId="77777777" w:rsidR="00CE2DE5" w:rsidRPr="00D00E38" w:rsidRDefault="00CE2DE5" w:rsidP="00D55807">
            <w:pPr>
              <w:spacing w:after="0" w:line="240" w:lineRule="auto"/>
              <w:ind w:left="113" w:right="113"/>
              <w:rPr>
                <w:rFonts w:eastAsia="?????? Pro W3" w:cs="Arial"/>
                <w:b/>
                <w:i/>
                <w:color w:val="000000"/>
                <w:sz w:val="18"/>
                <w:szCs w:val="18"/>
                <w:lang w:val="en-GB"/>
              </w:rPr>
            </w:pPr>
          </w:p>
          <w:p w14:paraId="7B372287" w14:textId="77777777" w:rsidR="00CE2DE5" w:rsidRDefault="00CE2DE5" w:rsidP="007045ED">
            <w:pPr>
              <w:keepNext/>
              <w:keepLines/>
              <w:spacing w:after="0" w:line="240" w:lineRule="auto"/>
              <w:ind w:left="162" w:hanging="1"/>
              <w:rPr>
                <w:rFonts w:eastAsia="?????? Pro W3"/>
                <w:b/>
                <w:sz w:val="18"/>
                <w:szCs w:val="20"/>
                <w:lang w:val="en-GB"/>
              </w:rPr>
            </w:pPr>
            <w:r>
              <w:rPr>
                <w:rFonts w:eastAsia="?????? Pro W3"/>
                <w:b/>
                <w:sz w:val="18"/>
                <w:szCs w:val="20"/>
                <w:lang w:val="en-GB"/>
              </w:rPr>
              <w:t>Feedback</w:t>
            </w:r>
          </w:p>
          <w:p w14:paraId="0D34910D" w14:textId="77777777" w:rsidR="00CE2DE5" w:rsidRDefault="00CE2DE5" w:rsidP="00ED424F">
            <w:pPr>
              <w:spacing w:after="0" w:line="240" w:lineRule="auto"/>
              <w:ind w:left="162" w:right="113"/>
              <w:rPr>
                <w:rFonts w:eastAsia="?????? Pro W3"/>
                <w:sz w:val="18"/>
                <w:szCs w:val="24"/>
                <w:lang w:val="en-CA"/>
              </w:rPr>
            </w:pPr>
            <w:r>
              <w:rPr>
                <w:rFonts w:eastAsia="?????? Pro W3"/>
                <w:sz w:val="18"/>
                <w:szCs w:val="24"/>
                <w:lang w:val="en-CA"/>
              </w:rPr>
              <w:t>R</w:t>
            </w:r>
            <w:r w:rsidRPr="00DB0E1A">
              <w:rPr>
                <w:rFonts w:eastAsia="?????? Pro W3"/>
                <w:sz w:val="18"/>
                <w:szCs w:val="24"/>
                <w:lang w:val="en-CA"/>
              </w:rPr>
              <w:t xml:space="preserve">equest a sleep deprived EEG </w:t>
            </w:r>
            <w:r w:rsidR="00755702">
              <w:rPr>
                <w:rFonts w:eastAsia="?????? Pro W3"/>
                <w:sz w:val="18"/>
                <w:szCs w:val="24"/>
                <w:lang w:val="en-CA"/>
              </w:rPr>
              <w:t xml:space="preserve">for Ethan </w:t>
            </w:r>
            <w:r w:rsidRPr="00DB0E1A">
              <w:rPr>
                <w:rFonts w:eastAsia="?????? Pro W3"/>
                <w:sz w:val="18"/>
                <w:szCs w:val="24"/>
                <w:lang w:val="en-CA"/>
              </w:rPr>
              <w:t xml:space="preserve">as an outpatient. </w:t>
            </w:r>
          </w:p>
          <w:p w14:paraId="34AD6AE0" w14:textId="77777777" w:rsidR="00474C0E" w:rsidRDefault="00474C0E" w:rsidP="00ED424F">
            <w:pPr>
              <w:spacing w:after="0" w:line="240" w:lineRule="auto"/>
              <w:ind w:left="162" w:right="113"/>
              <w:rPr>
                <w:rFonts w:eastAsia="?????? Pro W3"/>
                <w:sz w:val="18"/>
                <w:szCs w:val="24"/>
                <w:lang w:val="en-CA"/>
              </w:rPr>
            </w:pPr>
          </w:p>
          <w:p w14:paraId="7BE9F454" w14:textId="77777777" w:rsidR="00CE2DE5" w:rsidRPr="00DB0E1A" w:rsidRDefault="00CE2DE5" w:rsidP="00DB0E1A">
            <w:pPr>
              <w:spacing w:after="0" w:line="240" w:lineRule="auto"/>
              <w:ind w:left="162" w:right="113"/>
              <w:rPr>
                <w:rFonts w:eastAsia="?????? Pro W3"/>
                <w:sz w:val="18"/>
                <w:szCs w:val="24"/>
                <w:vertAlign w:val="superscript"/>
                <w:lang w:val="en-CA"/>
              </w:rPr>
            </w:pPr>
            <w:r>
              <w:rPr>
                <w:rFonts w:eastAsia="?????? Pro W3"/>
                <w:sz w:val="18"/>
                <w:szCs w:val="24"/>
                <w:lang w:val="en-CA"/>
              </w:rPr>
              <w:t>O</w:t>
            </w:r>
            <w:r w:rsidRPr="00DB0E1A">
              <w:rPr>
                <w:rFonts w:eastAsia="?????? Pro W3"/>
                <w:sz w:val="18"/>
                <w:szCs w:val="24"/>
                <w:lang w:val="en-CA"/>
              </w:rPr>
              <w:t>ften</w:t>
            </w:r>
            <w:r>
              <w:rPr>
                <w:rFonts w:eastAsia="?????? Pro W3"/>
                <w:sz w:val="18"/>
                <w:szCs w:val="24"/>
                <w:lang w:val="en-CA"/>
              </w:rPr>
              <w:t>,</w:t>
            </w:r>
            <w:r w:rsidRPr="00DB0E1A">
              <w:rPr>
                <w:rFonts w:eastAsia="?????? Pro W3"/>
                <w:sz w:val="18"/>
                <w:szCs w:val="24"/>
                <w:lang w:val="en-CA"/>
              </w:rPr>
              <w:t xml:space="preserve"> abnormalities </w:t>
            </w:r>
            <w:r>
              <w:rPr>
                <w:rFonts w:eastAsia="?????? Pro W3"/>
                <w:sz w:val="18"/>
                <w:szCs w:val="24"/>
                <w:lang w:val="en-CA"/>
              </w:rPr>
              <w:t xml:space="preserve">on </w:t>
            </w:r>
            <w:r w:rsidRPr="00DB0E1A">
              <w:rPr>
                <w:rFonts w:eastAsia="?????? Pro W3"/>
                <w:sz w:val="18"/>
                <w:szCs w:val="24"/>
                <w:lang w:val="en-CA"/>
              </w:rPr>
              <w:t>EEG</w:t>
            </w:r>
            <w:r>
              <w:rPr>
                <w:rFonts w:eastAsia="?????? Pro W3"/>
                <w:sz w:val="18"/>
                <w:szCs w:val="24"/>
                <w:lang w:val="en-CA"/>
              </w:rPr>
              <w:t>s</w:t>
            </w:r>
            <w:r w:rsidRPr="00DB0E1A">
              <w:rPr>
                <w:rFonts w:eastAsia="?????? Pro W3"/>
                <w:sz w:val="18"/>
                <w:szCs w:val="24"/>
                <w:lang w:val="en-CA"/>
              </w:rPr>
              <w:t xml:space="preserve"> are only seen during sleep, when sleep deprived</w:t>
            </w:r>
            <w:r>
              <w:rPr>
                <w:rFonts w:eastAsia="?????? Pro W3"/>
                <w:sz w:val="18"/>
                <w:szCs w:val="24"/>
                <w:lang w:val="en-CA"/>
              </w:rPr>
              <w:t>,</w:t>
            </w:r>
            <w:r w:rsidRPr="00DB0E1A">
              <w:rPr>
                <w:rFonts w:eastAsia="?????? Pro W3"/>
                <w:sz w:val="18"/>
                <w:szCs w:val="24"/>
                <w:lang w:val="en-CA"/>
              </w:rPr>
              <w:t xml:space="preserve"> o</w:t>
            </w:r>
            <w:r>
              <w:rPr>
                <w:rFonts w:eastAsia="?????? Pro W3"/>
                <w:sz w:val="18"/>
                <w:szCs w:val="24"/>
                <w:lang w:val="en-CA"/>
              </w:rPr>
              <w:t>r during longer recordings</w:t>
            </w:r>
            <w:r w:rsidR="00755702">
              <w:rPr>
                <w:rFonts w:eastAsia="?????? Pro W3"/>
                <w:sz w:val="18"/>
                <w:szCs w:val="24"/>
                <w:lang w:val="en-CA"/>
              </w:rPr>
              <w:t>. T</w:t>
            </w:r>
            <w:r w:rsidRPr="00DB0E1A">
              <w:rPr>
                <w:rFonts w:eastAsia="?????? Pro W3"/>
                <w:sz w:val="18"/>
                <w:szCs w:val="24"/>
                <w:lang w:val="en-CA"/>
              </w:rPr>
              <w:t>herefore</w:t>
            </w:r>
            <w:r w:rsidR="00755702">
              <w:rPr>
                <w:rFonts w:eastAsia="?????? Pro W3"/>
                <w:sz w:val="18"/>
                <w:szCs w:val="24"/>
                <w:lang w:val="en-CA"/>
              </w:rPr>
              <w:t>,</w:t>
            </w:r>
            <w:r w:rsidRPr="00DB0E1A">
              <w:rPr>
                <w:rFonts w:eastAsia="?????? Pro W3"/>
                <w:sz w:val="18"/>
                <w:szCs w:val="24"/>
                <w:lang w:val="en-CA"/>
              </w:rPr>
              <w:t xml:space="preserve"> there is added potential diagnostic value to repeating an EEG during sleep.</w:t>
            </w:r>
            <w:r w:rsidR="00755702">
              <w:rPr>
                <w:rFonts w:eastAsia="?????? Pro W3"/>
                <w:sz w:val="18"/>
                <w:szCs w:val="24"/>
                <w:lang w:val="en-CA"/>
              </w:rPr>
              <w:t xml:space="preserve"> Further, s</w:t>
            </w:r>
            <w:r w:rsidR="00474C0E" w:rsidRPr="00DB0E1A">
              <w:rPr>
                <w:rFonts w:eastAsia="?????? Pro W3"/>
                <w:sz w:val="18"/>
                <w:szCs w:val="24"/>
                <w:lang w:val="en-CA"/>
              </w:rPr>
              <w:t>leep may enhance some abnormalities seen during wakefulness</w:t>
            </w:r>
            <w:r w:rsidR="00474C0E">
              <w:rPr>
                <w:rFonts w:eastAsia="?????? Pro W3"/>
                <w:sz w:val="18"/>
                <w:szCs w:val="24"/>
                <w:lang w:val="en-CA"/>
              </w:rPr>
              <w:t>.</w:t>
            </w:r>
            <w:r>
              <w:rPr>
                <w:rFonts w:eastAsia="?????? Pro W3"/>
                <w:sz w:val="18"/>
                <w:szCs w:val="24"/>
                <w:vertAlign w:val="superscript"/>
                <w:lang w:val="en-CA"/>
              </w:rPr>
              <w:t>Kavros,epilepsy.com</w:t>
            </w:r>
          </w:p>
          <w:p w14:paraId="594F3C5D" w14:textId="77777777" w:rsidR="00CE2DE5" w:rsidRPr="00DB0E1A" w:rsidRDefault="00CE2DE5" w:rsidP="00DB0E1A">
            <w:pPr>
              <w:spacing w:after="0" w:line="240" w:lineRule="auto"/>
              <w:ind w:left="162" w:right="113"/>
              <w:rPr>
                <w:rFonts w:eastAsia="?????? Pro W3"/>
                <w:sz w:val="18"/>
                <w:szCs w:val="24"/>
                <w:lang w:val="en-GB"/>
              </w:rPr>
            </w:pPr>
          </w:p>
          <w:p w14:paraId="4FCBB3BF" w14:textId="77777777" w:rsidR="00CE2DE5" w:rsidRDefault="00CE2DE5" w:rsidP="00DB0E1A">
            <w:pPr>
              <w:spacing w:after="0" w:line="240" w:lineRule="auto"/>
              <w:ind w:left="162" w:right="113"/>
              <w:rPr>
                <w:rFonts w:eastAsia="?????? Pro W3"/>
                <w:b/>
                <w:bCs/>
                <w:sz w:val="18"/>
                <w:szCs w:val="24"/>
                <w:lang w:val="en-CA"/>
              </w:rPr>
            </w:pPr>
            <w:r w:rsidRPr="00DB0E1A">
              <w:rPr>
                <w:rFonts w:eastAsia="?????? Pro W3"/>
                <w:sz w:val="18"/>
                <w:szCs w:val="24"/>
                <w:lang w:val="en-CA"/>
              </w:rPr>
              <w:t xml:space="preserve">The EEG is an instrument </w:t>
            </w:r>
            <w:r>
              <w:rPr>
                <w:rFonts w:eastAsia="?????? Pro W3"/>
                <w:sz w:val="18"/>
                <w:szCs w:val="24"/>
                <w:lang w:val="en-CA"/>
              </w:rPr>
              <w:t xml:space="preserve">that </w:t>
            </w:r>
            <w:r w:rsidRPr="00DB0E1A">
              <w:rPr>
                <w:rFonts w:eastAsia="?????? Pro W3"/>
                <w:sz w:val="18"/>
                <w:szCs w:val="24"/>
                <w:lang w:val="en-CA"/>
              </w:rPr>
              <w:t>helps to classify and better characterize</w:t>
            </w:r>
            <w:r>
              <w:rPr>
                <w:rFonts w:eastAsia="?????? Pro W3"/>
                <w:sz w:val="18"/>
                <w:szCs w:val="24"/>
                <w:lang w:val="en-CA"/>
              </w:rPr>
              <w:t xml:space="preserve"> seizures and seizure disorders. The</w:t>
            </w:r>
            <w:r w:rsidRPr="00DB0E1A">
              <w:rPr>
                <w:rFonts w:eastAsia="?????? Pro W3"/>
                <w:sz w:val="18"/>
                <w:szCs w:val="24"/>
                <w:lang w:val="en-CA"/>
              </w:rPr>
              <w:t xml:space="preserve"> EEG can be normal in 50% of all new cases of epilepsy. </w:t>
            </w:r>
            <w:r>
              <w:rPr>
                <w:rFonts w:eastAsia="?????? Pro W3"/>
                <w:sz w:val="18"/>
                <w:szCs w:val="24"/>
                <w:lang w:val="en-CA"/>
              </w:rPr>
              <w:t xml:space="preserve">Detection of </w:t>
            </w:r>
            <w:r w:rsidRPr="00DB0E1A">
              <w:rPr>
                <w:rFonts w:eastAsia="?????? Pro W3"/>
                <w:sz w:val="18"/>
                <w:szCs w:val="24"/>
                <w:lang w:val="en-CA"/>
              </w:rPr>
              <w:t xml:space="preserve">EEG abnormalities </w:t>
            </w:r>
            <w:r>
              <w:rPr>
                <w:rFonts w:eastAsia="?????? Pro W3"/>
                <w:sz w:val="18"/>
                <w:szCs w:val="24"/>
                <w:lang w:val="en-CA"/>
              </w:rPr>
              <w:t xml:space="preserve">is </w:t>
            </w:r>
            <w:r w:rsidRPr="00DB0E1A">
              <w:rPr>
                <w:rFonts w:eastAsia="?????? Pro W3"/>
                <w:sz w:val="18"/>
                <w:szCs w:val="24"/>
                <w:lang w:val="en-CA"/>
              </w:rPr>
              <w:t>subject to technical factors such as artefacts, number of leads placed</w:t>
            </w:r>
            <w:r>
              <w:rPr>
                <w:rFonts w:eastAsia="?????? Pro W3"/>
                <w:sz w:val="18"/>
                <w:szCs w:val="24"/>
                <w:lang w:val="en-CA"/>
              </w:rPr>
              <w:t>,</w:t>
            </w:r>
            <w:r w:rsidRPr="00DB0E1A">
              <w:rPr>
                <w:rFonts w:eastAsia="?????? Pro W3"/>
                <w:sz w:val="18"/>
                <w:szCs w:val="24"/>
                <w:lang w:val="en-CA"/>
              </w:rPr>
              <w:t xml:space="preserve"> and interpretation</w:t>
            </w:r>
            <w:r w:rsidR="00755702">
              <w:rPr>
                <w:rFonts w:eastAsia="?????? Pro W3"/>
                <w:sz w:val="18"/>
                <w:szCs w:val="24"/>
                <w:lang w:val="en-CA"/>
              </w:rPr>
              <w:t>.</w:t>
            </w:r>
            <w:r w:rsidRPr="00DB0E1A">
              <w:rPr>
                <w:rFonts w:eastAsia="?????? Pro W3"/>
                <w:sz w:val="18"/>
                <w:szCs w:val="24"/>
                <w:lang w:val="en-CA"/>
              </w:rPr>
              <w:t xml:space="preserve"> </w:t>
            </w:r>
          </w:p>
          <w:p w14:paraId="54BB78CF" w14:textId="77777777" w:rsidR="00CE2DE5" w:rsidRPr="00D00E38" w:rsidRDefault="00CE2DE5" w:rsidP="00DB0E1A">
            <w:pPr>
              <w:spacing w:after="0" w:line="240" w:lineRule="auto"/>
              <w:ind w:left="113" w:right="113"/>
              <w:rPr>
                <w:rFonts w:eastAsia="?????? Pro W3" w:cs="Arial"/>
                <w:color w:val="000000"/>
                <w:sz w:val="18"/>
                <w:szCs w:val="18"/>
                <w:lang w:val="en-GB"/>
              </w:rPr>
            </w:pPr>
          </w:p>
          <w:p w14:paraId="37166F8C" w14:textId="77777777" w:rsidR="00CE2DE5" w:rsidRPr="00D00E38" w:rsidRDefault="00CE2DE5" w:rsidP="00D55807">
            <w:pPr>
              <w:spacing w:after="0" w:line="240" w:lineRule="auto"/>
              <w:ind w:left="113" w:right="113"/>
              <w:rPr>
                <w:rFonts w:eastAsia="?????? Pro W3" w:cs="Arial"/>
                <w:color w:val="000000"/>
                <w:sz w:val="18"/>
                <w:szCs w:val="18"/>
                <w:lang w:val="en-GB"/>
              </w:rPr>
            </w:pPr>
          </w:p>
          <w:p w14:paraId="72C2193C" w14:textId="77777777" w:rsidR="00CE2DE5" w:rsidRPr="00D00E38" w:rsidRDefault="00CE2DE5" w:rsidP="007045ED">
            <w:pPr>
              <w:spacing w:after="0" w:line="240" w:lineRule="auto"/>
              <w:ind w:left="113" w:right="113"/>
              <w:rPr>
                <w:rFonts w:eastAsia="?????? Pro W3" w:cs="Arial"/>
                <w:color w:val="000000"/>
                <w:sz w:val="18"/>
                <w:szCs w:val="18"/>
                <w:lang w:val="en-GB"/>
              </w:rPr>
            </w:pPr>
          </w:p>
        </w:tc>
      </w:tr>
      <w:tr w:rsidR="00CE2DE5" w:rsidRPr="00CF6B2F" w14:paraId="62FF42D5" w14:textId="77777777" w:rsidTr="00D55807">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20C0A98" w14:textId="77777777" w:rsidR="00CE2DE5" w:rsidRPr="00D00E38" w:rsidRDefault="00CE2DE5" w:rsidP="00D55807">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64385094" w14:textId="77777777" w:rsidTr="00D55807">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5B3C882" w14:textId="77777777" w:rsidR="00CE2DE5" w:rsidRPr="00D00E38" w:rsidRDefault="00CE2DE5" w:rsidP="00D55807">
            <w:pPr>
              <w:keepNext/>
              <w:keepLines/>
              <w:spacing w:after="0" w:line="240" w:lineRule="auto"/>
              <w:ind w:left="162" w:hanging="1"/>
              <w:rPr>
                <w:rFonts w:eastAsia="?????? Pro W3"/>
                <w:i/>
                <w:color w:val="216800"/>
                <w:sz w:val="18"/>
                <w:szCs w:val="20"/>
                <w:lang w:val="en-GB"/>
              </w:rPr>
            </w:pPr>
          </w:p>
          <w:p w14:paraId="0D2008FC" w14:textId="77777777" w:rsidR="00CE2DE5" w:rsidRPr="00D00E38" w:rsidRDefault="00CE2DE5" w:rsidP="00D55807">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1055270" w14:textId="77777777" w:rsidR="00CE2DE5" w:rsidRPr="00D00E38" w:rsidRDefault="00CE2DE5" w:rsidP="003D323B">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Open text box and check answer</w:t>
            </w:r>
            <w:r w:rsidR="00474C0E">
              <w:rPr>
                <w:rFonts w:eastAsia="?????? Pro W3"/>
                <w:color w:val="008000"/>
                <w:sz w:val="18"/>
                <w:szCs w:val="20"/>
                <w:lang w:val="en-GB"/>
              </w:rPr>
              <w:t>. Provide feedback when clicked</w:t>
            </w:r>
          </w:p>
        </w:tc>
      </w:tr>
    </w:tbl>
    <w:p w14:paraId="5F7818F4" w14:textId="77777777" w:rsidR="00CE2DE5" w:rsidRDefault="00CE2DE5">
      <w:r>
        <w:br w:type="page"/>
      </w: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230E15E3" w14:textId="77777777" w:rsidTr="001206F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D6224A8" w14:textId="77777777" w:rsidR="00CE2DE5" w:rsidRPr="00D00E38" w:rsidRDefault="00CE2DE5" w:rsidP="001206F3">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24F69B" w14:textId="77777777" w:rsidR="00CE2DE5" w:rsidRPr="00D00E38" w:rsidRDefault="00CE2DE5" w:rsidP="001206F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A156D46" w14:textId="77777777" w:rsidR="00CE2DE5" w:rsidRPr="00D00E38" w:rsidRDefault="00CE2DE5" w:rsidP="001206F3">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0033DD79" w14:textId="77777777" w:rsidTr="001206F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E6A57E4" w14:textId="77777777" w:rsidR="00CE2DE5" w:rsidRPr="00D00E38" w:rsidRDefault="00CE2DE5" w:rsidP="001206F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BAA90A" w14:textId="77777777" w:rsidR="00CE2DE5" w:rsidRPr="00D00E38" w:rsidRDefault="00CE2DE5" w:rsidP="001206F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Outcome</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3F384A1" w14:textId="77777777" w:rsidR="00CE2DE5" w:rsidRPr="00D00E38" w:rsidRDefault="00CE2DE5" w:rsidP="00755702">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755702">
              <w:rPr>
                <w:rFonts w:eastAsia="?????? Pro W3"/>
                <w:b/>
                <w:color w:val="FF0000"/>
                <w:sz w:val="36"/>
                <w:szCs w:val="20"/>
                <w:lang w:val="en-GB"/>
              </w:rPr>
              <w:t>7</w:t>
            </w:r>
            <w:r>
              <w:rPr>
                <w:rFonts w:eastAsia="?????? Pro W3"/>
                <w:b/>
                <w:color w:val="FF0000"/>
                <w:sz w:val="36"/>
                <w:szCs w:val="20"/>
                <w:lang w:val="en-GB"/>
              </w:rPr>
              <w:t>-</w:t>
            </w:r>
            <w:r w:rsidR="00755702">
              <w:rPr>
                <w:rFonts w:eastAsia="?????? Pro W3"/>
                <w:b/>
                <w:color w:val="FF0000"/>
                <w:sz w:val="36"/>
                <w:szCs w:val="20"/>
                <w:lang w:val="en-GB"/>
              </w:rPr>
              <w:t>5</w:t>
            </w:r>
          </w:p>
        </w:tc>
      </w:tr>
      <w:tr w:rsidR="00CE2DE5" w:rsidRPr="00CF6B2F" w14:paraId="6D28F19C" w14:textId="77777777" w:rsidTr="001206F3">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0C426C9" w14:textId="77777777" w:rsidR="00CE2DE5" w:rsidRPr="00D00E38" w:rsidRDefault="00CE2DE5" w:rsidP="001206F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10DB93" w14:textId="77777777" w:rsidR="00CE2DE5" w:rsidRPr="00D00E38" w:rsidRDefault="00CE2DE5" w:rsidP="00EA5728">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Repeat EEG</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01C49230" w14:textId="77777777" w:rsidR="00CE2DE5" w:rsidRPr="00D00E38" w:rsidRDefault="00CE2DE5" w:rsidP="001206F3">
            <w:pPr>
              <w:keepNext/>
              <w:keepLines/>
              <w:spacing w:after="0" w:line="240" w:lineRule="auto"/>
              <w:ind w:left="119" w:hanging="18"/>
              <w:jc w:val="center"/>
              <w:rPr>
                <w:rFonts w:eastAsia="?????? Pro W3"/>
                <w:b/>
                <w:color w:val="000000"/>
                <w:sz w:val="36"/>
                <w:szCs w:val="20"/>
                <w:lang w:val="en-GB"/>
              </w:rPr>
            </w:pPr>
          </w:p>
        </w:tc>
      </w:tr>
      <w:tr w:rsidR="00CE2DE5" w:rsidRPr="00CF6B2F" w14:paraId="17D7DFBF" w14:textId="77777777" w:rsidTr="001206F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6C9D406" w14:textId="77777777" w:rsidR="00CE2DE5" w:rsidRPr="00D00E38" w:rsidRDefault="00CE2DE5" w:rsidP="001206F3">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1E920421" w14:textId="77777777" w:rsidTr="001206F3">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AF55A3" w14:textId="77777777" w:rsidR="00CE2DE5" w:rsidRPr="00D00E38" w:rsidRDefault="00CE2DE5" w:rsidP="001206F3">
            <w:pPr>
              <w:spacing w:after="0" w:line="240" w:lineRule="auto"/>
              <w:ind w:left="113" w:right="113"/>
              <w:jc w:val="right"/>
              <w:rPr>
                <w:rFonts w:eastAsia="?????? Pro W3"/>
                <w:color w:val="000000"/>
                <w:sz w:val="18"/>
                <w:szCs w:val="24"/>
                <w:lang w:val="en-GB"/>
              </w:rPr>
            </w:pPr>
            <w:r w:rsidRPr="00971CF7">
              <w:rPr>
                <w:rFonts w:eastAsia="?????? Pro W3"/>
                <w:b/>
                <w:color w:val="000000"/>
                <w:sz w:val="18"/>
                <w:szCs w:val="24"/>
                <w:lang w:val="en-GB"/>
              </w:rPr>
              <w:t xml:space="preserve">Day </w:t>
            </w:r>
            <w:r>
              <w:rPr>
                <w:rFonts w:eastAsia="?????? Pro W3"/>
                <w:b/>
                <w:color w:val="000000"/>
                <w:sz w:val="18"/>
                <w:szCs w:val="24"/>
                <w:lang w:val="en-GB"/>
              </w:rPr>
              <w:t>5</w:t>
            </w:r>
            <w:r w:rsidRPr="00971CF7">
              <w:rPr>
                <w:rFonts w:eastAsia="?????? Pro W3"/>
                <w:b/>
                <w:color w:val="000000"/>
                <w:sz w:val="18"/>
                <w:szCs w:val="24"/>
                <w:lang w:val="en-GB"/>
              </w:rPr>
              <w:t xml:space="preserve">, </w:t>
            </w:r>
            <w:r>
              <w:rPr>
                <w:rFonts w:eastAsia="?????? Pro W3"/>
                <w:b/>
                <w:color w:val="000000"/>
                <w:sz w:val="18"/>
                <w:szCs w:val="24"/>
                <w:lang w:val="en-GB"/>
              </w:rPr>
              <w:t>14:00</w:t>
            </w:r>
          </w:p>
          <w:p w14:paraId="14753159" w14:textId="77777777" w:rsidR="00755702" w:rsidRDefault="00755702" w:rsidP="00755702">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A second EEG was done on Ethan as an outpatient while he was sleep-deprived.</w:t>
            </w:r>
          </w:p>
          <w:p w14:paraId="6EF2E2B8" w14:textId="77777777" w:rsidR="00755702" w:rsidRDefault="00755702" w:rsidP="00755702">
            <w:pPr>
              <w:spacing w:after="0" w:line="240" w:lineRule="auto"/>
              <w:ind w:left="113" w:right="113"/>
              <w:rPr>
                <w:rFonts w:eastAsia="?????? Pro W3"/>
                <w:color w:val="000000"/>
                <w:sz w:val="18"/>
                <w:szCs w:val="24"/>
                <w:lang w:val="en-GB"/>
              </w:rPr>
            </w:pPr>
          </w:p>
          <w:p w14:paraId="76F0A04E" w14:textId="77777777" w:rsidR="00CE2DE5" w:rsidRPr="00DB0E1A" w:rsidRDefault="00755702" w:rsidP="00755702">
            <w:pPr>
              <w:spacing w:after="0" w:line="240" w:lineRule="auto"/>
              <w:ind w:left="113" w:right="113"/>
              <w:rPr>
                <w:rFonts w:eastAsia="?????? Pro W3"/>
                <w:color w:val="000000"/>
                <w:sz w:val="18"/>
                <w:szCs w:val="24"/>
                <w:lang w:val="en-GB"/>
              </w:rPr>
            </w:pPr>
            <w:r>
              <w:rPr>
                <w:rFonts w:eastAsia="?????? Pro W3"/>
                <w:color w:val="000000"/>
                <w:sz w:val="18"/>
                <w:szCs w:val="24"/>
                <w:lang w:val="en-GB"/>
              </w:rPr>
              <w:t xml:space="preserve"> </w:t>
            </w:r>
            <w:r w:rsidR="00CE2DE5">
              <w:rPr>
                <w:rFonts w:eastAsia="?????? Pro W3"/>
                <w:color w:val="000000"/>
                <w:sz w:val="18"/>
                <w:szCs w:val="24"/>
                <w:lang w:val="en-GB"/>
              </w:rPr>
              <w:t>[show report]</w:t>
            </w:r>
          </w:p>
          <w:p w14:paraId="0842CD18" w14:textId="77777777" w:rsidR="00CE2DE5" w:rsidRPr="00D00E38" w:rsidRDefault="00CE2DE5" w:rsidP="001206F3">
            <w:pPr>
              <w:spacing w:after="0" w:line="240" w:lineRule="auto"/>
              <w:ind w:left="113" w:right="113"/>
              <w:rPr>
                <w:rFonts w:eastAsia="?????? Pro W3"/>
                <w:color w:val="008000"/>
                <w:sz w:val="18"/>
                <w:szCs w:val="24"/>
                <w:lang w:val="en-GB"/>
              </w:rPr>
            </w:pPr>
          </w:p>
          <w:p w14:paraId="05C2D5D5" w14:textId="77777777" w:rsidR="00CE2DE5" w:rsidRPr="00D00E38" w:rsidRDefault="00CE2DE5" w:rsidP="001206F3">
            <w:pPr>
              <w:spacing w:after="0" w:line="240" w:lineRule="auto"/>
              <w:ind w:left="113" w:right="113"/>
              <w:rPr>
                <w:rFonts w:eastAsia="?????? Pro W3"/>
                <w:color w:val="000000"/>
                <w:sz w:val="18"/>
                <w:szCs w:val="24"/>
                <w:lang w:val="en-GB"/>
              </w:rPr>
            </w:pPr>
          </w:p>
        </w:tc>
      </w:tr>
      <w:tr w:rsidR="00CE2DE5" w:rsidRPr="00CF6B2F" w14:paraId="596DB297" w14:textId="77777777" w:rsidTr="001206F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2B51EDB" w14:textId="77777777" w:rsidR="00CE2DE5" w:rsidRPr="00D00E38" w:rsidRDefault="00CE2DE5" w:rsidP="001206F3">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6AB3E869" w14:textId="77777777" w:rsidTr="001206F3">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0692E6F" w14:textId="4821C8D7" w:rsidR="00CE2DE5" w:rsidRPr="00D00E38" w:rsidRDefault="00CE2DE5" w:rsidP="001206F3">
            <w:pPr>
              <w:spacing w:after="0" w:line="240" w:lineRule="auto"/>
              <w:ind w:left="113" w:right="113"/>
              <w:rPr>
                <w:rFonts w:eastAsia="?????? Pro W3" w:cs="Arial"/>
                <w:b/>
                <w:i/>
                <w:color w:val="000000"/>
                <w:sz w:val="18"/>
                <w:szCs w:val="18"/>
                <w:lang w:val="en-GB"/>
              </w:rPr>
            </w:pPr>
          </w:p>
          <w:p w14:paraId="3E274186" w14:textId="77777777" w:rsidR="00CE2DE5" w:rsidRDefault="00CE2DE5" w:rsidP="001206F3">
            <w:pPr>
              <w:spacing w:after="0" w:line="240" w:lineRule="auto"/>
              <w:ind w:left="162" w:right="113"/>
              <w:rPr>
                <w:rFonts w:eastAsia="?????? Pro W3"/>
                <w:b/>
                <w:bCs/>
                <w:sz w:val="18"/>
                <w:szCs w:val="24"/>
                <w:lang w:val="en-CA"/>
              </w:rPr>
            </w:pPr>
            <w:r>
              <w:rPr>
                <w:rFonts w:eastAsia="?????? Pro W3"/>
                <w:b/>
                <w:sz w:val="18"/>
                <w:szCs w:val="20"/>
                <w:lang w:val="en-GB"/>
              </w:rPr>
              <w:t>Report</w:t>
            </w:r>
          </w:p>
          <w:p w14:paraId="03098C6C" w14:textId="77777777" w:rsidR="00CE2DE5" w:rsidRDefault="00CE2DE5" w:rsidP="001206F3">
            <w:pPr>
              <w:spacing w:after="0" w:line="240" w:lineRule="auto"/>
              <w:ind w:left="113" w:right="113"/>
              <w:rPr>
                <w:rFonts w:eastAsia="?????? Pro W3" w:cs="Arial"/>
                <w:color w:val="000000"/>
                <w:sz w:val="18"/>
                <w:szCs w:val="18"/>
                <w:lang w:val="en-GB"/>
              </w:rPr>
            </w:pPr>
          </w:p>
          <w:p w14:paraId="205CBD70" w14:textId="77777777" w:rsidR="00CE2DE5" w:rsidRDefault="00CE2DE5" w:rsidP="003F0D93">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T</w:t>
            </w:r>
            <w:r w:rsidRPr="003F0D93">
              <w:rPr>
                <w:rFonts w:eastAsia="?????? Pro W3" w:cs="Arial"/>
                <w:color w:val="000000"/>
                <w:sz w:val="18"/>
                <w:szCs w:val="18"/>
                <w:lang w:val="en-GB"/>
              </w:rPr>
              <w:t>he background</w:t>
            </w:r>
            <w:r>
              <w:rPr>
                <w:rFonts w:eastAsia="?????? Pro W3" w:cs="Arial"/>
                <w:color w:val="000000"/>
                <w:sz w:val="18"/>
                <w:szCs w:val="18"/>
                <w:lang w:val="en-GB"/>
              </w:rPr>
              <w:t xml:space="preserve"> activity</w:t>
            </w:r>
            <w:r w:rsidRPr="003F0D93">
              <w:rPr>
                <w:rFonts w:eastAsia="?????? Pro W3" w:cs="Arial"/>
                <w:color w:val="000000"/>
                <w:sz w:val="18"/>
                <w:szCs w:val="18"/>
                <w:lang w:val="en-GB"/>
              </w:rPr>
              <w:t xml:space="preserve"> is norma</w:t>
            </w:r>
            <w:r>
              <w:rPr>
                <w:rFonts w:eastAsia="?????? Pro W3" w:cs="Arial"/>
                <w:color w:val="000000"/>
                <w:sz w:val="18"/>
                <w:szCs w:val="18"/>
                <w:lang w:val="en-GB"/>
              </w:rPr>
              <w:t>l,</w:t>
            </w:r>
            <w:r w:rsidRPr="003F0D93">
              <w:rPr>
                <w:rFonts w:eastAsia="?????? Pro W3" w:cs="Arial"/>
                <w:color w:val="000000"/>
                <w:sz w:val="18"/>
                <w:szCs w:val="18"/>
                <w:lang w:val="en-GB"/>
              </w:rPr>
              <w:t xml:space="preserve"> </w:t>
            </w:r>
            <w:r>
              <w:rPr>
                <w:rFonts w:eastAsia="?????? Pro W3" w:cs="Arial"/>
                <w:color w:val="000000"/>
                <w:sz w:val="18"/>
                <w:szCs w:val="18"/>
                <w:lang w:val="en-GB"/>
              </w:rPr>
              <w:t>suggesting</w:t>
            </w:r>
            <w:r w:rsidRPr="003F0D93">
              <w:rPr>
                <w:rFonts w:eastAsia="?????? Pro W3" w:cs="Arial"/>
                <w:color w:val="000000"/>
                <w:sz w:val="18"/>
                <w:szCs w:val="18"/>
                <w:lang w:val="en-GB"/>
              </w:rPr>
              <w:t xml:space="preserve"> no structural lesions, nor encephalopathy</w:t>
            </w:r>
            <w:r>
              <w:rPr>
                <w:rFonts w:eastAsia="?????? Pro W3" w:cs="Arial"/>
                <w:color w:val="000000"/>
                <w:sz w:val="18"/>
                <w:szCs w:val="18"/>
                <w:lang w:val="en-GB"/>
              </w:rPr>
              <w:t xml:space="preserve">. </w:t>
            </w:r>
          </w:p>
          <w:p w14:paraId="20DC3FFE" w14:textId="77777777" w:rsidR="00CE2DE5" w:rsidRDefault="00CE2DE5" w:rsidP="003F0D93">
            <w:pPr>
              <w:spacing w:after="0" w:line="240" w:lineRule="auto"/>
              <w:ind w:left="113" w:right="113"/>
              <w:rPr>
                <w:rFonts w:eastAsia="?????? Pro W3" w:cs="Arial"/>
                <w:color w:val="000000"/>
                <w:sz w:val="18"/>
                <w:szCs w:val="18"/>
                <w:lang w:val="en-GB"/>
              </w:rPr>
            </w:pPr>
          </w:p>
          <w:p w14:paraId="3C8FB6A2" w14:textId="77777777" w:rsidR="00CE2DE5" w:rsidRPr="00D00E38" w:rsidRDefault="00CE2DE5" w:rsidP="003F0D93">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There are occasional centro</w:t>
            </w:r>
            <w:r w:rsidRPr="003F0D93">
              <w:rPr>
                <w:rFonts w:eastAsia="?????? Pro W3" w:cs="Arial"/>
                <w:color w:val="000000"/>
                <w:sz w:val="18"/>
                <w:szCs w:val="18"/>
                <w:lang w:val="en-GB"/>
              </w:rPr>
              <w:t xml:space="preserve">temporal spikes on the right and left hemispheres independently. Epileptiform discharges </w:t>
            </w:r>
            <w:r>
              <w:rPr>
                <w:rFonts w:eastAsia="?????? Pro W3" w:cs="Arial"/>
                <w:color w:val="000000"/>
                <w:sz w:val="18"/>
                <w:szCs w:val="18"/>
                <w:lang w:val="en-GB"/>
              </w:rPr>
              <w:t xml:space="preserve">are exacerbated by sleep. This suggests your patient has </w:t>
            </w:r>
            <w:r w:rsidRPr="00755702">
              <w:rPr>
                <w:rFonts w:eastAsia="?????? Pro W3" w:cs="Arial"/>
                <w:i/>
                <w:color w:val="000000"/>
                <w:sz w:val="18"/>
                <w:szCs w:val="18"/>
                <w:lang w:val="en-GB"/>
              </w:rPr>
              <w:t>Benign epilepsy of childhood with centrotemporal spikes</w:t>
            </w:r>
            <w:r w:rsidRPr="003F0D93">
              <w:rPr>
                <w:rFonts w:eastAsia="?????? Pro W3" w:cs="Arial"/>
                <w:color w:val="000000"/>
                <w:sz w:val="18"/>
                <w:szCs w:val="18"/>
                <w:lang w:val="en-GB"/>
              </w:rPr>
              <w:t xml:space="preserve"> (BECTS). </w:t>
            </w:r>
            <w:r>
              <w:rPr>
                <w:rFonts w:eastAsia="?????? Pro W3" w:cs="Arial"/>
                <w:color w:val="000000"/>
                <w:sz w:val="18"/>
                <w:szCs w:val="18"/>
                <w:lang w:val="en-GB"/>
              </w:rPr>
              <w:t>This is a</w:t>
            </w:r>
            <w:r w:rsidRPr="003F0D93">
              <w:rPr>
                <w:rFonts w:eastAsia="?????? Pro W3" w:cs="Arial"/>
                <w:color w:val="000000"/>
                <w:sz w:val="18"/>
                <w:szCs w:val="18"/>
                <w:lang w:val="en-GB"/>
              </w:rPr>
              <w:t>lso known as “Benign Rolandic Epilepsy”</w:t>
            </w:r>
            <w:r>
              <w:rPr>
                <w:rFonts w:eastAsia="?????? Pro W3" w:cs="Arial"/>
                <w:color w:val="000000"/>
                <w:sz w:val="18"/>
                <w:szCs w:val="18"/>
                <w:lang w:val="en-GB"/>
              </w:rPr>
              <w:t>.</w:t>
            </w:r>
          </w:p>
          <w:p w14:paraId="705E4A01" w14:textId="77777777" w:rsidR="00CE2DE5" w:rsidRPr="00D00E38" w:rsidRDefault="00CE2DE5" w:rsidP="001206F3">
            <w:pPr>
              <w:spacing w:after="0" w:line="240" w:lineRule="auto"/>
              <w:ind w:left="113" w:right="113"/>
              <w:rPr>
                <w:rFonts w:eastAsia="?????? Pro W3" w:cs="Arial"/>
                <w:color w:val="000000"/>
                <w:sz w:val="18"/>
                <w:szCs w:val="18"/>
                <w:lang w:val="en-GB"/>
              </w:rPr>
            </w:pPr>
          </w:p>
          <w:p w14:paraId="79A80369" w14:textId="7A03B36F" w:rsidR="007155DF" w:rsidRPr="00FF20C6" w:rsidRDefault="007155DF" w:rsidP="001206F3">
            <w:pPr>
              <w:spacing w:after="0" w:line="240" w:lineRule="auto"/>
              <w:ind w:left="113" w:right="113"/>
              <w:rPr>
                <w:ins w:id="42" w:author="Yildirim, Esra" w:date="2013-04-05T12:37:00Z"/>
                <w:rFonts w:eastAsia="?????? Pro W3" w:cs="Arial"/>
                <w:b/>
                <w:color w:val="000000"/>
                <w:sz w:val="18"/>
                <w:szCs w:val="18"/>
                <w:u w:val="single"/>
                <w:lang w:val="en-GB"/>
              </w:rPr>
            </w:pPr>
            <w:r w:rsidRPr="007155DF">
              <w:rPr>
                <w:rFonts w:eastAsia="?????? Pro W3" w:cs="Arial"/>
                <w:b/>
                <w:color w:val="000000"/>
                <w:sz w:val="18"/>
                <w:szCs w:val="18"/>
                <w:lang w:val="en-GB"/>
              </w:rPr>
              <w:t xml:space="preserve">Patient Chart: </w:t>
            </w:r>
          </w:p>
          <w:p w14:paraId="3D97C45D" w14:textId="7B07A494" w:rsidR="007155DF" w:rsidRPr="00FF20C6" w:rsidRDefault="00FF20C6" w:rsidP="007155DF">
            <w:pPr>
              <w:spacing w:after="0" w:line="240" w:lineRule="auto"/>
              <w:ind w:left="113" w:right="113"/>
              <w:rPr>
                <w:ins w:id="43" w:author="Yildirim, Esra" w:date="2013-04-05T12:37:00Z"/>
                <w:rFonts w:eastAsia="?????? Pro W3" w:cs="Arial"/>
                <w:b/>
                <w:sz w:val="18"/>
                <w:szCs w:val="18"/>
              </w:rPr>
            </w:pPr>
            <w:r w:rsidRPr="00FF20C6">
              <w:rPr>
                <w:rFonts w:eastAsia="?????? Pro W3" w:cs="Arial"/>
                <w:b/>
                <w:sz w:val="18"/>
                <w:szCs w:val="18"/>
              </w:rPr>
              <w:t>Day 2</w:t>
            </w:r>
            <w:r w:rsidR="007155DF">
              <w:rPr>
                <w:rFonts w:eastAsia="?????? Pro W3" w:cs="Arial"/>
                <w:b/>
                <w:sz w:val="18"/>
                <w:szCs w:val="18"/>
              </w:rPr>
              <w:t>,</w:t>
            </w:r>
            <w:r w:rsidRPr="00FF20C6">
              <w:rPr>
                <w:rFonts w:eastAsia="?????? Pro W3" w:cs="Arial"/>
                <w:b/>
                <w:sz w:val="18"/>
                <w:szCs w:val="18"/>
              </w:rPr>
              <w:t xml:space="preserve">  11:30</w:t>
            </w:r>
          </w:p>
          <w:p w14:paraId="785252EB" w14:textId="77777777" w:rsidR="00FF20C6" w:rsidRPr="00FF20C6" w:rsidRDefault="00FF20C6" w:rsidP="007155DF">
            <w:pPr>
              <w:spacing w:after="0" w:line="240" w:lineRule="auto"/>
              <w:ind w:left="113" w:right="113"/>
              <w:rPr>
                <w:rFonts w:eastAsia="?????? Pro W3" w:cs="Arial"/>
                <w:b/>
                <w:sz w:val="18"/>
                <w:szCs w:val="18"/>
              </w:rPr>
            </w:pPr>
            <w:r w:rsidRPr="00FF20C6">
              <w:rPr>
                <w:rFonts w:eastAsia="?????? Pro W3" w:cs="Arial"/>
                <w:b/>
                <w:sz w:val="18"/>
                <w:szCs w:val="18"/>
              </w:rPr>
              <w:t>MD note</w:t>
            </w:r>
          </w:p>
          <w:p w14:paraId="0943E7E0" w14:textId="626DD2B2" w:rsidR="00FF20C6" w:rsidRPr="00FF20C6" w:rsidRDefault="00FF20C6" w:rsidP="00FF20C6">
            <w:pPr>
              <w:ind w:left="113" w:right="113"/>
              <w:rPr>
                <w:rFonts w:eastAsia="?????? Pro W3" w:cs="Arial"/>
                <w:sz w:val="18"/>
                <w:szCs w:val="18"/>
              </w:rPr>
            </w:pPr>
            <w:r w:rsidRPr="00FF20C6">
              <w:rPr>
                <w:rFonts w:eastAsia="?????? Pro W3" w:cs="Arial"/>
                <w:sz w:val="18"/>
                <w:szCs w:val="18"/>
              </w:rPr>
              <w:t>Clinically stable.  EEG shows no epileptiform activity. Labs normal.</w:t>
            </w:r>
          </w:p>
          <w:p w14:paraId="0D234270" w14:textId="77777777" w:rsidR="00FF20C6" w:rsidRPr="00FF20C6" w:rsidRDefault="00FF20C6" w:rsidP="00FF20C6">
            <w:pPr>
              <w:ind w:left="113" w:right="113"/>
              <w:rPr>
                <w:rFonts w:eastAsia="?????? Pro W3" w:cs="Arial"/>
                <w:sz w:val="18"/>
                <w:szCs w:val="18"/>
              </w:rPr>
            </w:pPr>
            <w:r w:rsidRPr="00FF20C6">
              <w:rPr>
                <w:rFonts w:eastAsia="?????? Pro W3" w:cs="Arial"/>
                <w:sz w:val="18"/>
                <w:szCs w:val="18"/>
              </w:rPr>
              <w:t xml:space="preserve">Requisition sent for outpatient MRI, repeat EEG (sleep deprived) </w:t>
            </w:r>
          </w:p>
          <w:p w14:paraId="1CB86FCC" w14:textId="77777777" w:rsidR="00FF20C6" w:rsidRPr="00FF20C6" w:rsidRDefault="00FF20C6" w:rsidP="00FF20C6">
            <w:pPr>
              <w:ind w:left="113" w:right="113"/>
              <w:rPr>
                <w:rFonts w:eastAsia="?????? Pro W3" w:cs="Arial"/>
                <w:sz w:val="18"/>
                <w:szCs w:val="18"/>
              </w:rPr>
            </w:pPr>
            <w:r w:rsidRPr="00FF20C6">
              <w:rPr>
                <w:rFonts w:eastAsia="?????? Pro W3" w:cs="Arial"/>
                <w:sz w:val="18"/>
                <w:szCs w:val="18"/>
              </w:rPr>
              <w:t>D/C and follow-up neurology as outpatient later this week.</w:t>
            </w:r>
          </w:p>
          <w:p w14:paraId="6AA5A5EC" w14:textId="77777777" w:rsidR="00FF20C6" w:rsidRPr="00FF20C6" w:rsidRDefault="00FF20C6" w:rsidP="00FF20C6">
            <w:pPr>
              <w:ind w:left="113" w:right="113"/>
              <w:rPr>
                <w:rFonts w:eastAsia="?????? Pro W3" w:cs="Arial"/>
                <w:sz w:val="18"/>
                <w:szCs w:val="18"/>
              </w:rPr>
            </w:pPr>
            <w:r w:rsidRPr="00FF20C6">
              <w:rPr>
                <w:rFonts w:eastAsia="?????? Pro W3" w:cs="Arial"/>
                <w:sz w:val="18"/>
                <w:szCs w:val="18"/>
              </w:rPr>
              <w:t>Sz teaching completed with parents.</w:t>
            </w:r>
          </w:p>
          <w:p w14:paraId="02EF773E" w14:textId="0E79587E" w:rsidR="00FF20C6" w:rsidRDefault="00FF20C6" w:rsidP="001206F3">
            <w:pPr>
              <w:spacing w:after="0" w:line="240" w:lineRule="auto"/>
              <w:ind w:left="113" w:right="113"/>
              <w:rPr>
                <w:ins w:id="44" w:author="Yildirim, Esra" w:date="2013-04-05T12:39:00Z"/>
                <w:rFonts w:eastAsia="?????? Pro W3" w:cs="Arial"/>
                <w:b/>
                <w:color w:val="000000"/>
                <w:sz w:val="18"/>
                <w:szCs w:val="18"/>
                <w:lang w:val="en-GB"/>
              </w:rPr>
            </w:pPr>
            <w:r w:rsidRPr="00FF20C6">
              <w:rPr>
                <w:rFonts w:eastAsia="?????? Pro W3" w:cs="Arial"/>
                <w:b/>
                <w:color w:val="000000"/>
                <w:sz w:val="18"/>
                <w:szCs w:val="18"/>
                <w:lang w:val="en-GB"/>
              </w:rPr>
              <w:t>Day 5</w:t>
            </w:r>
            <w:ins w:id="45" w:author="Yildirim, Esra" w:date="2013-04-05T12:39:00Z">
              <w:r w:rsidR="007155DF">
                <w:rPr>
                  <w:rFonts w:eastAsia="?????? Pro W3" w:cs="Arial"/>
                  <w:b/>
                  <w:color w:val="000000"/>
                  <w:sz w:val="18"/>
                  <w:szCs w:val="18"/>
                  <w:lang w:val="en-GB"/>
                </w:rPr>
                <w:t>,</w:t>
              </w:r>
            </w:ins>
            <w:r w:rsidRPr="00FF20C6">
              <w:rPr>
                <w:rFonts w:eastAsia="?????? Pro W3" w:cs="Arial"/>
                <w:b/>
                <w:color w:val="000000"/>
                <w:sz w:val="18"/>
                <w:szCs w:val="18"/>
                <w:lang w:val="en-GB"/>
              </w:rPr>
              <w:t xml:space="preserve"> 14:00</w:t>
            </w:r>
          </w:p>
          <w:p w14:paraId="6044A5AD" w14:textId="77777777" w:rsidR="007155DF" w:rsidRPr="00FF20C6" w:rsidRDefault="007155DF" w:rsidP="001206F3">
            <w:pPr>
              <w:spacing w:after="0" w:line="240" w:lineRule="auto"/>
              <w:ind w:left="113" w:right="113"/>
              <w:rPr>
                <w:rFonts w:eastAsia="?????? Pro W3" w:cs="Arial"/>
                <w:b/>
                <w:color w:val="000000"/>
                <w:sz w:val="18"/>
                <w:szCs w:val="18"/>
                <w:lang w:val="en-GB"/>
              </w:rPr>
            </w:pPr>
          </w:p>
          <w:p w14:paraId="55DBAFFB" w14:textId="67FB224C" w:rsidR="00FF20C6" w:rsidRPr="00FF20C6" w:rsidRDefault="00FF20C6" w:rsidP="001206F3">
            <w:pPr>
              <w:spacing w:after="0" w:line="240" w:lineRule="auto"/>
              <w:ind w:left="113" w:right="113"/>
              <w:rPr>
                <w:rFonts w:eastAsia="?????? Pro W3" w:cs="Arial"/>
                <w:b/>
                <w:color w:val="000000"/>
                <w:sz w:val="18"/>
                <w:szCs w:val="18"/>
                <w:lang w:val="en-GB"/>
              </w:rPr>
            </w:pPr>
            <w:r w:rsidRPr="00FF20C6">
              <w:rPr>
                <w:rFonts w:eastAsia="?????? Pro W3" w:cs="Arial"/>
                <w:b/>
                <w:color w:val="000000"/>
                <w:sz w:val="18"/>
                <w:szCs w:val="18"/>
                <w:lang w:val="en-GB"/>
              </w:rPr>
              <w:t>Neurology outpatient clinic.</w:t>
            </w:r>
          </w:p>
          <w:p w14:paraId="5C7D578E" w14:textId="77777777" w:rsidR="00FF20C6" w:rsidRDefault="00FF20C6" w:rsidP="00FF20C6">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 xml:space="preserve">EEG consistent with BECTS. See EEG report. MRI booked. </w:t>
            </w:r>
          </w:p>
          <w:p w14:paraId="4494CEC4" w14:textId="77777777" w:rsidR="00FF20C6" w:rsidRDefault="00FF20C6" w:rsidP="00FF20C6">
            <w:pPr>
              <w:spacing w:after="0" w:line="240" w:lineRule="auto"/>
              <w:ind w:left="113" w:right="113"/>
              <w:rPr>
                <w:ins w:id="46" w:author="Yildirim, Esra" w:date="2013-04-05T12:39:00Z"/>
                <w:rFonts w:eastAsia="?????? Pro W3" w:cs="Arial"/>
                <w:color w:val="000000"/>
                <w:sz w:val="18"/>
                <w:szCs w:val="18"/>
                <w:lang w:val="en-GB"/>
              </w:rPr>
            </w:pPr>
            <w:r>
              <w:rPr>
                <w:rFonts w:eastAsia="?????? Pro W3" w:cs="Arial"/>
                <w:color w:val="000000"/>
                <w:sz w:val="18"/>
                <w:szCs w:val="18"/>
                <w:lang w:val="en-GB"/>
              </w:rPr>
              <w:t>F/U neurology clinic 3/12.</w:t>
            </w:r>
          </w:p>
          <w:p w14:paraId="6C49EA71" w14:textId="4F94C258" w:rsidR="007155DF" w:rsidRPr="00D00E38" w:rsidRDefault="007155DF" w:rsidP="00FF20C6">
            <w:pPr>
              <w:spacing w:after="0" w:line="240" w:lineRule="auto"/>
              <w:ind w:left="113" w:right="113"/>
              <w:rPr>
                <w:rFonts w:eastAsia="?????? Pro W3" w:cs="Arial"/>
                <w:color w:val="000000"/>
                <w:sz w:val="18"/>
                <w:szCs w:val="18"/>
                <w:lang w:val="en-GB"/>
              </w:rPr>
            </w:pPr>
          </w:p>
        </w:tc>
      </w:tr>
      <w:tr w:rsidR="00CE2DE5" w:rsidRPr="00CF6B2F" w14:paraId="664706AE" w14:textId="77777777" w:rsidTr="001206F3">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2E7EBA0" w14:textId="77777777" w:rsidR="00CE2DE5" w:rsidRPr="00D00E38" w:rsidRDefault="00CE2DE5" w:rsidP="001206F3">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7B051858" w14:textId="77777777" w:rsidTr="001206F3">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4DD82BD5" w14:textId="77777777" w:rsidR="00CE2DE5" w:rsidRPr="00D00E38" w:rsidRDefault="00CE2DE5" w:rsidP="001206F3">
            <w:pPr>
              <w:keepNext/>
              <w:keepLines/>
              <w:spacing w:after="0" w:line="240" w:lineRule="auto"/>
              <w:ind w:left="162" w:hanging="1"/>
              <w:rPr>
                <w:rFonts w:eastAsia="?????? Pro W3"/>
                <w:i/>
                <w:color w:val="216800"/>
                <w:sz w:val="18"/>
                <w:szCs w:val="20"/>
                <w:lang w:val="en-GB"/>
              </w:rPr>
            </w:pPr>
          </w:p>
          <w:p w14:paraId="7916766C" w14:textId="77777777" w:rsidR="00CE2DE5" w:rsidRPr="00D00E38" w:rsidRDefault="00CE2DE5" w:rsidP="001206F3">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6DCA0A96" w14:textId="6F41BA53" w:rsidR="00CE2DE5" w:rsidRPr="00D00E38" w:rsidRDefault="00CE2DE5" w:rsidP="00755702">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sidR="00755702">
              <w:rPr>
                <w:rFonts w:eastAsia="?????? Pro W3"/>
                <w:color w:val="008000"/>
                <w:sz w:val="18"/>
                <w:szCs w:val="20"/>
                <w:lang w:val="en-GB"/>
              </w:rPr>
              <w:t>Present the</w:t>
            </w:r>
            <w:r>
              <w:rPr>
                <w:rFonts w:eastAsia="?????? Pro W3"/>
                <w:color w:val="008000"/>
                <w:sz w:val="18"/>
                <w:szCs w:val="20"/>
                <w:lang w:val="en-GB"/>
              </w:rPr>
              <w:t xml:space="preserve"> </w:t>
            </w:r>
            <w:r w:rsidRPr="003F0D93">
              <w:rPr>
                <w:rFonts w:eastAsia="?????? Pro W3"/>
                <w:color w:val="008000"/>
                <w:sz w:val="18"/>
                <w:szCs w:val="20"/>
                <w:highlight w:val="yellow"/>
                <w:lang w:val="en-GB"/>
              </w:rPr>
              <w:t xml:space="preserve">report </w:t>
            </w:r>
            <w:r w:rsidR="00755702">
              <w:rPr>
                <w:rFonts w:eastAsia="?????? Pro W3"/>
                <w:color w:val="008000"/>
                <w:sz w:val="18"/>
                <w:szCs w:val="20"/>
                <w:highlight w:val="yellow"/>
                <w:lang w:val="en-GB"/>
              </w:rPr>
              <w:t xml:space="preserve">in the form of </w:t>
            </w:r>
            <w:r w:rsidRPr="003F0D93">
              <w:rPr>
                <w:rFonts w:eastAsia="?????? Pro W3"/>
                <w:color w:val="008000"/>
                <w:sz w:val="18"/>
                <w:szCs w:val="20"/>
                <w:highlight w:val="yellow"/>
                <w:lang w:val="en-GB"/>
              </w:rPr>
              <w:t>a letter</w:t>
            </w:r>
            <w:ins w:id="47" w:author="Tobey ." w:date="2013-04-05T22:55:00Z">
              <w:r w:rsidR="00076206">
                <w:rPr>
                  <w:rFonts w:eastAsia="?????? Pro W3"/>
                  <w:color w:val="008000"/>
                  <w:sz w:val="18"/>
                  <w:szCs w:val="20"/>
                  <w:lang w:val="en-GB"/>
                </w:rPr>
                <w:t xml:space="preserve"> </w:t>
              </w:r>
            </w:ins>
            <w:r w:rsidR="00076206">
              <w:rPr>
                <w:rFonts w:eastAsia="?????? Pro W3"/>
                <w:color w:val="008000"/>
                <w:sz w:val="18"/>
                <w:szCs w:val="20"/>
                <w:lang w:val="en-GB"/>
              </w:rPr>
              <w:t>(Medtech to help design)</w:t>
            </w:r>
            <w:r>
              <w:rPr>
                <w:rFonts w:eastAsia="?????? Pro W3"/>
                <w:color w:val="008000"/>
                <w:sz w:val="18"/>
                <w:szCs w:val="20"/>
                <w:lang w:val="en-GB"/>
              </w:rPr>
              <w:t xml:space="preserve"> </w:t>
            </w:r>
          </w:p>
        </w:tc>
      </w:tr>
    </w:tbl>
    <w:p w14:paraId="0D83F1EA" w14:textId="77777777" w:rsidR="00CE2DE5" w:rsidRDefault="00CE2DE5"/>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57E83CCA" w14:textId="77777777" w:rsidTr="001206F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9E460EC" w14:textId="77777777" w:rsidR="00CE2DE5" w:rsidRPr="00D00E38" w:rsidRDefault="00CE2DE5" w:rsidP="001206F3">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66F913" w14:textId="77777777" w:rsidR="00CE2DE5" w:rsidRPr="00D00E38" w:rsidRDefault="00CE2DE5" w:rsidP="001206F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E6E48B6" w14:textId="77777777" w:rsidR="00CE2DE5" w:rsidRPr="00D00E38" w:rsidRDefault="00CE2DE5" w:rsidP="001206F3">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6F6D46BC" w14:textId="77777777" w:rsidTr="001206F3">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37106F3" w14:textId="77777777" w:rsidR="00CE2DE5" w:rsidRPr="00D00E38" w:rsidRDefault="00CE2DE5" w:rsidP="001206F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244B88" w14:textId="0ED3BEB9" w:rsidR="00CE2DE5" w:rsidRPr="00D00E38" w:rsidRDefault="00AA6C52" w:rsidP="001206F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Outcome</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725D2C" w14:textId="77777777" w:rsidR="00CE2DE5" w:rsidRPr="00D00E38" w:rsidRDefault="00CE2DE5" w:rsidP="00755702">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755702">
              <w:rPr>
                <w:rFonts w:eastAsia="?????? Pro W3"/>
                <w:b/>
                <w:color w:val="FF0000"/>
                <w:sz w:val="36"/>
                <w:szCs w:val="20"/>
                <w:lang w:val="en-GB"/>
              </w:rPr>
              <w:t>7-6</w:t>
            </w:r>
          </w:p>
        </w:tc>
      </w:tr>
      <w:tr w:rsidR="00CE2DE5" w:rsidRPr="00CF6B2F" w14:paraId="23386786" w14:textId="77777777" w:rsidTr="001206F3">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E3F8DC3" w14:textId="77777777" w:rsidR="00CE2DE5" w:rsidRPr="00D00E38" w:rsidRDefault="00CE2DE5" w:rsidP="001206F3">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2E483B" w14:textId="6C4886FC" w:rsidR="00CE2DE5" w:rsidRPr="00D00E38" w:rsidRDefault="00CF2440" w:rsidP="001206F3">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Features</w:t>
            </w:r>
            <w:r w:rsidR="00CE2DE5">
              <w:rPr>
                <w:rFonts w:eastAsia="?????? Pro W3"/>
                <w:color w:val="000000"/>
                <w:sz w:val="18"/>
                <w:szCs w:val="24"/>
                <w:lang w:val="en-GB"/>
              </w:rPr>
              <w:t xml:space="preserve"> of BECTS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4595E9D5" w14:textId="77777777" w:rsidR="00CE2DE5" w:rsidRPr="00D00E38" w:rsidRDefault="00CE2DE5" w:rsidP="001206F3">
            <w:pPr>
              <w:keepNext/>
              <w:keepLines/>
              <w:spacing w:after="0" w:line="240" w:lineRule="auto"/>
              <w:ind w:left="119" w:hanging="18"/>
              <w:jc w:val="center"/>
              <w:rPr>
                <w:rFonts w:eastAsia="?????? Pro W3"/>
                <w:b/>
                <w:color w:val="000000"/>
                <w:sz w:val="36"/>
                <w:szCs w:val="20"/>
                <w:lang w:val="en-GB"/>
              </w:rPr>
            </w:pPr>
          </w:p>
        </w:tc>
      </w:tr>
      <w:tr w:rsidR="00CE2DE5" w:rsidRPr="00CF6B2F" w14:paraId="796C66C7" w14:textId="77777777" w:rsidTr="001206F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5E83CAC" w14:textId="77777777" w:rsidR="00CE2DE5" w:rsidRPr="00D00E38" w:rsidRDefault="00CE2DE5" w:rsidP="001206F3">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768C80EB" w14:textId="77777777" w:rsidTr="001206F3">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AFC765" w14:textId="77777777" w:rsidR="00DC1112" w:rsidRPr="00D00E38" w:rsidRDefault="00DC1112" w:rsidP="00DC1112">
            <w:pPr>
              <w:spacing w:after="0" w:line="240" w:lineRule="auto"/>
              <w:ind w:left="113" w:right="113"/>
              <w:jc w:val="right"/>
              <w:rPr>
                <w:rFonts w:eastAsia="?????? Pro W3"/>
                <w:color w:val="000000"/>
                <w:sz w:val="18"/>
                <w:szCs w:val="24"/>
                <w:lang w:val="en-GB"/>
              </w:rPr>
            </w:pPr>
            <w:r w:rsidRPr="00971CF7">
              <w:rPr>
                <w:rFonts w:eastAsia="?????? Pro W3"/>
                <w:b/>
                <w:color w:val="000000"/>
                <w:sz w:val="18"/>
                <w:szCs w:val="24"/>
                <w:lang w:val="en-GB"/>
              </w:rPr>
              <w:t xml:space="preserve">Day </w:t>
            </w:r>
            <w:r>
              <w:rPr>
                <w:rFonts w:eastAsia="?????? Pro W3"/>
                <w:b/>
                <w:color w:val="000000"/>
                <w:sz w:val="18"/>
                <w:szCs w:val="24"/>
                <w:lang w:val="en-GB"/>
              </w:rPr>
              <w:t>5</w:t>
            </w:r>
            <w:r w:rsidRPr="00971CF7">
              <w:rPr>
                <w:rFonts w:eastAsia="?????? Pro W3"/>
                <w:b/>
                <w:color w:val="000000"/>
                <w:sz w:val="18"/>
                <w:szCs w:val="24"/>
                <w:lang w:val="en-GB"/>
              </w:rPr>
              <w:t xml:space="preserve">, </w:t>
            </w:r>
            <w:r>
              <w:rPr>
                <w:rFonts w:eastAsia="?????? Pro W3"/>
                <w:b/>
                <w:color w:val="000000"/>
                <w:sz w:val="18"/>
                <w:szCs w:val="24"/>
                <w:lang w:val="en-GB"/>
              </w:rPr>
              <w:t>14:30</w:t>
            </w:r>
          </w:p>
          <w:p w14:paraId="48814522" w14:textId="77777777" w:rsidR="00DC1112" w:rsidRDefault="00CE2DE5" w:rsidP="001206F3">
            <w:pPr>
              <w:spacing w:after="0" w:line="240" w:lineRule="auto"/>
              <w:ind w:left="113" w:right="113"/>
              <w:rPr>
                <w:rFonts w:eastAsia="?????? Pro W3"/>
                <w:color w:val="000000"/>
                <w:sz w:val="18"/>
                <w:szCs w:val="24"/>
                <w:lang w:val="en-GB"/>
              </w:rPr>
            </w:pPr>
            <w:r>
              <w:rPr>
                <w:rFonts w:eastAsia="?????? Pro W3"/>
                <w:color w:val="000000"/>
                <w:sz w:val="18"/>
                <w:szCs w:val="24"/>
                <w:lang w:val="en-GB"/>
              </w:rPr>
              <w:t xml:space="preserve"> </w:t>
            </w:r>
          </w:p>
          <w:p w14:paraId="22460238" w14:textId="77777777" w:rsidR="00CE2DE5" w:rsidRPr="00DB0E1A" w:rsidRDefault="00CE2DE5" w:rsidP="001206F3">
            <w:pPr>
              <w:spacing w:after="0" w:line="240" w:lineRule="auto"/>
              <w:ind w:left="113" w:right="113"/>
              <w:rPr>
                <w:rFonts w:eastAsia="?????? Pro W3"/>
                <w:color w:val="000000"/>
                <w:sz w:val="18"/>
                <w:szCs w:val="24"/>
                <w:lang w:val="en-GB"/>
              </w:rPr>
            </w:pPr>
            <w:r>
              <w:rPr>
                <w:rFonts w:eastAsia="?????? Pro W3"/>
                <w:color w:val="000000"/>
                <w:sz w:val="18"/>
                <w:szCs w:val="24"/>
                <w:lang w:val="en-GB"/>
              </w:rPr>
              <w:t>Attending: “</w:t>
            </w:r>
            <w:r w:rsidRPr="001206F3">
              <w:rPr>
                <w:rFonts w:eastAsia="?????? Pro W3"/>
                <w:color w:val="000000"/>
                <w:sz w:val="18"/>
                <w:szCs w:val="24"/>
                <w:lang w:val="en-CA"/>
              </w:rPr>
              <w:t xml:space="preserve">Think about </w:t>
            </w:r>
            <w:r>
              <w:rPr>
                <w:rFonts w:eastAsia="?????? Pro W3"/>
                <w:color w:val="000000"/>
                <w:sz w:val="18"/>
                <w:szCs w:val="24"/>
                <w:lang w:val="en-CA"/>
              </w:rPr>
              <w:t>Ethan</w:t>
            </w:r>
            <w:r w:rsidRPr="001206F3">
              <w:rPr>
                <w:rFonts w:eastAsia="?????? Pro W3"/>
                <w:color w:val="000000"/>
                <w:sz w:val="18"/>
                <w:szCs w:val="24"/>
                <w:lang w:val="en-CA"/>
              </w:rPr>
              <w:t>’s case and how he presented.</w:t>
            </w:r>
            <w:r>
              <w:rPr>
                <w:rFonts w:eastAsia="?????? Pro W3"/>
                <w:color w:val="000000"/>
                <w:sz w:val="18"/>
                <w:szCs w:val="24"/>
                <w:lang w:val="en-CA"/>
              </w:rPr>
              <w:t xml:space="preserve"> List </w:t>
            </w:r>
            <w:r w:rsidRPr="001206F3">
              <w:rPr>
                <w:rFonts w:eastAsia="?????? Pro W3"/>
                <w:color w:val="000000"/>
                <w:sz w:val="18"/>
                <w:szCs w:val="24"/>
                <w:lang w:val="en-CA"/>
              </w:rPr>
              <w:t>3 characteristic features of BECTS/</w:t>
            </w:r>
            <w:r>
              <w:rPr>
                <w:rFonts w:eastAsia="?????? Pro W3"/>
                <w:color w:val="000000"/>
                <w:sz w:val="18"/>
                <w:szCs w:val="24"/>
                <w:lang w:val="en-CA"/>
              </w:rPr>
              <w:t>Benign</w:t>
            </w:r>
            <w:r w:rsidRPr="001206F3">
              <w:rPr>
                <w:rFonts w:eastAsia="?????? Pro W3"/>
                <w:color w:val="000000"/>
                <w:sz w:val="18"/>
                <w:szCs w:val="24"/>
                <w:lang w:val="en-CA"/>
              </w:rPr>
              <w:t xml:space="preserve"> Rolandic </w:t>
            </w:r>
            <w:r>
              <w:rPr>
                <w:rFonts w:eastAsia="?????? Pro W3"/>
                <w:color w:val="000000"/>
                <w:sz w:val="18"/>
                <w:szCs w:val="24"/>
                <w:lang w:val="en-CA"/>
              </w:rPr>
              <w:t>Epilepsy”</w:t>
            </w:r>
          </w:p>
          <w:p w14:paraId="72CFE227" w14:textId="77777777" w:rsidR="00CE2DE5" w:rsidRPr="00D00E38" w:rsidRDefault="00CE2DE5" w:rsidP="001206F3">
            <w:pPr>
              <w:spacing w:after="0" w:line="240" w:lineRule="auto"/>
              <w:ind w:left="113" w:right="113"/>
              <w:rPr>
                <w:rFonts w:eastAsia="?????? Pro W3"/>
                <w:color w:val="008000"/>
                <w:sz w:val="18"/>
                <w:szCs w:val="24"/>
                <w:lang w:val="en-GB"/>
              </w:rPr>
            </w:pPr>
          </w:p>
          <w:p w14:paraId="2C23DAC5" w14:textId="77777777" w:rsidR="00CE2DE5" w:rsidRPr="00D00E38" w:rsidRDefault="00CE2DE5" w:rsidP="001206F3">
            <w:pPr>
              <w:spacing w:after="0" w:line="240" w:lineRule="auto"/>
              <w:ind w:left="113" w:right="113"/>
              <w:rPr>
                <w:rFonts w:eastAsia="?????? Pro W3"/>
                <w:color w:val="000000"/>
                <w:sz w:val="18"/>
                <w:szCs w:val="24"/>
                <w:lang w:val="en-GB"/>
              </w:rPr>
            </w:pPr>
          </w:p>
        </w:tc>
      </w:tr>
      <w:tr w:rsidR="00CE2DE5" w:rsidRPr="00CF6B2F" w14:paraId="71A17FBB" w14:textId="77777777" w:rsidTr="001206F3">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73AB0E9" w14:textId="77777777" w:rsidR="00CE2DE5" w:rsidRPr="00D00E38" w:rsidRDefault="00CE2DE5" w:rsidP="001206F3">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51EC5525" w14:textId="77777777" w:rsidTr="001206F3">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AE25C3" w14:textId="77777777" w:rsidR="00CE2DE5" w:rsidRPr="00D00E38" w:rsidRDefault="00CE2DE5" w:rsidP="001206F3">
            <w:pPr>
              <w:spacing w:after="0" w:line="240" w:lineRule="auto"/>
              <w:ind w:left="113" w:right="113"/>
              <w:rPr>
                <w:rFonts w:eastAsia="?????? Pro W3" w:cs="Arial"/>
                <w:b/>
                <w:i/>
                <w:color w:val="000000"/>
                <w:sz w:val="18"/>
                <w:szCs w:val="18"/>
                <w:lang w:val="en-GB"/>
              </w:rPr>
            </w:pPr>
          </w:p>
          <w:p w14:paraId="42EB9B5B" w14:textId="77777777" w:rsidR="00CE2DE5" w:rsidRDefault="00CE2DE5" w:rsidP="001206F3">
            <w:pPr>
              <w:spacing w:after="0" w:line="240" w:lineRule="auto"/>
              <w:ind w:left="162" w:right="113"/>
              <w:rPr>
                <w:rFonts w:eastAsia="?????? Pro W3"/>
                <w:b/>
                <w:bCs/>
                <w:sz w:val="18"/>
                <w:szCs w:val="24"/>
                <w:lang w:val="en-CA"/>
              </w:rPr>
            </w:pPr>
            <w:r>
              <w:rPr>
                <w:rFonts w:eastAsia="?????? Pro W3"/>
                <w:b/>
                <w:sz w:val="18"/>
                <w:szCs w:val="20"/>
                <w:lang w:val="en-GB"/>
              </w:rPr>
              <w:t>Feedback</w:t>
            </w:r>
          </w:p>
          <w:p w14:paraId="63B3D304" w14:textId="77777777" w:rsidR="00CE2DE5" w:rsidRPr="001206F3" w:rsidRDefault="00CE2DE5" w:rsidP="001206F3">
            <w:pPr>
              <w:pStyle w:val="ListParagraph"/>
              <w:numPr>
                <w:ilvl w:val="0"/>
                <w:numId w:val="21"/>
              </w:numPr>
              <w:spacing w:after="0" w:line="240" w:lineRule="auto"/>
              <w:ind w:right="113"/>
              <w:rPr>
                <w:rFonts w:eastAsia="?????? Pro W3" w:cs="Arial"/>
                <w:color w:val="000000"/>
                <w:sz w:val="18"/>
                <w:szCs w:val="18"/>
                <w:lang w:val="en-GB"/>
              </w:rPr>
            </w:pPr>
            <w:r w:rsidRPr="001206F3">
              <w:rPr>
                <w:rFonts w:eastAsia="?????? Pro W3" w:cs="Arial"/>
                <w:b/>
                <w:color w:val="000000"/>
                <w:sz w:val="18"/>
                <w:szCs w:val="18"/>
              </w:rPr>
              <w:t>Occurred at night</w:t>
            </w:r>
            <w:r>
              <w:rPr>
                <w:rFonts w:eastAsia="?????? Pro W3" w:cs="Arial"/>
                <w:color w:val="000000"/>
                <w:sz w:val="18"/>
                <w:szCs w:val="18"/>
              </w:rPr>
              <w:t>: BECTS seizures often occur at night</w:t>
            </w:r>
          </w:p>
          <w:p w14:paraId="04B31BF2" w14:textId="77777777" w:rsidR="00CE2DE5" w:rsidRPr="00482B38" w:rsidRDefault="00CE2DE5" w:rsidP="00482B38">
            <w:pPr>
              <w:pStyle w:val="ListParagraph"/>
              <w:numPr>
                <w:ilvl w:val="0"/>
                <w:numId w:val="21"/>
              </w:numPr>
              <w:spacing w:after="0" w:line="240" w:lineRule="auto"/>
              <w:ind w:right="113"/>
              <w:rPr>
                <w:rFonts w:eastAsia="?????? Pro W3" w:cs="Arial"/>
                <w:color w:val="000000"/>
                <w:sz w:val="18"/>
                <w:szCs w:val="18"/>
              </w:rPr>
            </w:pPr>
            <w:r w:rsidRPr="001206F3">
              <w:rPr>
                <w:rFonts w:eastAsia="?????? Pro W3" w:cs="Arial"/>
                <w:b/>
                <w:color w:val="000000"/>
                <w:sz w:val="18"/>
                <w:szCs w:val="18"/>
              </w:rPr>
              <w:t>Partial seizure with no loss of consciousness</w:t>
            </w:r>
            <w:r>
              <w:rPr>
                <w:rFonts w:eastAsia="?????? Pro W3" w:cs="Arial"/>
                <w:color w:val="000000"/>
                <w:sz w:val="18"/>
                <w:szCs w:val="18"/>
              </w:rPr>
              <w:t>:</w:t>
            </w:r>
            <w:r w:rsidRPr="001206F3">
              <w:rPr>
                <w:rFonts w:eastAsia="?????? Pro W3" w:cs="Arial"/>
                <w:color w:val="000000"/>
                <w:sz w:val="18"/>
                <w:szCs w:val="18"/>
              </w:rPr>
              <w:t xml:space="preserve"> </w:t>
            </w:r>
            <w:r w:rsidRPr="00482B38">
              <w:rPr>
                <w:rFonts w:eastAsia="?????? Pro W3" w:cs="Arial"/>
                <w:color w:val="000000"/>
                <w:sz w:val="18"/>
                <w:szCs w:val="18"/>
              </w:rPr>
              <w:t xml:space="preserve">Consciousness </w:t>
            </w:r>
            <w:r>
              <w:rPr>
                <w:rFonts w:eastAsia="?????? Pro W3" w:cs="Arial"/>
                <w:color w:val="000000"/>
                <w:sz w:val="18"/>
                <w:szCs w:val="18"/>
              </w:rPr>
              <w:t xml:space="preserve">is </w:t>
            </w:r>
            <w:r w:rsidRPr="00482B38">
              <w:rPr>
                <w:rFonts w:eastAsia="?????? Pro W3" w:cs="Arial"/>
                <w:color w:val="000000"/>
                <w:sz w:val="18"/>
                <w:szCs w:val="18"/>
              </w:rPr>
              <w:t>usually preserved</w:t>
            </w:r>
            <w:r>
              <w:rPr>
                <w:rFonts w:eastAsia="?????? Pro W3" w:cs="Arial"/>
                <w:color w:val="000000"/>
                <w:sz w:val="18"/>
                <w:szCs w:val="18"/>
              </w:rPr>
              <w:t xml:space="preserve"> in BECTS. However, in about a third of patients with BECTS, seizures will progress to a generalized seizure and loss of consciousness.</w:t>
            </w:r>
          </w:p>
          <w:p w14:paraId="6643BE12" w14:textId="77777777" w:rsidR="00CE2DE5" w:rsidRPr="001206F3" w:rsidRDefault="00CE2DE5" w:rsidP="001206F3">
            <w:pPr>
              <w:pStyle w:val="ListParagraph"/>
              <w:numPr>
                <w:ilvl w:val="0"/>
                <w:numId w:val="21"/>
              </w:numPr>
              <w:spacing w:after="0" w:line="240" w:lineRule="auto"/>
              <w:ind w:right="113"/>
              <w:rPr>
                <w:rFonts w:eastAsia="?????? Pro W3" w:cs="Arial"/>
                <w:color w:val="000000"/>
                <w:sz w:val="18"/>
                <w:szCs w:val="18"/>
                <w:lang w:val="en-GB"/>
              </w:rPr>
            </w:pPr>
            <w:r w:rsidRPr="001206F3">
              <w:rPr>
                <w:rFonts w:eastAsia="?????? Pro W3" w:cs="Arial"/>
                <w:b/>
                <w:color w:val="000000"/>
                <w:sz w:val="18"/>
                <w:szCs w:val="18"/>
              </w:rPr>
              <w:t>Facial twitching, gurgling sounds</w:t>
            </w:r>
            <w:r>
              <w:rPr>
                <w:rFonts w:eastAsia="?????? Pro W3" w:cs="Arial"/>
                <w:color w:val="000000"/>
                <w:sz w:val="18"/>
                <w:szCs w:val="18"/>
              </w:rPr>
              <w:t>:</w:t>
            </w:r>
            <w:r w:rsidRPr="001206F3">
              <w:rPr>
                <w:rFonts w:eastAsia="?????? Pro W3" w:cs="Arial"/>
                <w:color w:val="000000"/>
                <w:sz w:val="18"/>
                <w:szCs w:val="18"/>
              </w:rPr>
              <w:t xml:space="preserve"> </w:t>
            </w:r>
            <w:r>
              <w:rPr>
                <w:rFonts w:eastAsia="?????? Pro W3" w:cs="Arial"/>
                <w:color w:val="000000"/>
                <w:sz w:val="18"/>
                <w:szCs w:val="18"/>
              </w:rPr>
              <w:t>Common characteristics of BECTS include:</w:t>
            </w:r>
          </w:p>
          <w:p w14:paraId="4FDFAA5B" w14:textId="77777777" w:rsidR="00CE2DE5" w:rsidRPr="00482B38" w:rsidRDefault="00CE2DE5" w:rsidP="00482B38">
            <w:pPr>
              <w:pStyle w:val="ListParagraph"/>
              <w:numPr>
                <w:ilvl w:val="1"/>
                <w:numId w:val="21"/>
              </w:numPr>
              <w:spacing w:after="0" w:line="240" w:lineRule="auto"/>
              <w:ind w:right="113"/>
              <w:rPr>
                <w:rFonts w:eastAsia="?????? Pro W3" w:cs="Arial"/>
                <w:color w:val="000000"/>
                <w:sz w:val="18"/>
                <w:szCs w:val="18"/>
                <w:lang w:val="en-GB"/>
              </w:rPr>
            </w:pPr>
            <w:r>
              <w:rPr>
                <w:rFonts w:eastAsia="?????? Pro W3" w:cs="Arial"/>
                <w:color w:val="000000"/>
                <w:sz w:val="18"/>
                <w:szCs w:val="18"/>
              </w:rPr>
              <w:t>Uni</w:t>
            </w:r>
            <w:r w:rsidRPr="00482B38">
              <w:rPr>
                <w:rFonts w:eastAsia="?????? Pro W3" w:cs="Arial"/>
                <w:color w:val="000000"/>
                <w:sz w:val="18"/>
                <w:szCs w:val="18"/>
              </w:rPr>
              <w:t>lateral sensorimotor involvement of the face; mostly of the tongue, lip,</w:t>
            </w:r>
            <w:r>
              <w:rPr>
                <w:rFonts w:eastAsia="?????? Pro W3" w:cs="Arial"/>
                <w:color w:val="000000"/>
                <w:sz w:val="18"/>
                <w:szCs w:val="18"/>
              </w:rPr>
              <w:t xml:space="preserve"> </w:t>
            </w:r>
            <w:r w:rsidRPr="00482B38">
              <w:rPr>
                <w:rFonts w:eastAsia="?????? Pro W3" w:cs="Arial"/>
                <w:color w:val="000000"/>
                <w:sz w:val="18"/>
                <w:szCs w:val="18"/>
              </w:rPr>
              <w:t xml:space="preserve">inner cheek, gums, </w:t>
            </w:r>
            <w:r w:rsidR="00280054">
              <w:rPr>
                <w:rFonts w:eastAsia="?????? Pro W3" w:cs="Arial"/>
                <w:color w:val="000000"/>
                <w:sz w:val="18"/>
                <w:szCs w:val="18"/>
              </w:rPr>
              <w:t xml:space="preserve">and </w:t>
            </w:r>
            <w:r w:rsidRPr="00482B38">
              <w:rPr>
                <w:rFonts w:eastAsia="?????? Pro W3" w:cs="Arial"/>
                <w:color w:val="000000"/>
                <w:sz w:val="18"/>
                <w:szCs w:val="18"/>
              </w:rPr>
              <w:t>teeth,</w:t>
            </w:r>
            <w:r>
              <w:rPr>
                <w:rFonts w:eastAsia="?????? Pro W3" w:cs="Arial"/>
                <w:color w:val="000000"/>
                <w:sz w:val="18"/>
                <w:szCs w:val="18"/>
              </w:rPr>
              <w:t xml:space="preserve"> </w:t>
            </w:r>
            <w:r w:rsidRPr="00482B38">
              <w:rPr>
                <w:rFonts w:eastAsia="?????? Pro W3" w:cs="Arial"/>
                <w:color w:val="000000"/>
                <w:sz w:val="18"/>
                <w:szCs w:val="18"/>
              </w:rPr>
              <w:t>lasting for a few seconds to 1 minute</w:t>
            </w:r>
          </w:p>
          <w:p w14:paraId="52973B86" w14:textId="77777777" w:rsidR="00CE2DE5" w:rsidRPr="00482B38" w:rsidRDefault="00280054" w:rsidP="00482B38">
            <w:pPr>
              <w:pStyle w:val="ListParagraph"/>
              <w:numPr>
                <w:ilvl w:val="1"/>
                <w:numId w:val="21"/>
              </w:numPr>
              <w:spacing w:after="0" w:line="240" w:lineRule="auto"/>
              <w:ind w:right="113"/>
              <w:rPr>
                <w:rFonts w:eastAsia="?????? Pro W3" w:cs="Arial"/>
                <w:color w:val="000000"/>
                <w:sz w:val="18"/>
                <w:szCs w:val="18"/>
                <w:lang w:val="en-GB"/>
              </w:rPr>
            </w:pPr>
            <w:r>
              <w:rPr>
                <w:rFonts w:eastAsia="?????? Pro W3" w:cs="Arial"/>
                <w:color w:val="000000"/>
                <w:sz w:val="18"/>
                <w:szCs w:val="18"/>
              </w:rPr>
              <w:t>Inability to speak;</w:t>
            </w:r>
            <w:r w:rsidR="00CE2DE5" w:rsidRPr="00482B38">
              <w:rPr>
                <w:rFonts w:eastAsia="?????? Pro W3" w:cs="Arial"/>
                <w:color w:val="000000"/>
                <w:sz w:val="18"/>
                <w:szCs w:val="18"/>
              </w:rPr>
              <w:t xml:space="preserve"> although often </w:t>
            </w:r>
            <w:r w:rsidR="00CE2DE5">
              <w:rPr>
                <w:rFonts w:eastAsia="?????? Pro W3" w:cs="Arial"/>
                <w:color w:val="000000"/>
                <w:sz w:val="18"/>
                <w:szCs w:val="18"/>
              </w:rPr>
              <w:t>gargling, grunting,</w:t>
            </w:r>
            <w:r w:rsidR="00CE2DE5" w:rsidRPr="00482B38">
              <w:rPr>
                <w:rFonts w:eastAsia="?????? Pro W3" w:cs="Arial"/>
                <w:color w:val="000000"/>
                <w:sz w:val="18"/>
                <w:szCs w:val="18"/>
              </w:rPr>
              <w:t xml:space="preserve"> or guttural sounds</w:t>
            </w:r>
            <w:r w:rsidR="00CE2DE5">
              <w:rPr>
                <w:rFonts w:eastAsia="?????? Pro W3" w:cs="Arial"/>
                <w:color w:val="000000"/>
                <w:sz w:val="18"/>
                <w:szCs w:val="18"/>
              </w:rPr>
              <w:t xml:space="preserve"> are present</w:t>
            </w:r>
          </w:p>
          <w:p w14:paraId="0ED3750D" w14:textId="77777777" w:rsidR="00CE2DE5" w:rsidRPr="00482B38" w:rsidRDefault="00CE2DE5" w:rsidP="00482B38">
            <w:pPr>
              <w:pStyle w:val="ListParagraph"/>
              <w:numPr>
                <w:ilvl w:val="1"/>
                <w:numId w:val="21"/>
              </w:numPr>
              <w:spacing w:after="0" w:line="240" w:lineRule="auto"/>
              <w:ind w:right="113"/>
              <w:rPr>
                <w:rFonts w:eastAsia="?????? Pro W3" w:cs="Arial"/>
                <w:color w:val="000000"/>
                <w:sz w:val="18"/>
                <w:szCs w:val="18"/>
                <w:lang w:val="en-GB"/>
              </w:rPr>
            </w:pPr>
            <w:r>
              <w:rPr>
                <w:rFonts w:eastAsia="?????? Pro W3" w:cs="Arial"/>
                <w:color w:val="000000"/>
                <w:sz w:val="18"/>
                <w:szCs w:val="18"/>
              </w:rPr>
              <w:t xml:space="preserve">Less commonly, such as in Ethan’s case, the abnormal movements </w:t>
            </w:r>
            <w:r w:rsidRPr="00482B38">
              <w:rPr>
                <w:rFonts w:eastAsia="?????? Pro W3" w:cs="Arial"/>
                <w:color w:val="000000"/>
                <w:sz w:val="18"/>
                <w:szCs w:val="18"/>
              </w:rPr>
              <w:t>spread to the ipsilateral upper extremity</w:t>
            </w:r>
          </w:p>
          <w:p w14:paraId="613E2061" w14:textId="77777777" w:rsidR="00CE2DE5" w:rsidRPr="00482B38" w:rsidRDefault="00CE2DE5" w:rsidP="00482B38">
            <w:pPr>
              <w:pStyle w:val="ListParagraph"/>
              <w:numPr>
                <w:ilvl w:val="1"/>
                <w:numId w:val="21"/>
              </w:numPr>
              <w:spacing w:after="0" w:line="240" w:lineRule="auto"/>
              <w:ind w:right="113"/>
              <w:rPr>
                <w:rFonts w:eastAsia="?????? Pro W3" w:cs="Arial"/>
                <w:color w:val="000000"/>
                <w:sz w:val="18"/>
                <w:szCs w:val="18"/>
                <w:lang w:val="en-GB"/>
              </w:rPr>
            </w:pPr>
            <w:r>
              <w:rPr>
                <w:rFonts w:eastAsia="?????? Pro W3" w:cs="Arial"/>
                <w:color w:val="000000"/>
                <w:sz w:val="18"/>
                <w:szCs w:val="18"/>
              </w:rPr>
              <w:t>H</w:t>
            </w:r>
            <w:r w:rsidRPr="00482B38">
              <w:rPr>
                <w:rFonts w:eastAsia="?????? Pro W3" w:cs="Arial"/>
                <w:color w:val="000000"/>
                <w:sz w:val="18"/>
                <w:szCs w:val="18"/>
              </w:rPr>
              <w:t>emifacial sensory seizures (no motor) are less common</w:t>
            </w:r>
          </w:p>
          <w:p w14:paraId="276D0CF8" w14:textId="77777777" w:rsidR="00CE2DE5" w:rsidRPr="00D00E38" w:rsidRDefault="00CE2DE5" w:rsidP="001206F3">
            <w:pPr>
              <w:spacing w:after="0" w:line="240" w:lineRule="auto"/>
              <w:ind w:left="113" w:right="113"/>
              <w:rPr>
                <w:rFonts w:eastAsia="?????? Pro W3" w:cs="Arial"/>
                <w:color w:val="000000"/>
                <w:sz w:val="18"/>
                <w:szCs w:val="18"/>
                <w:lang w:val="en-GB"/>
              </w:rPr>
            </w:pPr>
          </w:p>
          <w:p w14:paraId="1D9756DE" w14:textId="77777777" w:rsidR="00CE2DE5" w:rsidRPr="00D00E38" w:rsidRDefault="00CE2DE5" w:rsidP="001206F3">
            <w:pPr>
              <w:spacing w:after="0" w:line="240" w:lineRule="auto"/>
              <w:ind w:left="113" w:right="113"/>
              <w:rPr>
                <w:rFonts w:eastAsia="?????? Pro W3" w:cs="Arial"/>
                <w:color w:val="000000"/>
                <w:sz w:val="18"/>
                <w:szCs w:val="18"/>
                <w:lang w:val="en-GB"/>
              </w:rPr>
            </w:pPr>
          </w:p>
        </w:tc>
      </w:tr>
      <w:tr w:rsidR="00CE2DE5" w:rsidRPr="00CF6B2F" w14:paraId="63FFEABB" w14:textId="77777777" w:rsidTr="001206F3">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28B45C1" w14:textId="77777777" w:rsidR="00CE2DE5" w:rsidRPr="00D00E38" w:rsidRDefault="00CE2DE5" w:rsidP="001206F3">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455F2143" w14:textId="77777777" w:rsidTr="001206F3">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6BDCFE3E" w14:textId="77777777" w:rsidR="00CE2DE5" w:rsidRPr="00D00E38" w:rsidRDefault="00CE2DE5" w:rsidP="001206F3">
            <w:pPr>
              <w:keepNext/>
              <w:keepLines/>
              <w:spacing w:after="0" w:line="240" w:lineRule="auto"/>
              <w:ind w:left="162" w:hanging="1"/>
              <w:rPr>
                <w:rFonts w:eastAsia="?????? Pro W3"/>
                <w:i/>
                <w:color w:val="216800"/>
                <w:sz w:val="18"/>
                <w:szCs w:val="20"/>
                <w:lang w:val="en-GB"/>
              </w:rPr>
            </w:pPr>
          </w:p>
          <w:p w14:paraId="18128976" w14:textId="77777777" w:rsidR="00CE2DE5" w:rsidRPr="00D00E38" w:rsidRDefault="00CE2DE5" w:rsidP="001206F3">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1A302DF0" w14:textId="77777777" w:rsidR="00CE2DE5" w:rsidRPr="00D00E38" w:rsidRDefault="00CE2DE5" w:rsidP="001206F3">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Open text box and provide Check Answer button</w:t>
            </w:r>
            <w:r w:rsidR="00DC1112">
              <w:rPr>
                <w:rFonts w:eastAsia="?????? Pro W3"/>
                <w:color w:val="008000"/>
                <w:sz w:val="18"/>
                <w:szCs w:val="20"/>
                <w:lang w:val="en-GB"/>
              </w:rPr>
              <w:t>. Provide feedback when clicked</w:t>
            </w:r>
          </w:p>
        </w:tc>
      </w:tr>
    </w:tbl>
    <w:p w14:paraId="6D8BCF58" w14:textId="77777777" w:rsidR="00CE2DE5" w:rsidRDefault="00CE2DE5"/>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3A586D95"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79E522A"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C2DE02" w14:textId="77777777" w:rsidR="00CE2DE5" w:rsidRPr="00D00E38" w:rsidRDefault="00CE2DE5"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1CC013D" w14:textId="77777777" w:rsidR="00CE2DE5" w:rsidRPr="00D00E38" w:rsidRDefault="00CE2DE5" w:rsidP="00E32B5B">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1E364D28"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D70C0AC"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9C74A2" w14:textId="0A1B3E19" w:rsidR="00CE2DE5" w:rsidRPr="00D00E38" w:rsidRDefault="007A4541"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Follow-up</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331EEE" w14:textId="77777777" w:rsidR="00CE2DE5" w:rsidRPr="00D00E38" w:rsidRDefault="00CE2DE5" w:rsidP="00280054">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280054">
              <w:rPr>
                <w:rFonts w:eastAsia="?????? Pro W3"/>
                <w:b/>
                <w:color w:val="FF0000"/>
                <w:sz w:val="36"/>
                <w:szCs w:val="20"/>
                <w:lang w:val="en-GB"/>
              </w:rPr>
              <w:t>7-7</w:t>
            </w:r>
          </w:p>
        </w:tc>
      </w:tr>
      <w:tr w:rsidR="00CE2DE5" w:rsidRPr="00CF6B2F" w14:paraId="453ED019" w14:textId="77777777" w:rsidTr="00E32B5B">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43AAFF4"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7CF4DC" w14:textId="0F7CE3B9" w:rsidR="00CE2DE5" w:rsidRPr="00D00E38" w:rsidRDefault="00CF2440"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Use of anticonvulsants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26CA983B" w14:textId="77777777" w:rsidR="00CE2DE5" w:rsidRPr="00D00E38" w:rsidRDefault="00CE2DE5" w:rsidP="00E32B5B">
            <w:pPr>
              <w:keepNext/>
              <w:keepLines/>
              <w:spacing w:after="0" w:line="240" w:lineRule="auto"/>
              <w:ind w:left="119" w:hanging="18"/>
              <w:jc w:val="center"/>
              <w:rPr>
                <w:rFonts w:eastAsia="?????? Pro W3"/>
                <w:b/>
                <w:color w:val="000000"/>
                <w:sz w:val="36"/>
                <w:szCs w:val="20"/>
                <w:lang w:val="en-GB"/>
              </w:rPr>
            </w:pPr>
          </w:p>
        </w:tc>
      </w:tr>
      <w:tr w:rsidR="00CE2DE5" w:rsidRPr="00CF6B2F" w14:paraId="53416792"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5C21F8F" w14:textId="77777777" w:rsidR="00CE2DE5" w:rsidRPr="00D00E38" w:rsidRDefault="00CE2DE5" w:rsidP="00E32B5B">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0DBA7892" w14:textId="77777777" w:rsidTr="00280054">
        <w:trPr>
          <w:cantSplit/>
          <w:trHeight w:val="2502"/>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2F35D7" w14:textId="77777777" w:rsidR="00CE2DE5" w:rsidRPr="00482B38" w:rsidRDefault="00CE2DE5" w:rsidP="00482B38">
            <w:pPr>
              <w:spacing w:after="0" w:line="240" w:lineRule="auto"/>
              <w:ind w:left="113" w:right="113"/>
              <w:jc w:val="right"/>
              <w:rPr>
                <w:rFonts w:eastAsia="?????? Pro W3"/>
                <w:b/>
                <w:color w:val="000000"/>
                <w:sz w:val="18"/>
                <w:szCs w:val="24"/>
                <w:lang w:val="en-GB"/>
              </w:rPr>
            </w:pPr>
            <w:r w:rsidRPr="00482B38">
              <w:rPr>
                <w:rFonts w:eastAsia="?????? Pro W3"/>
                <w:b/>
                <w:color w:val="000000"/>
                <w:sz w:val="18"/>
                <w:szCs w:val="24"/>
                <w:lang w:val="en-GB"/>
              </w:rPr>
              <w:t xml:space="preserve">3 months later </w:t>
            </w:r>
          </w:p>
          <w:p w14:paraId="21313EDE" w14:textId="77777777" w:rsidR="00CE2DE5" w:rsidRPr="00CF6B2F" w:rsidRDefault="00CE2DE5" w:rsidP="00482B38">
            <w:pPr>
              <w:ind w:left="113" w:right="113"/>
              <w:rPr>
                <w:rFonts w:eastAsia="?????? Pro W3"/>
                <w:color w:val="000000"/>
                <w:sz w:val="18"/>
                <w:lang w:val="en-CA"/>
              </w:rPr>
            </w:pPr>
            <w:r>
              <w:rPr>
                <w:rFonts w:eastAsia="?????? Pro W3"/>
                <w:color w:val="000000"/>
                <w:sz w:val="18"/>
                <w:szCs w:val="24"/>
                <w:lang w:val="en-GB"/>
              </w:rPr>
              <w:t>Mother: “</w:t>
            </w:r>
            <w:r>
              <w:rPr>
                <w:rFonts w:eastAsia="?????? Pro W3"/>
                <w:color w:val="000000"/>
                <w:sz w:val="18"/>
                <w:lang w:val="en-CA"/>
              </w:rPr>
              <w:t>Ethan</w:t>
            </w:r>
            <w:r w:rsidRPr="00CF6B2F">
              <w:rPr>
                <w:rFonts w:eastAsia="?????? Pro W3"/>
                <w:color w:val="000000"/>
                <w:sz w:val="18"/>
                <w:lang w:val="en-CA"/>
              </w:rPr>
              <w:t xml:space="preserve"> hadn’t had any seizures over the past 3 months, but then yesterday he had another seizure at home. It’s been really busy over the holidays and </w:t>
            </w:r>
            <w:r>
              <w:rPr>
                <w:rFonts w:eastAsia="?????? Pro W3"/>
                <w:color w:val="000000"/>
                <w:sz w:val="18"/>
                <w:lang w:val="en-CA"/>
              </w:rPr>
              <w:t>Ethan</w:t>
            </w:r>
            <w:r w:rsidRPr="00CF6B2F">
              <w:rPr>
                <w:rFonts w:eastAsia="?????? Pro W3"/>
                <w:color w:val="000000"/>
                <w:sz w:val="18"/>
                <w:lang w:val="en-CA"/>
              </w:rPr>
              <w:t xml:space="preserve"> has had some rather late bedtimes. I think he’s really tired. The seizure didn’t last long and </w:t>
            </w:r>
            <w:r>
              <w:rPr>
                <w:rFonts w:eastAsia="?????? Pro W3"/>
                <w:color w:val="000000"/>
                <w:sz w:val="18"/>
                <w:lang w:val="en-CA"/>
              </w:rPr>
              <w:t>h</w:t>
            </w:r>
            <w:r w:rsidRPr="00CF6B2F">
              <w:rPr>
                <w:rFonts w:eastAsia="?????? Pro W3"/>
                <w:color w:val="000000"/>
                <w:sz w:val="18"/>
                <w:lang w:val="en-CA"/>
              </w:rPr>
              <w:t>e didn’t lose consciousness.</w:t>
            </w:r>
          </w:p>
          <w:p w14:paraId="7945823E" w14:textId="77777777" w:rsidR="00CE2DE5" w:rsidRPr="00482B38" w:rsidRDefault="00CE2DE5" w:rsidP="00482B38">
            <w:pPr>
              <w:spacing w:after="0" w:line="240" w:lineRule="auto"/>
              <w:ind w:left="113" w:right="113"/>
              <w:rPr>
                <w:rFonts w:eastAsia="?????? Pro W3"/>
                <w:color w:val="000000"/>
                <w:sz w:val="18"/>
                <w:szCs w:val="24"/>
                <w:lang w:val="en-GB"/>
              </w:rPr>
            </w:pPr>
            <w:r w:rsidRPr="00482B38">
              <w:rPr>
                <w:rFonts w:eastAsia="?????? Pro W3"/>
                <w:color w:val="000000"/>
                <w:sz w:val="18"/>
                <w:szCs w:val="24"/>
                <w:lang w:val="en-CA"/>
              </w:rPr>
              <w:t xml:space="preserve">Now that he has had a third seizure, would </w:t>
            </w:r>
            <w:r>
              <w:rPr>
                <w:rFonts w:eastAsia="?????? Pro W3"/>
                <w:color w:val="000000"/>
                <w:sz w:val="18"/>
                <w:szCs w:val="24"/>
                <w:lang w:val="en-CA"/>
              </w:rPr>
              <w:t xml:space="preserve">he </w:t>
            </w:r>
            <w:r w:rsidRPr="00482B38">
              <w:rPr>
                <w:rFonts w:eastAsia="?????? Pro W3"/>
                <w:color w:val="000000"/>
                <w:sz w:val="18"/>
                <w:szCs w:val="24"/>
                <w:lang w:val="en-CA"/>
              </w:rPr>
              <w:t>benefit from anticonvulsants?</w:t>
            </w:r>
            <w:r>
              <w:rPr>
                <w:rFonts w:eastAsia="?????? Pro W3"/>
                <w:color w:val="000000"/>
                <w:sz w:val="18"/>
                <w:szCs w:val="24"/>
                <w:lang w:val="en-CA"/>
              </w:rPr>
              <w:t>”</w:t>
            </w:r>
          </w:p>
          <w:p w14:paraId="7AA27C2E" w14:textId="77777777" w:rsidR="00CE2DE5" w:rsidRDefault="00CE2DE5" w:rsidP="00482B38">
            <w:pPr>
              <w:spacing w:after="0" w:line="240" w:lineRule="auto"/>
              <w:ind w:left="113" w:right="113"/>
              <w:rPr>
                <w:rFonts w:eastAsia="?????? Pro W3"/>
                <w:color w:val="000000"/>
                <w:sz w:val="18"/>
                <w:szCs w:val="24"/>
                <w:lang w:val="en-CA"/>
              </w:rPr>
            </w:pPr>
          </w:p>
          <w:p w14:paraId="4682F40F" w14:textId="77777777" w:rsidR="00CE2DE5" w:rsidRDefault="00CE2DE5" w:rsidP="00482B38">
            <w:pPr>
              <w:spacing w:after="0" w:line="240" w:lineRule="auto"/>
              <w:ind w:left="113" w:right="113"/>
              <w:rPr>
                <w:rFonts w:eastAsia="?????? Pro W3"/>
                <w:i/>
                <w:color w:val="000000"/>
                <w:sz w:val="18"/>
                <w:szCs w:val="24"/>
                <w:lang w:val="en-CA"/>
              </w:rPr>
            </w:pPr>
            <w:r>
              <w:rPr>
                <w:rFonts w:eastAsia="?????? Pro W3"/>
                <w:i/>
                <w:color w:val="000000"/>
                <w:sz w:val="18"/>
                <w:szCs w:val="24"/>
                <w:lang w:val="en-CA"/>
              </w:rPr>
              <w:t>What do you do?</w:t>
            </w:r>
          </w:p>
          <w:p w14:paraId="28D9CD53" w14:textId="77777777" w:rsidR="00CE2DE5" w:rsidRPr="003F785C" w:rsidRDefault="00CE2DE5" w:rsidP="003F785C">
            <w:pPr>
              <w:pStyle w:val="ListParagraph"/>
              <w:numPr>
                <w:ilvl w:val="0"/>
                <w:numId w:val="23"/>
              </w:numPr>
              <w:spacing w:after="0" w:line="240" w:lineRule="auto"/>
              <w:ind w:right="113"/>
              <w:rPr>
                <w:rFonts w:eastAsia="?????? Pro W3"/>
                <w:color w:val="000000"/>
                <w:sz w:val="18"/>
                <w:szCs w:val="24"/>
                <w:lang w:val="en-GB"/>
              </w:rPr>
            </w:pPr>
            <w:r w:rsidRPr="003F785C">
              <w:rPr>
                <w:rFonts w:eastAsia="?????? Pro W3"/>
                <w:color w:val="000000"/>
                <w:sz w:val="18"/>
                <w:szCs w:val="24"/>
                <w:lang w:val="en-CA"/>
              </w:rPr>
              <w:t xml:space="preserve">Start carbamazepine </w:t>
            </w:r>
          </w:p>
          <w:p w14:paraId="46A6B5E1" w14:textId="77777777" w:rsidR="00CE2DE5" w:rsidRPr="003F785C" w:rsidRDefault="00CE2DE5" w:rsidP="003F785C">
            <w:pPr>
              <w:pStyle w:val="ListParagraph"/>
              <w:numPr>
                <w:ilvl w:val="0"/>
                <w:numId w:val="23"/>
              </w:numPr>
              <w:spacing w:after="0" w:line="240" w:lineRule="auto"/>
              <w:ind w:right="113"/>
              <w:rPr>
                <w:rFonts w:eastAsia="?????? Pro W3"/>
                <w:color w:val="000000"/>
                <w:sz w:val="18"/>
                <w:szCs w:val="24"/>
                <w:lang w:val="en-GB"/>
              </w:rPr>
            </w:pPr>
            <w:r w:rsidRPr="003F785C">
              <w:rPr>
                <w:rFonts w:eastAsia="?????? Pro W3"/>
                <w:color w:val="000000"/>
                <w:sz w:val="18"/>
                <w:szCs w:val="24"/>
                <w:lang w:val="en-CA"/>
              </w:rPr>
              <w:t xml:space="preserve">Start clobazam </w:t>
            </w:r>
          </w:p>
          <w:p w14:paraId="049C5295" w14:textId="77777777" w:rsidR="00CE2DE5" w:rsidRPr="003F785C" w:rsidRDefault="00CE2DE5" w:rsidP="003F785C">
            <w:pPr>
              <w:pStyle w:val="ListParagraph"/>
              <w:numPr>
                <w:ilvl w:val="0"/>
                <w:numId w:val="23"/>
              </w:numPr>
              <w:spacing w:after="0" w:line="240" w:lineRule="auto"/>
              <w:ind w:right="113"/>
              <w:rPr>
                <w:rFonts w:eastAsia="?????? Pro W3"/>
                <w:color w:val="000000"/>
                <w:sz w:val="18"/>
                <w:szCs w:val="24"/>
                <w:lang w:val="en-GB"/>
              </w:rPr>
            </w:pPr>
            <w:r w:rsidRPr="003F785C">
              <w:rPr>
                <w:rFonts w:eastAsia="?????? Pro W3"/>
                <w:color w:val="000000"/>
                <w:sz w:val="18"/>
                <w:szCs w:val="24"/>
                <w:lang w:val="en-CA"/>
              </w:rPr>
              <w:t>Repeat the EEG</w:t>
            </w:r>
          </w:p>
          <w:p w14:paraId="7C18C96F" w14:textId="77777777" w:rsidR="00CE2DE5" w:rsidRPr="00280054" w:rsidRDefault="00CE2DE5" w:rsidP="00280054">
            <w:pPr>
              <w:pStyle w:val="ListParagraph"/>
              <w:numPr>
                <w:ilvl w:val="0"/>
                <w:numId w:val="23"/>
              </w:numPr>
              <w:spacing w:after="0" w:line="240" w:lineRule="auto"/>
              <w:ind w:right="113"/>
              <w:rPr>
                <w:rFonts w:eastAsia="?????? Pro W3"/>
                <w:color w:val="000000"/>
                <w:sz w:val="18"/>
                <w:szCs w:val="24"/>
                <w:lang w:val="en-GB"/>
              </w:rPr>
            </w:pPr>
            <w:r w:rsidRPr="003F785C">
              <w:rPr>
                <w:rFonts w:eastAsia="?????? Pro W3"/>
                <w:color w:val="000000"/>
                <w:sz w:val="18"/>
                <w:szCs w:val="24"/>
                <w:lang w:val="en-CA"/>
              </w:rPr>
              <w:t>Reassure the family and work on sleep hygiene</w:t>
            </w:r>
          </w:p>
          <w:p w14:paraId="5DF4A713" w14:textId="77777777" w:rsidR="00CE2DE5" w:rsidRPr="00D00E38" w:rsidRDefault="00CE2DE5" w:rsidP="00E32B5B">
            <w:pPr>
              <w:spacing w:after="0" w:line="240" w:lineRule="auto"/>
              <w:ind w:left="113" w:right="113"/>
              <w:rPr>
                <w:rFonts w:eastAsia="?????? Pro W3"/>
                <w:color w:val="000000"/>
                <w:sz w:val="18"/>
                <w:szCs w:val="24"/>
                <w:lang w:val="en-GB"/>
              </w:rPr>
            </w:pPr>
          </w:p>
        </w:tc>
      </w:tr>
      <w:tr w:rsidR="00CE2DE5" w:rsidRPr="00CF6B2F" w14:paraId="119781EA"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5B02566" w14:textId="77777777" w:rsidR="00CE2DE5" w:rsidRPr="00D00E38" w:rsidRDefault="00CE2DE5" w:rsidP="00E32B5B">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5CBE0437" w14:textId="77777777" w:rsidTr="00E32B5B">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C5FA8E6" w14:textId="77777777" w:rsidR="00CE2DE5" w:rsidRPr="00D00E38" w:rsidRDefault="00CE2DE5" w:rsidP="00E32B5B">
            <w:pPr>
              <w:spacing w:after="0" w:line="240" w:lineRule="auto"/>
              <w:ind w:left="113" w:right="113"/>
              <w:rPr>
                <w:rFonts w:eastAsia="?????? Pro W3" w:cs="Arial"/>
                <w:b/>
                <w:i/>
                <w:color w:val="000000"/>
                <w:sz w:val="18"/>
                <w:szCs w:val="18"/>
                <w:lang w:val="en-GB"/>
              </w:rPr>
            </w:pPr>
          </w:p>
          <w:p w14:paraId="7CDF76E9" w14:textId="77777777" w:rsidR="00CE2DE5" w:rsidRDefault="00CE2DE5" w:rsidP="00E32B5B">
            <w:pPr>
              <w:spacing w:after="0" w:line="240" w:lineRule="auto"/>
              <w:ind w:left="162" w:right="113"/>
              <w:rPr>
                <w:rFonts w:eastAsia="?????? Pro W3"/>
                <w:b/>
                <w:bCs/>
                <w:sz w:val="18"/>
                <w:szCs w:val="24"/>
                <w:lang w:val="en-CA"/>
              </w:rPr>
            </w:pPr>
            <w:r>
              <w:rPr>
                <w:rFonts w:eastAsia="?????? Pro W3"/>
                <w:b/>
                <w:sz w:val="18"/>
                <w:szCs w:val="20"/>
                <w:lang w:val="en-GB"/>
              </w:rPr>
              <w:t>Feedback</w:t>
            </w:r>
          </w:p>
          <w:p w14:paraId="23E1D67C" w14:textId="77777777" w:rsidR="00CE2DE5" w:rsidRPr="003F785C" w:rsidRDefault="00CE2DE5" w:rsidP="003F785C">
            <w:pPr>
              <w:spacing w:after="0" w:line="240" w:lineRule="auto"/>
              <w:ind w:left="113" w:right="113"/>
              <w:rPr>
                <w:rFonts w:eastAsia="?????? Pro W3"/>
                <w:color w:val="000000"/>
                <w:sz w:val="18"/>
                <w:szCs w:val="24"/>
                <w:lang w:val="en-GB"/>
              </w:rPr>
            </w:pPr>
            <w:r w:rsidRPr="008879A3">
              <w:rPr>
                <w:rFonts w:eastAsia="?????? Pro W3"/>
                <w:color w:val="FF0000"/>
                <w:sz w:val="18"/>
                <w:szCs w:val="24"/>
                <w:lang w:val="en-CA"/>
              </w:rPr>
              <w:t>Start carbamazepine</w:t>
            </w:r>
            <w:r>
              <w:rPr>
                <w:rFonts w:eastAsia="?????? Pro W3"/>
                <w:color w:val="000000"/>
                <w:sz w:val="18"/>
                <w:szCs w:val="24"/>
                <w:lang w:val="en-CA"/>
              </w:rPr>
              <w:t xml:space="preserve">: </w:t>
            </w:r>
            <w:r w:rsidRPr="003F785C">
              <w:rPr>
                <w:rFonts w:eastAsia="?????? Pro W3"/>
                <w:color w:val="000000"/>
                <w:sz w:val="18"/>
                <w:szCs w:val="24"/>
                <w:lang w:val="en-CA"/>
              </w:rPr>
              <w:t xml:space="preserve">Rolandic seizures do not require anticonvulsant therapy. </w:t>
            </w:r>
            <w:r>
              <w:rPr>
                <w:rFonts w:eastAsia="?????? Pro W3"/>
                <w:color w:val="000000"/>
                <w:sz w:val="18"/>
                <w:szCs w:val="24"/>
                <w:lang w:val="en-CA"/>
              </w:rPr>
              <w:t xml:space="preserve">However, in rare cases, anticonvulsants are offered if a patient has very frequent, prolonged, or </w:t>
            </w:r>
            <w:r w:rsidRPr="003F785C">
              <w:rPr>
                <w:rFonts w:eastAsia="?????? Pro W3"/>
                <w:color w:val="000000"/>
                <w:sz w:val="18"/>
                <w:szCs w:val="24"/>
                <w:lang w:val="en-CA"/>
              </w:rPr>
              <w:t>recurrent associated generalize</w:t>
            </w:r>
            <w:r>
              <w:rPr>
                <w:rFonts w:eastAsia="?????? Pro W3"/>
                <w:color w:val="000000"/>
                <w:sz w:val="18"/>
                <w:szCs w:val="24"/>
                <w:lang w:val="en-CA"/>
              </w:rPr>
              <w:t>d</w:t>
            </w:r>
            <w:r w:rsidRPr="003F785C">
              <w:rPr>
                <w:rFonts w:eastAsia="?????? Pro W3"/>
                <w:color w:val="000000"/>
                <w:sz w:val="18"/>
                <w:szCs w:val="24"/>
                <w:lang w:val="en-CA"/>
              </w:rPr>
              <w:t xml:space="preserve"> tonic-clonic seizures</w:t>
            </w:r>
            <w:r>
              <w:rPr>
                <w:rFonts w:eastAsia="?????? Pro W3"/>
                <w:color w:val="000000"/>
                <w:sz w:val="18"/>
                <w:szCs w:val="24"/>
                <w:lang w:val="en-CA"/>
              </w:rPr>
              <w:t>.</w:t>
            </w:r>
            <w:r w:rsidRPr="003F785C">
              <w:rPr>
                <w:rFonts w:eastAsia="?????? Pro W3"/>
                <w:color w:val="000000"/>
                <w:sz w:val="18"/>
                <w:szCs w:val="24"/>
                <w:lang w:val="en-CA"/>
              </w:rPr>
              <w:t xml:space="preserve"> If antiepileptic medication is required, carbemazepine is a good choice. </w:t>
            </w:r>
          </w:p>
          <w:p w14:paraId="29EE270B" w14:textId="77777777" w:rsidR="00CE2DE5" w:rsidRPr="003F785C" w:rsidRDefault="00CE2DE5" w:rsidP="00E32B5B">
            <w:pPr>
              <w:spacing w:after="0" w:line="240" w:lineRule="auto"/>
              <w:ind w:left="113" w:right="113"/>
              <w:rPr>
                <w:rFonts w:eastAsia="?????? Pro W3"/>
                <w:color w:val="000000"/>
                <w:sz w:val="18"/>
                <w:szCs w:val="24"/>
                <w:lang w:val="en-GB"/>
              </w:rPr>
            </w:pPr>
            <w:r w:rsidRPr="00E32B5B">
              <w:rPr>
                <w:rFonts w:eastAsia="?????? Pro W3"/>
                <w:color w:val="FF0000"/>
                <w:sz w:val="18"/>
                <w:szCs w:val="24"/>
                <w:lang w:val="en-CA"/>
              </w:rPr>
              <w:t>Start clobazam</w:t>
            </w:r>
            <w:r>
              <w:rPr>
                <w:rFonts w:eastAsia="?????? Pro W3"/>
                <w:color w:val="000000"/>
                <w:sz w:val="18"/>
                <w:szCs w:val="24"/>
                <w:lang w:val="en-CA"/>
              </w:rPr>
              <w:t>:</w:t>
            </w:r>
            <w:r w:rsidRPr="003F785C">
              <w:rPr>
                <w:rFonts w:eastAsia="?????? Pro W3"/>
                <w:color w:val="000000"/>
                <w:sz w:val="18"/>
                <w:szCs w:val="24"/>
                <w:lang w:val="en-CA"/>
              </w:rPr>
              <w:t xml:space="preserve"> Rolandic seizures do not require anticonvulsant therapy. </w:t>
            </w:r>
            <w:r>
              <w:rPr>
                <w:rFonts w:eastAsia="?????? Pro W3"/>
                <w:color w:val="000000"/>
                <w:sz w:val="18"/>
                <w:szCs w:val="24"/>
                <w:lang w:val="en-CA"/>
              </w:rPr>
              <w:t xml:space="preserve">However, in rare cases, anticonvulsants are offered if a patient has very frequent, prolonged, or </w:t>
            </w:r>
            <w:r w:rsidRPr="003F785C">
              <w:rPr>
                <w:rFonts w:eastAsia="?????? Pro W3"/>
                <w:color w:val="000000"/>
                <w:sz w:val="18"/>
                <w:szCs w:val="24"/>
                <w:lang w:val="en-CA"/>
              </w:rPr>
              <w:t>recurrent associated generalize</w:t>
            </w:r>
            <w:r>
              <w:rPr>
                <w:rFonts w:eastAsia="?????? Pro W3"/>
                <w:color w:val="000000"/>
                <w:sz w:val="18"/>
                <w:szCs w:val="24"/>
                <w:lang w:val="en-CA"/>
              </w:rPr>
              <w:t>d</w:t>
            </w:r>
            <w:r w:rsidRPr="003F785C">
              <w:rPr>
                <w:rFonts w:eastAsia="?????? Pro W3"/>
                <w:color w:val="000000"/>
                <w:sz w:val="18"/>
                <w:szCs w:val="24"/>
                <w:lang w:val="en-CA"/>
              </w:rPr>
              <w:t xml:space="preserve"> tonic-clonic seizures</w:t>
            </w:r>
            <w:r>
              <w:rPr>
                <w:rFonts w:eastAsia="?????? Pro W3"/>
                <w:color w:val="000000"/>
                <w:sz w:val="18"/>
                <w:szCs w:val="24"/>
                <w:lang w:val="en-CA"/>
              </w:rPr>
              <w:t>.</w:t>
            </w:r>
            <w:r w:rsidRPr="003F785C">
              <w:rPr>
                <w:rFonts w:eastAsia="?????? Pro W3"/>
                <w:color w:val="000000"/>
                <w:sz w:val="18"/>
                <w:szCs w:val="24"/>
                <w:lang w:val="en-CA"/>
              </w:rPr>
              <w:t xml:space="preserve"> If antiepileptic medication is required, </w:t>
            </w:r>
            <w:r>
              <w:rPr>
                <w:rFonts w:eastAsia="?????? Pro W3"/>
                <w:color w:val="000000"/>
                <w:sz w:val="18"/>
                <w:szCs w:val="24"/>
                <w:lang w:val="en-CA"/>
              </w:rPr>
              <w:t>clobazam</w:t>
            </w:r>
            <w:r w:rsidRPr="003F785C">
              <w:rPr>
                <w:rFonts w:eastAsia="?????? Pro W3"/>
                <w:color w:val="000000"/>
                <w:sz w:val="18"/>
                <w:szCs w:val="24"/>
                <w:lang w:val="en-CA"/>
              </w:rPr>
              <w:t xml:space="preserve"> is a good choice. </w:t>
            </w:r>
          </w:p>
          <w:p w14:paraId="305C9C3A" w14:textId="77777777" w:rsidR="00CE2DE5" w:rsidRPr="003F785C" w:rsidRDefault="00CE2DE5" w:rsidP="003F785C">
            <w:pPr>
              <w:spacing w:after="0" w:line="240" w:lineRule="auto"/>
              <w:ind w:left="113" w:right="113"/>
              <w:rPr>
                <w:rFonts w:eastAsia="?????? Pro W3"/>
                <w:color w:val="000000"/>
                <w:sz w:val="18"/>
                <w:szCs w:val="24"/>
                <w:lang w:val="en-GB"/>
              </w:rPr>
            </w:pPr>
            <w:r w:rsidRPr="00E32B5B">
              <w:rPr>
                <w:rFonts w:eastAsia="?????? Pro W3"/>
                <w:color w:val="FF0000"/>
                <w:sz w:val="18"/>
                <w:szCs w:val="24"/>
                <w:lang w:val="en-CA"/>
              </w:rPr>
              <w:t>Repeat the EEG</w:t>
            </w:r>
            <w:r>
              <w:rPr>
                <w:rFonts w:eastAsia="?????? Pro W3"/>
                <w:color w:val="000000"/>
                <w:sz w:val="18"/>
                <w:szCs w:val="24"/>
                <w:lang w:val="en-CA"/>
              </w:rPr>
              <w:t xml:space="preserve">: </w:t>
            </w:r>
            <w:r w:rsidRPr="00E32B5B">
              <w:rPr>
                <w:rFonts w:eastAsia="?????? Pro W3"/>
                <w:color w:val="000000"/>
                <w:sz w:val="18"/>
                <w:szCs w:val="24"/>
                <w:lang w:val="en-CA"/>
              </w:rPr>
              <w:t xml:space="preserve">The initial EEG showed the typical pattern in BECTS. </w:t>
            </w:r>
            <w:r>
              <w:rPr>
                <w:rFonts w:eastAsia="?????? Pro W3"/>
                <w:color w:val="000000"/>
                <w:sz w:val="18"/>
                <w:szCs w:val="24"/>
                <w:lang w:val="en-CA"/>
              </w:rPr>
              <w:t xml:space="preserve">Ethan’s </w:t>
            </w:r>
            <w:r w:rsidRPr="00E32B5B">
              <w:rPr>
                <w:rFonts w:eastAsia="?????? Pro W3"/>
                <w:color w:val="000000"/>
                <w:sz w:val="18"/>
                <w:szCs w:val="24"/>
                <w:lang w:val="en-CA"/>
              </w:rPr>
              <w:t>seizure presentation has not changed. Repeating the study will not change your management, so there is no benefit to repeating the EE</w:t>
            </w:r>
            <w:r>
              <w:rPr>
                <w:rFonts w:eastAsia="?????? Pro W3"/>
                <w:color w:val="000000"/>
                <w:sz w:val="18"/>
                <w:szCs w:val="24"/>
                <w:lang w:val="en-CA"/>
              </w:rPr>
              <w:t>G.</w:t>
            </w:r>
          </w:p>
          <w:p w14:paraId="6BE21EA1" w14:textId="77777777" w:rsidR="00CE2DE5" w:rsidRPr="00280054" w:rsidRDefault="00CE2DE5" w:rsidP="00280054">
            <w:pPr>
              <w:spacing w:after="0" w:line="240" w:lineRule="auto"/>
              <w:ind w:left="113" w:right="113"/>
              <w:rPr>
                <w:rFonts w:eastAsia="?????? Pro W3"/>
                <w:color w:val="000000"/>
                <w:sz w:val="18"/>
                <w:szCs w:val="24"/>
                <w:lang w:val="en-GB"/>
              </w:rPr>
            </w:pPr>
            <w:r w:rsidRPr="00E32B5B">
              <w:rPr>
                <w:rFonts w:eastAsia="?????? Pro W3"/>
                <w:color w:val="00B050"/>
                <w:sz w:val="18"/>
                <w:szCs w:val="24"/>
                <w:lang w:val="en-CA"/>
              </w:rPr>
              <w:t>Reassure the family and work on sleep hygiene</w:t>
            </w:r>
            <w:r>
              <w:rPr>
                <w:rFonts w:eastAsia="?????? Pro W3"/>
                <w:color w:val="000000"/>
                <w:sz w:val="18"/>
                <w:szCs w:val="24"/>
                <w:lang w:val="en-CA"/>
              </w:rPr>
              <w:t xml:space="preserve">: </w:t>
            </w:r>
            <w:r w:rsidRPr="00E32B5B">
              <w:rPr>
                <w:rFonts w:eastAsia="?????? Pro W3"/>
                <w:color w:val="000000"/>
                <w:sz w:val="18"/>
                <w:szCs w:val="24"/>
                <w:lang w:val="en-CA"/>
              </w:rPr>
              <w:t xml:space="preserve">Most patients with BECTS do not require anticonvulsant treatment. Sleep deprivation is a </w:t>
            </w:r>
            <w:r>
              <w:rPr>
                <w:rFonts w:eastAsia="?????? Pro W3"/>
                <w:color w:val="000000"/>
                <w:sz w:val="18"/>
                <w:szCs w:val="24"/>
                <w:lang w:val="en-CA"/>
              </w:rPr>
              <w:t xml:space="preserve">common </w:t>
            </w:r>
            <w:r w:rsidRPr="00E32B5B">
              <w:rPr>
                <w:rFonts w:eastAsia="?????? Pro W3"/>
                <w:color w:val="000000"/>
                <w:sz w:val="18"/>
                <w:szCs w:val="24"/>
                <w:lang w:val="en-CA"/>
              </w:rPr>
              <w:t>seizure trigger in many epileptic syndromes and particularly in BECTS. Rolandic seizures often reso</w:t>
            </w:r>
            <w:r>
              <w:rPr>
                <w:rFonts w:eastAsia="?????? Pro W3"/>
                <w:color w:val="000000"/>
                <w:sz w:val="18"/>
                <w:szCs w:val="24"/>
                <w:lang w:val="en-CA"/>
              </w:rPr>
              <w:t>lve after 2-4 years from onset.</w:t>
            </w:r>
            <w:r w:rsidRPr="00E32B5B">
              <w:rPr>
                <w:rFonts w:eastAsia="?????? Pro W3"/>
                <w:color w:val="000000"/>
                <w:sz w:val="18"/>
                <w:szCs w:val="24"/>
                <w:lang w:val="en-CA"/>
              </w:rPr>
              <w:t xml:space="preserve"> The total number of seizures during this time is low, ofte</w:t>
            </w:r>
            <w:r>
              <w:rPr>
                <w:rFonts w:eastAsia="?????? Pro W3"/>
                <w:color w:val="000000"/>
                <w:sz w:val="18"/>
                <w:szCs w:val="24"/>
                <w:lang w:val="en-CA"/>
              </w:rPr>
              <w:t xml:space="preserve">n less than 10 seizures in total. </w:t>
            </w:r>
            <w:r w:rsidRPr="00E32B5B">
              <w:rPr>
                <w:rFonts w:eastAsia="?????? Pro W3"/>
                <w:color w:val="000000"/>
                <w:sz w:val="18"/>
                <w:szCs w:val="24"/>
                <w:lang w:val="en-CA"/>
              </w:rPr>
              <w:t xml:space="preserve">Development is not impaired. Once this is explained and sleep hygiene emphasized, usually the family is comfortable with </w:t>
            </w:r>
            <w:r>
              <w:rPr>
                <w:rFonts w:eastAsia="?????? Pro W3"/>
                <w:color w:val="000000"/>
                <w:sz w:val="18"/>
                <w:szCs w:val="24"/>
                <w:lang w:val="en-CA"/>
              </w:rPr>
              <w:t xml:space="preserve">not </w:t>
            </w:r>
            <w:r w:rsidRPr="00E32B5B">
              <w:rPr>
                <w:rFonts w:eastAsia="?????? Pro W3"/>
                <w:color w:val="000000"/>
                <w:sz w:val="18"/>
                <w:szCs w:val="24"/>
                <w:lang w:val="en-CA"/>
              </w:rPr>
              <w:t>gi</w:t>
            </w:r>
            <w:r>
              <w:rPr>
                <w:rFonts w:eastAsia="?????? Pro W3"/>
                <w:color w:val="000000"/>
                <w:sz w:val="18"/>
                <w:szCs w:val="24"/>
                <w:lang w:val="en-CA"/>
              </w:rPr>
              <w:t>ving anticonvulsant medications</w:t>
            </w:r>
            <w:r w:rsidRPr="00E32B5B">
              <w:rPr>
                <w:rFonts w:eastAsia="?????? Pro W3"/>
                <w:color w:val="000000"/>
                <w:sz w:val="18"/>
                <w:szCs w:val="24"/>
                <w:lang w:val="en-CA"/>
              </w:rPr>
              <w:t>.</w:t>
            </w:r>
          </w:p>
        </w:tc>
      </w:tr>
      <w:tr w:rsidR="00CE2DE5" w:rsidRPr="00CF6B2F" w14:paraId="2DF99433" w14:textId="77777777" w:rsidTr="00E32B5B">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0B4AA65" w14:textId="77777777" w:rsidR="00CE2DE5" w:rsidRPr="00D00E38" w:rsidRDefault="00CE2DE5" w:rsidP="00E32B5B">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781D4E86" w14:textId="77777777" w:rsidTr="00E32B5B">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AB72226" w14:textId="77777777" w:rsidR="00CE2DE5" w:rsidRPr="00D00E38" w:rsidRDefault="00CE2DE5" w:rsidP="00E32B5B">
            <w:pPr>
              <w:keepNext/>
              <w:keepLines/>
              <w:spacing w:after="0" w:line="240" w:lineRule="auto"/>
              <w:ind w:left="162" w:hanging="1"/>
              <w:rPr>
                <w:rFonts w:eastAsia="?????? Pro W3"/>
                <w:i/>
                <w:color w:val="216800"/>
                <w:sz w:val="18"/>
                <w:szCs w:val="20"/>
                <w:lang w:val="en-GB"/>
              </w:rPr>
            </w:pPr>
          </w:p>
          <w:p w14:paraId="3EA5E4EF" w14:textId="77777777" w:rsidR="00CE2DE5" w:rsidRPr="00D00E38" w:rsidRDefault="00CE2DE5" w:rsidP="00E32B5B">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7D4C6DCD" w14:textId="77777777" w:rsidR="00CE2DE5" w:rsidRPr="00D00E38" w:rsidRDefault="00CE2DE5" w:rsidP="003F785C">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m/c question. Have to get answer correct before moving on</w:t>
            </w:r>
          </w:p>
        </w:tc>
      </w:tr>
    </w:tbl>
    <w:p w14:paraId="175A7107" w14:textId="77777777" w:rsidR="00CE2DE5" w:rsidRDefault="00CE2DE5" w:rsidP="001D122D">
      <w:pPr>
        <w:rPr>
          <w:b/>
          <w:lang w:val="en-GB"/>
        </w:rPr>
      </w:pPr>
    </w:p>
    <w:p w14:paraId="03AEE73F" w14:textId="77777777" w:rsidR="00CE2DE5" w:rsidRDefault="00CE2DE5" w:rsidP="001D122D">
      <w:pPr>
        <w:rPr>
          <w:b/>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218D25EE"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67EA1D39"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6FFC89" w14:textId="77777777" w:rsidR="00CE2DE5" w:rsidRPr="00D00E38" w:rsidRDefault="00CE2DE5"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237CBAB" w14:textId="77777777" w:rsidR="00CE2DE5" w:rsidRPr="00D00E38" w:rsidRDefault="00CE2DE5" w:rsidP="00E32B5B">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6CB519CE"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3EF4E7E3"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470D3CB" w14:textId="28254F12" w:rsidR="00CE2DE5" w:rsidRPr="00D00E38" w:rsidRDefault="007A4541"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Follow-up</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79F4E8" w14:textId="77777777" w:rsidR="00CE2DE5" w:rsidRPr="00D00E38" w:rsidRDefault="00CE2DE5" w:rsidP="0047562E">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47562E">
              <w:rPr>
                <w:rFonts w:eastAsia="?????? Pro W3"/>
                <w:b/>
                <w:color w:val="FF0000"/>
                <w:sz w:val="36"/>
                <w:szCs w:val="20"/>
                <w:lang w:val="en-GB"/>
              </w:rPr>
              <w:t>7-8</w:t>
            </w:r>
          </w:p>
        </w:tc>
      </w:tr>
      <w:tr w:rsidR="00CE2DE5" w:rsidRPr="00CF6B2F" w14:paraId="1B48065C" w14:textId="77777777" w:rsidTr="00E32B5B">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AABF682"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1CD10A" w14:textId="0627270F" w:rsidR="00CE2DE5" w:rsidRPr="00D00E38" w:rsidRDefault="00AA6C52"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Epidemiology</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168C3132" w14:textId="77777777" w:rsidR="00CE2DE5" w:rsidRPr="00D00E38" w:rsidRDefault="00CE2DE5" w:rsidP="00E32B5B">
            <w:pPr>
              <w:keepNext/>
              <w:keepLines/>
              <w:spacing w:after="0" w:line="240" w:lineRule="auto"/>
              <w:ind w:left="119" w:hanging="18"/>
              <w:jc w:val="center"/>
              <w:rPr>
                <w:rFonts w:eastAsia="?????? Pro W3"/>
                <w:b/>
                <w:color w:val="000000"/>
                <w:sz w:val="36"/>
                <w:szCs w:val="20"/>
                <w:lang w:val="en-GB"/>
              </w:rPr>
            </w:pPr>
          </w:p>
        </w:tc>
      </w:tr>
      <w:tr w:rsidR="00CE2DE5" w:rsidRPr="00CF6B2F" w14:paraId="770B2A60"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528BDEE" w14:textId="77777777" w:rsidR="00CE2DE5" w:rsidRPr="00D00E38" w:rsidRDefault="00CE2DE5" w:rsidP="00E32B5B">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05114EFA" w14:textId="77777777" w:rsidTr="00E32B5B">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26599B1" w14:textId="77777777" w:rsidR="00CE2DE5" w:rsidRDefault="00CE2DE5" w:rsidP="00E32B5B">
            <w:pPr>
              <w:spacing w:after="0" w:line="240" w:lineRule="auto"/>
              <w:ind w:left="113" w:right="113"/>
              <w:rPr>
                <w:rFonts w:eastAsia="?????? Pro W3"/>
                <w:color w:val="000000"/>
                <w:sz w:val="18"/>
                <w:szCs w:val="24"/>
                <w:lang w:val="en-GB"/>
              </w:rPr>
            </w:pPr>
          </w:p>
          <w:p w14:paraId="0EC5D5AC" w14:textId="77777777" w:rsidR="00CE2DE5" w:rsidRPr="00CF6B2F" w:rsidRDefault="00CE2DE5" w:rsidP="009D6BC2">
            <w:pPr>
              <w:ind w:left="113" w:right="113"/>
              <w:rPr>
                <w:rFonts w:eastAsia="?????? Pro W3"/>
                <w:color w:val="000000"/>
                <w:sz w:val="18"/>
                <w:lang w:val="en-CA"/>
              </w:rPr>
            </w:pPr>
            <w:r>
              <w:rPr>
                <w:rFonts w:eastAsia="?????? Pro W3"/>
                <w:color w:val="000000"/>
                <w:sz w:val="18"/>
                <w:szCs w:val="24"/>
                <w:lang w:val="en-GB"/>
              </w:rPr>
              <w:t>Mother: “</w:t>
            </w:r>
            <w:r>
              <w:rPr>
                <w:rFonts w:eastAsia="?????? Pro W3"/>
                <w:color w:val="000000"/>
                <w:sz w:val="18"/>
                <w:szCs w:val="24"/>
                <w:lang w:val="en-CA"/>
              </w:rPr>
              <w:t>How common is this type of seizure in children Ethan’s age?”</w:t>
            </w:r>
          </w:p>
          <w:p w14:paraId="56A2EE11" w14:textId="770AE88D" w:rsidR="00591524" w:rsidRPr="009D6BC2" w:rsidRDefault="00AB6F04" w:rsidP="00591524">
            <w:pPr>
              <w:spacing w:after="0" w:line="240" w:lineRule="auto"/>
              <w:ind w:left="113" w:right="113"/>
              <w:rPr>
                <w:rFonts w:eastAsia="?????? Pro W3" w:cs="Arial"/>
                <w:color w:val="000000"/>
                <w:sz w:val="18"/>
                <w:szCs w:val="18"/>
                <w:lang w:val="en-GB"/>
              </w:rPr>
            </w:pPr>
            <w:r>
              <w:rPr>
                <w:rFonts w:eastAsia="?????? Pro W3" w:cs="Arial"/>
                <w:color w:val="000000"/>
                <w:sz w:val="18"/>
                <w:szCs w:val="18"/>
                <w:lang w:val="en-CA"/>
              </w:rPr>
              <w:t>Benign Epilepsy with Cent</w:t>
            </w:r>
            <w:r w:rsidR="007531B5">
              <w:rPr>
                <w:rFonts w:eastAsia="?????? Pro W3" w:cs="Arial"/>
                <w:color w:val="000000"/>
                <w:sz w:val="18"/>
                <w:szCs w:val="18"/>
                <w:lang w:val="en-CA"/>
              </w:rPr>
              <w:t>r</w:t>
            </w:r>
            <w:r>
              <w:rPr>
                <w:rFonts w:eastAsia="?????? Pro W3" w:cs="Arial"/>
                <w:color w:val="000000"/>
                <w:sz w:val="18"/>
                <w:szCs w:val="18"/>
                <w:lang w:val="en-CA"/>
              </w:rPr>
              <w:t>o</w:t>
            </w:r>
            <w:r w:rsidR="007531B5">
              <w:rPr>
                <w:rFonts w:eastAsia="?????? Pro W3" w:cs="Arial"/>
                <w:color w:val="000000"/>
                <w:sz w:val="18"/>
                <w:szCs w:val="18"/>
                <w:lang w:val="en-CA"/>
              </w:rPr>
              <w:t xml:space="preserve"> T</w:t>
            </w:r>
            <w:r>
              <w:rPr>
                <w:rFonts w:eastAsia="?????? Pro W3" w:cs="Arial"/>
                <w:color w:val="000000"/>
                <w:sz w:val="18"/>
                <w:szCs w:val="18"/>
                <w:lang w:val="en-CA"/>
              </w:rPr>
              <w:t>emporal Spikes</w:t>
            </w:r>
            <w:r w:rsidR="007531B5">
              <w:rPr>
                <w:rFonts w:eastAsia="?????? Pro W3" w:cs="Arial"/>
                <w:color w:val="000000"/>
                <w:sz w:val="18"/>
                <w:szCs w:val="18"/>
                <w:lang w:val="en-CA"/>
              </w:rPr>
              <w:t>(BECTS)</w:t>
            </w:r>
            <w:r w:rsidRPr="009D6BC2" w:rsidDel="00AB6F04">
              <w:rPr>
                <w:rFonts w:eastAsia="?????? Pro W3" w:cs="Arial"/>
                <w:color w:val="000000"/>
                <w:sz w:val="18"/>
                <w:szCs w:val="18"/>
                <w:lang w:val="en-CA"/>
              </w:rPr>
              <w:t xml:space="preserve"> </w:t>
            </w:r>
            <w:r>
              <w:rPr>
                <w:rFonts w:eastAsia="?????? Pro W3" w:cs="Arial"/>
                <w:color w:val="000000"/>
                <w:sz w:val="18"/>
                <w:szCs w:val="18"/>
                <w:lang w:val="en-CA"/>
              </w:rPr>
              <w:t>i</w:t>
            </w:r>
            <w:r w:rsidR="00591524" w:rsidRPr="009D6BC2">
              <w:rPr>
                <w:rFonts w:eastAsia="?????? Pro W3" w:cs="Arial"/>
                <w:color w:val="000000"/>
                <w:sz w:val="18"/>
                <w:szCs w:val="18"/>
                <w:lang w:val="en-CA"/>
              </w:rPr>
              <w:t xml:space="preserve">s the most common </w:t>
            </w:r>
            <w:r w:rsidR="00364285">
              <w:rPr>
                <w:rFonts w:eastAsia="?????? Pro W3" w:cs="Arial"/>
                <w:color w:val="000000"/>
                <w:sz w:val="18"/>
                <w:szCs w:val="18"/>
                <w:lang w:val="en-CA"/>
              </w:rPr>
              <w:t xml:space="preserve">idiopathic </w:t>
            </w:r>
            <w:r w:rsidR="00591524" w:rsidRPr="009D6BC2">
              <w:rPr>
                <w:rFonts w:eastAsia="?????? Pro W3" w:cs="Arial"/>
                <w:color w:val="000000"/>
                <w:sz w:val="18"/>
                <w:szCs w:val="18"/>
                <w:lang w:val="en-CA"/>
              </w:rPr>
              <w:t xml:space="preserve">epilepsy syndrome </w:t>
            </w:r>
            <w:r w:rsidR="00364285">
              <w:rPr>
                <w:rFonts w:eastAsia="?????? Pro W3" w:cs="Arial"/>
                <w:color w:val="000000"/>
                <w:sz w:val="18"/>
                <w:szCs w:val="18"/>
                <w:lang w:val="en-CA"/>
              </w:rPr>
              <w:t>in</w:t>
            </w:r>
            <w:r w:rsidR="00591524">
              <w:rPr>
                <w:rFonts w:eastAsia="?????? Pro W3" w:cs="Arial"/>
                <w:color w:val="000000"/>
                <w:sz w:val="18"/>
                <w:szCs w:val="18"/>
                <w:lang w:val="en-CA"/>
              </w:rPr>
              <w:t xml:space="preserve"> children</w:t>
            </w:r>
            <w:r w:rsidR="00364285">
              <w:rPr>
                <w:rFonts w:eastAsia="?????? Pro W3" w:cs="Arial"/>
                <w:color w:val="000000"/>
                <w:sz w:val="18"/>
                <w:szCs w:val="18"/>
                <w:lang w:val="en-CA"/>
              </w:rPr>
              <w:t>.</w:t>
            </w:r>
          </w:p>
          <w:p w14:paraId="4393F710" w14:textId="05769342" w:rsidR="00591524" w:rsidRPr="009D6BC2" w:rsidRDefault="00591524" w:rsidP="00591524">
            <w:pPr>
              <w:spacing w:after="0" w:line="240" w:lineRule="auto"/>
              <w:ind w:left="113" w:right="113"/>
              <w:rPr>
                <w:rFonts w:eastAsia="?????? Pro W3" w:cs="Arial"/>
                <w:color w:val="000000"/>
                <w:sz w:val="18"/>
                <w:szCs w:val="18"/>
                <w:lang w:val="en-GB"/>
              </w:rPr>
            </w:pPr>
            <w:r w:rsidRPr="009D6BC2">
              <w:rPr>
                <w:rFonts w:eastAsia="?????? Pro W3" w:cs="Arial"/>
                <w:color w:val="000000"/>
                <w:sz w:val="18"/>
                <w:szCs w:val="18"/>
                <w:lang w:val="en-CA"/>
              </w:rPr>
              <w:t xml:space="preserve">The </w:t>
            </w:r>
            <w:r w:rsidR="00364285">
              <w:rPr>
                <w:rFonts w:eastAsia="?????? Pro W3" w:cs="Arial"/>
                <w:color w:val="000000"/>
                <w:sz w:val="18"/>
                <w:szCs w:val="18"/>
                <w:lang w:val="en-CA"/>
              </w:rPr>
              <w:t xml:space="preserve">peak </w:t>
            </w:r>
            <w:r w:rsidRPr="009D6BC2">
              <w:rPr>
                <w:rFonts w:eastAsia="?????? Pro W3" w:cs="Arial"/>
                <w:color w:val="000000"/>
                <w:sz w:val="18"/>
                <w:szCs w:val="18"/>
                <w:lang w:val="en-CA"/>
              </w:rPr>
              <w:t xml:space="preserve">onset </w:t>
            </w:r>
            <w:r w:rsidR="00B07B24">
              <w:rPr>
                <w:rFonts w:eastAsia="?????? Pro W3" w:cs="Arial"/>
                <w:color w:val="000000"/>
                <w:sz w:val="18"/>
                <w:szCs w:val="18"/>
                <w:lang w:val="en-CA"/>
              </w:rPr>
              <w:t xml:space="preserve">of BECTS </w:t>
            </w:r>
            <w:r w:rsidRPr="009D6BC2">
              <w:rPr>
                <w:rFonts w:eastAsia="?????? Pro W3" w:cs="Arial"/>
                <w:color w:val="000000"/>
                <w:sz w:val="18"/>
                <w:szCs w:val="18"/>
                <w:lang w:val="en-CA"/>
              </w:rPr>
              <w:t xml:space="preserve">is </w:t>
            </w:r>
            <w:r w:rsidR="007A4541">
              <w:rPr>
                <w:rFonts w:eastAsia="?????? Pro W3" w:cs="Arial"/>
                <w:color w:val="000000"/>
                <w:sz w:val="18"/>
                <w:szCs w:val="18"/>
                <w:lang w:val="en-CA"/>
              </w:rPr>
              <w:t xml:space="preserve">at </w:t>
            </w:r>
            <w:r>
              <w:rPr>
                <w:rFonts w:eastAsia="?????? Pro W3" w:cs="Arial"/>
                <w:color w:val="000000"/>
                <w:sz w:val="18"/>
                <w:szCs w:val="18"/>
                <w:lang w:val="en-CA"/>
              </w:rPr>
              <w:t>5-6 years</w:t>
            </w:r>
            <w:r w:rsidR="007A4541">
              <w:rPr>
                <w:rFonts w:eastAsia="?????? Pro W3" w:cs="Arial"/>
                <w:color w:val="000000"/>
                <w:sz w:val="18"/>
                <w:szCs w:val="18"/>
                <w:lang w:val="en-CA"/>
              </w:rPr>
              <w:t>.</w:t>
            </w:r>
          </w:p>
          <w:p w14:paraId="1E7A0871" w14:textId="77777777" w:rsidR="00591524" w:rsidRDefault="00591524" w:rsidP="00591524">
            <w:pPr>
              <w:spacing w:after="0" w:line="240" w:lineRule="auto"/>
              <w:ind w:left="113" w:right="113"/>
              <w:rPr>
                <w:rFonts w:eastAsia="?????? Pro W3" w:cs="Arial"/>
                <w:color w:val="000000"/>
                <w:sz w:val="18"/>
                <w:szCs w:val="18"/>
                <w:lang w:val="en-CA"/>
              </w:rPr>
            </w:pPr>
            <w:r>
              <w:rPr>
                <w:rFonts w:eastAsia="?????? Pro W3" w:cs="Arial"/>
                <w:color w:val="000000"/>
                <w:sz w:val="18"/>
                <w:szCs w:val="18"/>
                <w:lang w:val="en-CA"/>
              </w:rPr>
              <w:t xml:space="preserve">Girls are more likely to have </w:t>
            </w:r>
            <w:r w:rsidRPr="009D6BC2">
              <w:rPr>
                <w:rFonts w:eastAsia="?????? Pro W3" w:cs="Arial"/>
                <w:color w:val="000000"/>
                <w:sz w:val="18"/>
                <w:szCs w:val="18"/>
                <w:lang w:val="en-CA"/>
              </w:rPr>
              <w:t>Benign Rolandic Epilepsy</w:t>
            </w:r>
            <w:r>
              <w:rPr>
                <w:rFonts w:eastAsia="?????? Pro W3" w:cs="Arial"/>
                <w:color w:val="000000"/>
                <w:sz w:val="18"/>
                <w:szCs w:val="18"/>
                <w:lang w:val="en-CA"/>
              </w:rPr>
              <w:t xml:space="preserve"> than boys</w:t>
            </w:r>
          </w:p>
          <w:p w14:paraId="4AA2928B" w14:textId="1A03B1FA" w:rsidR="00591524" w:rsidRPr="009D6BC2" w:rsidRDefault="00591524" w:rsidP="00591524">
            <w:pPr>
              <w:spacing w:after="0" w:line="240" w:lineRule="auto"/>
              <w:ind w:left="113" w:right="113"/>
              <w:rPr>
                <w:rFonts w:eastAsia="?????? Pro W3" w:cs="Arial"/>
                <w:color w:val="000000"/>
                <w:sz w:val="18"/>
                <w:szCs w:val="18"/>
                <w:lang w:val="en-GB"/>
              </w:rPr>
            </w:pPr>
            <w:r w:rsidRPr="009D6BC2">
              <w:rPr>
                <w:rFonts w:eastAsia="?????? Pro W3" w:cs="Arial"/>
                <w:color w:val="000000"/>
                <w:sz w:val="18"/>
                <w:szCs w:val="18"/>
                <w:lang w:val="en-CA"/>
              </w:rPr>
              <w:t xml:space="preserve">About 15% of </w:t>
            </w:r>
            <w:r w:rsidR="007A4541">
              <w:rPr>
                <w:rFonts w:eastAsia="?????? Pro W3" w:cs="Arial"/>
                <w:color w:val="000000"/>
                <w:sz w:val="18"/>
                <w:szCs w:val="18"/>
                <w:lang w:val="en-CA"/>
              </w:rPr>
              <w:t xml:space="preserve">idiopathic epilepsy in children is </w:t>
            </w:r>
            <w:r w:rsidR="00B07B24">
              <w:rPr>
                <w:rFonts w:eastAsia="?????? Pro W3" w:cs="Arial"/>
                <w:color w:val="000000"/>
                <w:sz w:val="18"/>
                <w:szCs w:val="18"/>
                <w:lang w:val="en-CA"/>
              </w:rPr>
              <w:t>due to BECTS</w:t>
            </w:r>
            <w:r w:rsidR="007A4541">
              <w:rPr>
                <w:rFonts w:eastAsia="?????? Pro W3" w:cs="Arial"/>
                <w:color w:val="000000"/>
                <w:sz w:val="18"/>
                <w:szCs w:val="18"/>
                <w:lang w:val="en-CA"/>
              </w:rPr>
              <w:t>.</w:t>
            </w:r>
          </w:p>
          <w:p w14:paraId="59DCC0E0" w14:textId="78885FE8" w:rsidR="00591524" w:rsidRPr="009D6BC2" w:rsidRDefault="00591524" w:rsidP="00591524">
            <w:pPr>
              <w:spacing w:after="0" w:line="240" w:lineRule="auto"/>
              <w:ind w:left="113" w:right="113"/>
              <w:rPr>
                <w:rFonts w:eastAsia="?????? Pro W3" w:cs="Arial"/>
                <w:color w:val="000000"/>
                <w:sz w:val="18"/>
                <w:szCs w:val="18"/>
                <w:lang w:val="en-GB"/>
              </w:rPr>
            </w:pPr>
            <w:r w:rsidRPr="009D6BC2">
              <w:rPr>
                <w:rFonts w:eastAsia="?????? Pro W3" w:cs="Arial"/>
                <w:color w:val="000000"/>
                <w:sz w:val="18"/>
                <w:szCs w:val="18"/>
                <w:lang w:val="en-CA"/>
              </w:rPr>
              <w:t>The incidence</w:t>
            </w:r>
            <w:r>
              <w:rPr>
                <w:rFonts w:eastAsia="?????? Pro W3" w:cs="Arial"/>
                <w:color w:val="000000"/>
                <w:sz w:val="18"/>
                <w:szCs w:val="18"/>
                <w:lang w:val="en-CA"/>
              </w:rPr>
              <w:t xml:space="preserve"> of BECTS</w:t>
            </w:r>
            <w:r w:rsidRPr="009D6BC2">
              <w:rPr>
                <w:rFonts w:eastAsia="?????? Pro W3" w:cs="Arial"/>
                <w:color w:val="000000"/>
                <w:sz w:val="18"/>
                <w:szCs w:val="18"/>
                <w:lang w:val="en-CA"/>
              </w:rPr>
              <w:t xml:space="preserve"> is 10-20/100,00</w:t>
            </w:r>
            <w:r>
              <w:rPr>
                <w:rFonts w:eastAsia="?????? Pro W3" w:cs="Arial"/>
                <w:color w:val="000000"/>
                <w:sz w:val="18"/>
                <w:szCs w:val="18"/>
                <w:lang w:val="en-CA"/>
              </w:rPr>
              <w:t>0</w:t>
            </w:r>
            <w:r w:rsidRPr="009D6BC2">
              <w:rPr>
                <w:rFonts w:eastAsia="?????? Pro W3" w:cs="Arial"/>
                <w:color w:val="000000"/>
                <w:sz w:val="18"/>
                <w:szCs w:val="18"/>
                <w:lang w:val="en-CA"/>
              </w:rPr>
              <w:t xml:space="preserve"> </w:t>
            </w:r>
            <w:r>
              <w:rPr>
                <w:rFonts w:eastAsia="?????? Pro W3" w:cs="Arial"/>
                <w:color w:val="000000"/>
                <w:sz w:val="18"/>
                <w:szCs w:val="18"/>
                <w:lang w:val="en-CA"/>
              </w:rPr>
              <w:t xml:space="preserve">in </w:t>
            </w:r>
            <w:r w:rsidR="00B07B24">
              <w:rPr>
                <w:rFonts w:eastAsia="?????? Pro W3" w:cs="Arial"/>
                <w:color w:val="000000"/>
                <w:sz w:val="18"/>
                <w:szCs w:val="18"/>
                <w:lang w:val="en-CA"/>
              </w:rPr>
              <w:t>children age 0-15 years old</w:t>
            </w:r>
            <w:r w:rsidR="007531B5">
              <w:rPr>
                <w:rFonts w:eastAsia="?????? Pro W3" w:cs="Arial"/>
                <w:color w:val="000000"/>
                <w:sz w:val="18"/>
                <w:szCs w:val="18"/>
                <w:lang w:val="en-CA"/>
              </w:rPr>
              <w:t>.</w:t>
            </w:r>
          </w:p>
          <w:p w14:paraId="04E03E2D" w14:textId="77777777" w:rsidR="00CE2DE5" w:rsidRPr="00DB0E1A" w:rsidRDefault="00CE2DE5" w:rsidP="00E32B5B">
            <w:pPr>
              <w:spacing w:after="0" w:line="240" w:lineRule="auto"/>
              <w:ind w:left="113" w:right="113"/>
              <w:rPr>
                <w:rFonts w:eastAsia="?????? Pro W3"/>
                <w:color w:val="000000"/>
                <w:sz w:val="18"/>
                <w:szCs w:val="24"/>
                <w:lang w:val="en-GB"/>
              </w:rPr>
            </w:pPr>
          </w:p>
          <w:p w14:paraId="29BDEDEF" w14:textId="77777777" w:rsidR="00CE2DE5" w:rsidRPr="00D00E38" w:rsidRDefault="00CE2DE5" w:rsidP="00E32B5B">
            <w:pPr>
              <w:spacing w:after="0" w:line="240" w:lineRule="auto"/>
              <w:ind w:left="113" w:right="113"/>
              <w:rPr>
                <w:rFonts w:eastAsia="?????? Pro W3"/>
                <w:color w:val="008000"/>
                <w:sz w:val="18"/>
                <w:szCs w:val="24"/>
                <w:lang w:val="en-GB"/>
              </w:rPr>
            </w:pPr>
          </w:p>
          <w:p w14:paraId="765DBC64" w14:textId="77777777" w:rsidR="00CE2DE5" w:rsidRPr="00D00E38" w:rsidRDefault="00CE2DE5" w:rsidP="00E32B5B">
            <w:pPr>
              <w:spacing w:after="0" w:line="240" w:lineRule="auto"/>
              <w:ind w:left="113" w:right="113"/>
              <w:rPr>
                <w:rFonts w:eastAsia="?????? Pro W3"/>
                <w:color w:val="000000"/>
                <w:sz w:val="18"/>
                <w:szCs w:val="24"/>
                <w:lang w:val="en-GB"/>
              </w:rPr>
            </w:pPr>
          </w:p>
        </w:tc>
      </w:tr>
      <w:tr w:rsidR="00CE2DE5" w:rsidRPr="00CF6B2F" w14:paraId="64155A1F"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40F9009" w14:textId="77777777" w:rsidR="00CE2DE5" w:rsidRPr="00D00E38" w:rsidRDefault="00CE2DE5" w:rsidP="00E32B5B">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6ED27709" w14:textId="77777777" w:rsidTr="00E32B5B">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2F4196" w14:textId="77777777" w:rsidR="00CE2DE5" w:rsidRPr="00D00E38" w:rsidRDefault="00CE2DE5" w:rsidP="00E32B5B">
            <w:pPr>
              <w:spacing w:after="0" w:line="240" w:lineRule="auto"/>
              <w:ind w:left="113" w:right="113"/>
              <w:rPr>
                <w:rFonts w:eastAsia="?????? Pro W3" w:cs="Arial"/>
                <w:b/>
                <w:i/>
                <w:color w:val="000000"/>
                <w:sz w:val="18"/>
                <w:szCs w:val="18"/>
                <w:lang w:val="en-GB"/>
              </w:rPr>
            </w:pPr>
          </w:p>
          <w:p w14:paraId="09F3E7AB" w14:textId="5724055F" w:rsidR="00CE2DE5" w:rsidRDefault="00F409CF" w:rsidP="00E32B5B">
            <w:pPr>
              <w:spacing w:after="0" w:line="240" w:lineRule="auto"/>
              <w:ind w:left="162" w:right="113"/>
              <w:rPr>
                <w:rFonts w:eastAsia="?????? Pro W3"/>
                <w:b/>
                <w:bCs/>
                <w:sz w:val="18"/>
                <w:szCs w:val="24"/>
                <w:lang w:val="en-CA"/>
              </w:rPr>
            </w:pPr>
            <w:r>
              <w:rPr>
                <w:rFonts w:eastAsia="?????? Pro W3"/>
                <w:b/>
                <w:sz w:val="18"/>
                <w:szCs w:val="20"/>
                <w:lang w:val="en-GB"/>
              </w:rPr>
              <w:t>Feedback</w:t>
            </w:r>
            <w:r>
              <w:rPr>
                <w:rFonts w:eastAsia="?????? Pro W3"/>
                <w:b/>
                <w:sz w:val="18"/>
                <w:szCs w:val="20"/>
                <w:vertAlign w:val="superscript"/>
                <w:lang w:val="en-GB"/>
              </w:rPr>
              <w:t>4</w:t>
            </w:r>
          </w:p>
          <w:p w14:paraId="6D0B4C3B" w14:textId="1BAF30BC" w:rsidR="00591524" w:rsidRDefault="00591524" w:rsidP="00F409CF">
            <w:pPr>
              <w:spacing w:after="0" w:line="240" w:lineRule="auto"/>
              <w:ind w:left="180" w:right="113"/>
              <w:rPr>
                <w:rFonts w:eastAsia="?????? Pro W3" w:cs="Arial"/>
                <w:color w:val="000000"/>
                <w:sz w:val="18"/>
                <w:szCs w:val="18"/>
                <w:lang w:val="en-GB"/>
              </w:rPr>
            </w:pPr>
            <w:r w:rsidRPr="009D6BC2">
              <w:rPr>
                <w:rFonts w:eastAsia="?????? Pro W3" w:cs="Arial"/>
                <w:color w:val="000000"/>
                <w:sz w:val="18"/>
                <w:szCs w:val="18"/>
                <w:lang w:val="en-CA"/>
              </w:rPr>
              <w:t>Benign Rolandic Epilepsy</w:t>
            </w:r>
            <w:r w:rsidR="007A4541">
              <w:rPr>
                <w:rFonts w:eastAsia="?????? Pro W3" w:cs="Arial"/>
                <w:color w:val="000000"/>
                <w:sz w:val="18"/>
                <w:szCs w:val="18"/>
                <w:lang w:val="en-CA"/>
              </w:rPr>
              <w:t xml:space="preserve"> or Benign Epilepsy with Centotemporal Spikes</w:t>
            </w:r>
            <w:r w:rsidRPr="009D6BC2">
              <w:rPr>
                <w:rFonts w:eastAsia="?????? Pro W3" w:cs="Arial"/>
                <w:color w:val="000000"/>
                <w:sz w:val="18"/>
                <w:szCs w:val="18"/>
                <w:lang w:val="en-CA"/>
              </w:rPr>
              <w:t xml:space="preserve"> is the most common </w:t>
            </w:r>
            <w:r w:rsidR="007A4541">
              <w:rPr>
                <w:rFonts w:eastAsia="?????? Pro W3" w:cs="Arial"/>
                <w:color w:val="000000"/>
                <w:sz w:val="18"/>
                <w:szCs w:val="18"/>
                <w:lang w:val="en-CA"/>
              </w:rPr>
              <w:t xml:space="preserve">idiopathic </w:t>
            </w:r>
            <w:r w:rsidRPr="009D6BC2">
              <w:rPr>
                <w:rFonts w:eastAsia="?????? Pro W3" w:cs="Arial"/>
                <w:color w:val="000000"/>
                <w:sz w:val="18"/>
                <w:szCs w:val="18"/>
                <w:lang w:val="en-CA"/>
              </w:rPr>
              <w:t>epilepsy syndrome</w:t>
            </w:r>
            <w:r w:rsidR="007A4541">
              <w:rPr>
                <w:rFonts w:eastAsia="?????? Pro W3" w:cs="Arial"/>
                <w:color w:val="000000"/>
                <w:sz w:val="18"/>
                <w:szCs w:val="18"/>
                <w:lang w:val="en-CA"/>
              </w:rPr>
              <w:t>.in children.</w:t>
            </w:r>
            <w:r>
              <w:rPr>
                <w:rFonts w:eastAsia="?????? Pro W3" w:cs="Arial"/>
                <w:color w:val="000000"/>
                <w:sz w:val="18"/>
                <w:szCs w:val="18"/>
                <w:lang w:val="en-GB"/>
              </w:rPr>
              <w:t xml:space="preserve">: </w:t>
            </w:r>
            <w:r w:rsidRPr="00591524">
              <w:rPr>
                <w:rFonts w:eastAsia="?????? Pro W3" w:cs="Arial"/>
                <w:i/>
                <w:color w:val="000000"/>
                <w:sz w:val="18"/>
                <w:szCs w:val="18"/>
                <w:lang w:val="en-GB"/>
              </w:rPr>
              <w:t>T</w:t>
            </w:r>
          </w:p>
          <w:p w14:paraId="65786DB7" w14:textId="1FAE57B5" w:rsidR="00591524" w:rsidRDefault="00591524" w:rsidP="00F409CF">
            <w:pPr>
              <w:spacing w:after="0" w:line="240" w:lineRule="auto"/>
              <w:ind w:left="180" w:right="113"/>
              <w:rPr>
                <w:rFonts w:eastAsia="?????? Pro W3" w:cs="Arial"/>
                <w:i/>
                <w:color w:val="000000"/>
                <w:sz w:val="18"/>
                <w:szCs w:val="18"/>
                <w:lang w:val="en-CA"/>
              </w:rPr>
            </w:pPr>
            <w:r w:rsidRPr="009D6BC2">
              <w:rPr>
                <w:rFonts w:eastAsia="?????? Pro W3" w:cs="Arial"/>
                <w:color w:val="000000"/>
                <w:sz w:val="18"/>
                <w:szCs w:val="18"/>
                <w:lang w:val="en-CA"/>
              </w:rPr>
              <w:t xml:space="preserve">The </w:t>
            </w:r>
            <w:r w:rsidR="007A4541">
              <w:rPr>
                <w:rFonts w:eastAsia="?????? Pro W3" w:cs="Arial"/>
                <w:color w:val="000000"/>
                <w:sz w:val="18"/>
                <w:szCs w:val="18"/>
                <w:lang w:val="en-CA"/>
              </w:rPr>
              <w:t xml:space="preserve">peak </w:t>
            </w:r>
            <w:r w:rsidRPr="009D6BC2">
              <w:rPr>
                <w:rFonts w:eastAsia="?????? Pro W3" w:cs="Arial"/>
                <w:color w:val="000000"/>
                <w:sz w:val="18"/>
                <w:szCs w:val="18"/>
                <w:lang w:val="en-CA"/>
              </w:rPr>
              <w:t xml:space="preserve">onset </w:t>
            </w:r>
            <w:r w:rsidR="00B07B24">
              <w:rPr>
                <w:rFonts w:eastAsia="?????? Pro W3" w:cs="Arial"/>
                <w:color w:val="000000"/>
                <w:sz w:val="18"/>
                <w:szCs w:val="18"/>
                <w:lang w:val="en-CA"/>
              </w:rPr>
              <w:t xml:space="preserve">of BECTS </w:t>
            </w:r>
            <w:r w:rsidR="007A4541">
              <w:rPr>
                <w:rFonts w:eastAsia="?????? Pro W3" w:cs="Arial"/>
                <w:color w:val="000000"/>
                <w:sz w:val="18"/>
                <w:szCs w:val="18"/>
                <w:lang w:val="en-CA"/>
              </w:rPr>
              <w:t xml:space="preserve">is </w:t>
            </w:r>
            <w:r w:rsidRPr="009D6BC2">
              <w:rPr>
                <w:rFonts w:eastAsia="?????? Pro W3" w:cs="Arial"/>
                <w:color w:val="000000"/>
                <w:sz w:val="18"/>
                <w:szCs w:val="18"/>
                <w:lang w:val="en-CA"/>
              </w:rPr>
              <w:t xml:space="preserve">at </w:t>
            </w:r>
            <w:r>
              <w:rPr>
                <w:rFonts w:eastAsia="?????? Pro W3" w:cs="Arial"/>
                <w:color w:val="000000"/>
                <w:sz w:val="18"/>
                <w:szCs w:val="18"/>
                <w:lang w:val="en-CA"/>
              </w:rPr>
              <w:t xml:space="preserve">5-6 years. </w:t>
            </w:r>
            <w:r w:rsidRPr="00591524">
              <w:rPr>
                <w:rFonts w:eastAsia="?????? Pro W3" w:cs="Arial"/>
                <w:i/>
                <w:color w:val="000000"/>
                <w:sz w:val="18"/>
                <w:szCs w:val="18"/>
                <w:lang w:val="en-CA"/>
              </w:rPr>
              <w:t xml:space="preserve">F: The peak onset </w:t>
            </w:r>
            <w:r w:rsidR="007A4541">
              <w:rPr>
                <w:rFonts w:eastAsia="?????? Pro W3" w:cs="Arial"/>
                <w:i/>
                <w:color w:val="000000"/>
                <w:sz w:val="18"/>
                <w:szCs w:val="18"/>
                <w:lang w:val="en-CA"/>
              </w:rPr>
              <w:t xml:space="preserve">is </w:t>
            </w:r>
            <w:r w:rsidRPr="00591524">
              <w:rPr>
                <w:rFonts w:eastAsia="?????? Pro W3" w:cs="Arial"/>
                <w:i/>
                <w:color w:val="000000"/>
                <w:sz w:val="18"/>
                <w:szCs w:val="18"/>
                <w:lang w:val="en-CA"/>
              </w:rPr>
              <w:t>at 8-9 years.</w:t>
            </w:r>
          </w:p>
          <w:p w14:paraId="5815F01A" w14:textId="77777777" w:rsidR="00591524" w:rsidRDefault="00591524" w:rsidP="00F409CF">
            <w:pPr>
              <w:spacing w:after="0" w:line="240" w:lineRule="auto"/>
              <w:ind w:left="180" w:right="113"/>
              <w:rPr>
                <w:rFonts w:eastAsia="?????? Pro W3" w:cs="Arial"/>
                <w:i/>
                <w:color w:val="000000"/>
                <w:sz w:val="18"/>
                <w:szCs w:val="18"/>
                <w:lang w:val="en-CA"/>
              </w:rPr>
            </w:pPr>
            <w:r>
              <w:rPr>
                <w:rFonts w:eastAsia="?????? Pro W3" w:cs="Arial"/>
                <w:color w:val="000000"/>
                <w:sz w:val="18"/>
                <w:szCs w:val="18"/>
                <w:lang w:val="en-CA"/>
              </w:rPr>
              <w:t xml:space="preserve">Girls are more likely to have </w:t>
            </w:r>
            <w:r w:rsidRPr="009D6BC2">
              <w:rPr>
                <w:rFonts w:eastAsia="?????? Pro W3" w:cs="Arial"/>
                <w:color w:val="000000"/>
                <w:sz w:val="18"/>
                <w:szCs w:val="18"/>
                <w:lang w:val="en-CA"/>
              </w:rPr>
              <w:t>Benign Rolandic Epilepsy</w:t>
            </w:r>
            <w:r>
              <w:rPr>
                <w:rFonts w:eastAsia="?????? Pro W3" w:cs="Arial"/>
                <w:color w:val="000000"/>
                <w:sz w:val="18"/>
                <w:szCs w:val="18"/>
                <w:lang w:val="en-CA"/>
              </w:rPr>
              <w:t xml:space="preserve"> than boys. </w:t>
            </w:r>
            <w:r>
              <w:rPr>
                <w:rFonts w:eastAsia="?????? Pro W3" w:cs="Arial"/>
                <w:i/>
                <w:color w:val="000000"/>
                <w:sz w:val="18"/>
                <w:szCs w:val="18"/>
                <w:lang w:val="en-CA"/>
              </w:rPr>
              <w:t xml:space="preserve">F: </w:t>
            </w:r>
            <w:r w:rsidRPr="00591524">
              <w:rPr>
                <w:rFonts w:eastAsia="?????? Pro W3" w:cs="Arial"/>
                <w:i/>
                <w:color w:val="000000"/>
                <w:sz w:val="18"/>
                <w:szCs w:val="18"/>
                <w:lang w:val="en-CA"/>
              </w:rPr>
              <w:t>There is a 1.5 male predominance.</w:t>
            </w:r>
          </w:p>
          <w:p w14:paraId="5CA9017E" w14:textId="4943A86B" w:rsidR="00591524" w:rsidRPr="00591524" w:rsidRDefault="00591524" w:rsidP="00F409CF">
            <w:pPr>
              <w:spacing w:after="0" w:line="240" w:lineRule="auto"/>
              <w:ind w:left="180" w:right="113"/>
              <w:rPr>
                <w:rFonts w:eastAsia="?????? Pro W3" w:cs="Arial"/>
                <w:i/>
                <w:color w:val="000000"/>
                <w:sz w:val="18"/>
                <w:szCs w:val="18"/>
                <w:lang w:val="en-GB"/>
              </w:rPr>
            </w:pPr>
            <w:r w:rsidRPr="009D6BC2">
              <w:rPr>
                <w:rFonts w:eastAsia="?????? Pro W3" w:cs="Arial"/>
                <w:color w:val="000000"/>
                <w:sz w:val="18"/>
                <w:szCs w:val="18"/>
                <w:lang w:val="en-CA"/>
              </w:rPr>
              <w:t xml:space="preserve">About 15% of </w:t>
            </w:r>
            <w:r w:rsidR="007A4541">
              <w:rPr>
                <w:rFonts w:eastAsia="?????? Pro W3" w:cs="Arial"/>
                <w:color w:val="000000"/>
                <w:sz w:val="18"/>
                <w:szCs w:val="18"/>
                <w:lang w:val="en-CA"/>
              </w:rPr>
              <w:t xml:space="preserve">idiopathic epilepsy in </w:t>
            </w:r>
            <w:r w:rsidRPr="009D6BC2">
              <w:rPr>
                <w:rFonts w:eastAsia="?????? Pro W3" w:cs="Arial"/>
                <w:color w:val="000000"/>
                <w:sz w:val="18"/>
                <w:szCs w:val="18"/>
                <w:lang w:val="en-CA"/>
              </w:rPr>
              <w:t xml:space="preserve">children </w:t>
            </w:r>
            <w:r w:rsidR="007A4541">
              <w:rPr>
                <w:rFonts w:eastAsia="?????? Pro W3" w:cs="Arial"/>
                <w:color w:val="000000"/>
                <w:sz w:val="18"/>
                <w:szCs w:val="18"/>
                <w:lang w:val="en-CA"/>
              </w:rPr>
              <w:t>is</w:t>
            </w:r>
            <w:r w:rsidRPr="009D6BC2">
              <w:rPr>
                <w:rFonts w:eastAsia="?????? Pro W3" w:cs="Arial"/>
                <w:color w:val="000000"/>
                <w:sz w:val="18"/>
                <w:szCs w:val="18"/>
                <w:lang w:val="en-CA"/>
              </w:rPr>
              <w:t xml:space="preserve"> due to BECTS.</w:t>
            </w:r>
            <w:r>
              <w:rPr>
                <w:rFonts w:eastAsia="?????? Pro W3" w:cs="Arial"/>
                <w:color w:val="000000"/>
                <w:sz w:val="18"/>
                <w:szCs w:val="18"/>
                <w:lang w:val="en-CA"/>
              </w:rPr>
              <w:t xml:space="preserve"> </w:t>
            </w:r>
            <w:r>
              <w:rPr>
                <w:rFonts w:eastAsia="?????? Pro W3" w:cs="Arial"/>
                <w:i/>
                <w:color w:val="000000"/>
                <w:sz w:val="18"/>
                <w:szCs w:val="18"/>
                <w:lang w:val="en-CA"/>
              </w:rPr>
              <w:t>T</w:t>
            </w:r>
          </w:p>
          <w:p w14:paraId="5AAB15C4" w14:textId="77777777" w:rsidR="00591524" w:rsidRPr="00591524" w:rsidRDefault="00591524" w:rsidP="00F409CF">
            <w:pPr>
              <w:spacing w:after="0" w:line="240" w:lineRule="auto"/>
              <w:ind w:left="180" w:right="113"/>
              <w:rPr>
                <w:rFonts w:eastAsia="?????? Pro W3" w:cs="Arial"/>
                <w:i/>
                <w:color w:val="000000"/>
                <w:sz w:val="18"/>
                <w:szCs w:val="18"/>
                <w:lang w:val="en-GB"/>
              </w:rPr>
            </w:pPr>
            <w:r w:rsidRPr="009D6BC2">
              <w:rPr>
                <w:rFonts w:eastAsia="?????? Pro W3" w:cs="Arial"/>
                <w:color w:val="000000"/>
                <w:sz w:val="18"/>
                <w:szCs w:val="18"/>
                <w:lang w:val="en-CA"/>
              </w:rPr>
              <w:t>The incidence</w:t>
            </w:r>
            <w:r>
              <w:rPr>
                <w:rFonts w:eastAsia="?????? Pro W3" w:cs="Arial"/>
                <w:color w:val="000000"/>
                <w:sz w:val="18"/>
                <w:szCs w:val="18"/>
                <w:lang w:val="en-CA"/>
              </w:rPr>
              <w:t xml:space="preserve"> of BECTS</w:t>
            </w:r>
            <w:r w:rsidRPr="009D6BC2">
              <w:rPr>
                <w:rFonts w:eastAsia="?????? Pro W3" w:cs="Arial"/>
                <w:color w:val="000000"/>
                <w:sz w:val="18"/>
                <w:szCs w:val="18"/>
                <w:lang w:val="en-CA"/>
              </w:rPr>
              <w:t xml:space="preserve"> is 10-20/100,00</w:t>
            </w:r>
            <w:r>
              <w:rPr>
                <w:rFonts w:eastAsia="?????? Pro W3" w:cs="Arial"/>
                <w:color w:val="000000"/>
                <w:sz w:val="18"/>
                <w:szCs w:val="18"/>
                <w:lang w:val="en-CA"/>
              </w:rPr>
              <w:t>0</w:t>
            </w:r>
            <w:r w:rsidRPr="009D6BC2">
              <w:rPr>
                <w:rFonts w:eastAsia="?????? Pro W3" w:cs="Arial"/>
                <w:color w:val="000000"/>
                <w:sz w:val="18"/>
                <w:szCs w:val="18"/>
                <w:lang w:val="en-CA"/>
              </w:rPr>
              <w:t xml:space="preserve"> </w:t>
            </w:r>
            <w:r>
              <w:rPr>
                <w:rFonts w:eastAsia="?????? Pro W3" w:cs="Arial"/>
                <w:color w:val="000000"/>
                <w:sz w:val="18"/>
                <w:szCs w:val="18"/>
                <w:lang w:val="en-CA"/>
              </w:rPr>
              <w:t xml:space="preserve">in </w:t>
            </w:r>
            <w:r w:rsidRPr="009D6BC2">
              <w:rPr>
                <w:rFonts w:eastAsia="?????? Pro W3" w:cs="Arial"/>
                <w:color w:val="000000"/>
                <w:sz w:val="18"/>
                <w:szCs w:val="18"/>
                <w:lang w:val="en-CA"/>
              </w:rPr>
              <w:t>children age 0-15 years old.</w:t>
            </w:r>
            <w:r>
              <w:rPr>
                <w:rFonts w:eastAsia="?????? Pro W3" w:cs="Arial"/>
                <w:color w:val="000000"/>
                <w:sz w:val="18"/>
                <w:szCs w:val="18"/>
                <w:lang w:val="en-CA"/>
              </w:rPr>
              <w:t xml:space="preserve"> </w:t>
            </w:r>
            <w:r>
              <w:rPr>
                <w:rFonts w:eastAsia="?????? Pro W3" w:cs="Arial"/>
                <w:i/>
                <w:color w:val="000000"/>
                <w:sz w:val="18"/>
                <w:szCs w:val="18"/>
                <w:lang w:val="en-CA"/>
              </w:rPr>
              <w:t>T</w:t>
            </w:r>
          </w:p>
          <w:p w14:paraId="706ED59E" w14:textId="77777777" w:rsidR="00CE2DE5" w:rsidRPr="00D00E38" w:rsidRDefault="00CE2DE5" w:rsidP="00E32B5B">
            <w:pPr>
              <w:spacing w:after="0" w:line="240" w:lineRule="auto"/>
              <w:ind w:left="113" w:right="113"/>
              <w:rPr>
                <w:rFonts w:eastAsia="?????? Pro W3" w:cs="Arial"/>
                <w:color w:val="000000"/>
                <w:sz w:val="18"/>
                <w:szCs w:val="18"/>
                <w:lang w:val="en-GB"/>
              </w:rPr>
            </w:pPr>
          </w:p>
          <w:p w14:paraId="6706114C" w14:textId="77777777" w:rsidR="00CE2DE5" w:rsidRPr="00D00E38" w:rsidRDefault="00CE2DE5" w:rsidP="00E32B5B">
            <w:pPr>
              <w:spacing w:after="0" w:line="240" w:lineRule="auto"/>
              <w:ind w:left="113" w:right="113"/>
              <w:rPr>
                <w:rFonts w:eastAsia="?????? Pro W3" w:cs="Arial"/>
                <w:color w:val="000000"/>
                <w:sz w:val="18"/>
                <w:szCs w:val="18"/>
                <w:lang w:val="en-GB"/>
              </w:rPr>
            </w:pPr>
          </w:p>
        </w:tc>
      </w:tr>
      <w:tr w:rsidR="00CE2DE5" w:rsidRPr="00CF6B2F" w14:paraId="3AA385F3" w14:textId="77777777" w:rsidTr="00E32B5B">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B2D79BA" w14:textId="77777777" w:rsidR="00CE2DE5" w:rsidRPr="00D00E38" w:rsidRDefault="00CE2DE5" w:rsidP="00E32B5B">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5FB051A1" w14:textId="77777777" w:rsidTr="00E32B5B">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2E5689A7" w14:textId="70A24E57" w:rsidR="00CE2DE5" w:rsidRPr="00D00E38" w:rsidRDefault="00F409CF" w:rsidP="00E32B5B">
            <w:pPr>
              <w:keepNext/>
              <w:keepLines/>
              <w:spacing w:after="0" w:line="240" w:lineRule="auto"/>
              <w:ind w:left="162" w:hanging="1"/>
              <w:rPr>
                <w:rFonts w:eastAsia="?????? Pro W3"/>
                <w:i/>
                <w:color w:val="216800"/>
                <w:sz w:val="18"/>
                <w:szCs w:val="20"/>
                <w:lang w:val="en-GB"/>
              </w:rPr>
            </w:pPr>
            <w:r>
              <w:rPr>
                <w:rFonts w:eastAsia="?????? Pro W3"/>
                <w:i/>
                <w:noProof/>
                <w:color w:val="216800"/>
                <w:sz w:val="18"/>
                <w:szCs w:val="20"/>
              </w:rPr>
              <w:drawing>
                <wp:anchor distT="0" distB="0" distL="114300" distR="114300" simplePos="0" relativeHeight="251660288" behindDoc="0" locked="0" layoutInCell="1" allowOverlap="1" wp14:anchorId="7355A613" wp14:editId="4E0B1180">
                  <wp:simplePos x="0" y="0"/>
                  <wp:positionH relativeFrom="column">
                    <wp:posOffset>5835650</wp:posOffset>
                  </wp:positionH>
                  <wp:positionV relativeFrom="paragraph">
                    <wp:posOffset>80645</wp:posOffset>
                  </wp:positionV>
                  <wp:extent cx="2152650" cy="1595755"/>
                  <wp:effectExtent l="0" t="0" r="0" b="444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52650" cy="1595755"/>
                          </a:xfrm>
                          <a:prstGeom prst="rect">
                            <a:avLst/>
                          </a:prstGeom>
                          <a:noFill/>
                        </pic:spPr>
                      </pic:pic>
                    </a:graphicData>
                  </a:graphic>
                  <wp14:sizeRelH relativeFrom="margin">
                    <wp14:pctWidth>0</wp14:pctWidth>
                  </wp14:sizeRelH>
                  <wp14:sizeRelV relativeFrom="margin">
                    <wp14:pctHeight>0</wp14:pctHeight>
                  </wp14:sizeRelV>
                </wp:anchor>
              </w:drawing>
            </w:r>
          </w:p>
          <w:p w14:paraId="48EBA55B" w14:textId="77777777" w:rsidR="00CE2DE5" w:rsidRPr="00D00E38" w:rsidRDefault="00CE2DE5" w:rsidP="00E32B5B">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13337E29" w14:textId="77777777" w:rsidR="00CE2DE5" w:rsidRDefault="00CE2DE5" w:rsidP="00591524">
            <w:pPr>
              <w:keepNext/>
              <w:keepLines/>
              <w:spacing w:after="0" w:line="240" w:lineRule="auto"/>
              <w:ind w:left="162" w:hanging="1"/>
              <w:rPr>
                <w:rFonts w:eastAsia="?????? Pro W3"/>
                <w:color w:val="008000"/>
                <w:sz w:val="18"/>
                <w:szCs w:val="20"/>
                <w:lang w:val="en-GB"/>
              </w:rPr>
            </w:pPr>
            <w:r w:rsidRPr="00D00E38">
              <w:rPr>
                <w:rFonts w:eastAsia="?????? Pro W3"/>
                <w:color w:val="008000"/>
                <w:sz w:val="18"/>
                <w:szCs w:val="20"/>
                <w:lang w:val="en-GB"/>
              </w:rPr>
              <w:t xml:space="preserve">Notes to developers: </w:t>
            </w:r>
            <w:r w:rsidR="00591524">
              <w:rPr>
                <w:rFonts w:eastAsia="?????? Pro W3"/>
                <w:color w:val="008000"/>
                <w:sz w:val="18"/>
                <w:szCs w:val="20"/>
                <w:lang w:val="en-GB"/>
              </w:rPr>
              <w:t>This is a series of T/F Qs. Program something like this</w:t>
            </w:r>
            <w:r w:rsidR="00B07B24">
              <w:rPr>
                <w:rFonts w:eastAsia="?????? Pro W3"/>
                <w:color w:val="008000"/>
                <w:sz w:val="18"/>
                <w:szCs w:val="20"/>
                <w:lang w:val="en-GB"/>
              </w:rPr>
              <w:t xml:space="preserve"> (answers and feedback are above)</w:t>
            </w:r>
            <w:r w:rsidR="00591524">
              <w:rPr>
                <w:rFonts w:eastAsia="?????? Pro W3"/>
                <w:color w:val="008000"/>
                <w:sz w:val="18"/>
                <w:szCs w:val="20"/>
                <w:lang w:val="en-GB"/>
              </w:rPr>
              <w:t>:</w:t>
            </w:r>
          </w:p>
          <w:p w14:paraId="397BA62A" w14:textId="77777777" w:rsidR="00591524" w:rsidRPr="009D6BC2" w:rsidRDefault="00591524" w:rsidP="00591524">
            <w:pPr>
              <w:spacing w:after="0" w:line="240" w:lineRule="auto"/>
              <w:ind w:left="113" w:right="113"/>
              <w:rPr>
                <w:rFonts w:eastAsia="?????? Pro W3" w:cs="Arial"/>
                <w:color w:val="000000"/>
                <w:sz w:val="18"/>
                <w:szCs w:val="18"/>
                <w:lang w:val="en-GB"/>
              </w:rPr>
            </w:pPr>
          </w:p>
          <w:p w14:paraId="57A266BC" w14:textId="77777777" w:rsidR="00591524" w:rsidRPr="00591524" w:rsidRDefault="00591524" w:rsidP="00591524">
            <w:pPr>
              <w:spacing w:after="0" w:line="240" w:lineRule="auto"/>
              <w:ind w:left="113" w:right="113"/>
              <w:rPr>
                <w:rFonts w:eastAsia="?????? Pro W3" w:cs="Arial"/>
                <w:i/>
                <w:color w:val="000000"/>
                <w:sz w:val="18"/>
                <w:szCs w:val="18"/>
                <w:lang w:val="en-CA"/>
              </w:rPr>
            </w:pPr>
          </w:p>
          <w:p w14:paraId="0C4C0D19" w14:textId="77777777" w:rsidR="00591524" w:rsidRPr="009D6BC2" w:rsidRDefault="00591524" w:rsidP="00591524">
            <w:pPr>
              <w:spacing w:after="0" w:line="240" w:lineRule="auto"/>
              <w:ind w:left="113" w:right="113"/>
              <w:rPr>
                <w:rFonts w:eastAsia="?????? Pro W3" w:cs="Arial"/>
                <w:color w:val="000000"/>
                <w:sz w:val="18"/>
                <w:szCs w:val="18"/>
                <w:lang w:val="en-GB"/>
              </w:rPr>
            </w:pPr>
          </w:p>
          <w:p w14:paraId="5C9F208B" w14:textId="46421812" w:rsidR="00591524" w:rsidRPr="00591524" w:rsidRDefault="00591524" w:rsidP="00591524">
            <w:pPr>
              <w:spacing w:after="0" w:line="240" w:lineRule="auto"/>
              <w:ind w:left="113" w:right="113"/>
              <w:rPr>
                <w:rFonts w:eastAsia="?????? Pro W3" w:cs="Arial"/>
                <w:color w:val="000000"/>
                <w:sz w:val="18"/>
                <w:szCs w:val="18"/>
                <w:lang w:val="en-GB"/>
              </w:rPr>
            </w:pPr>
          </w:p>
        </w:tc>
      </w:tr>
    </w:tbl>
    <w:p w14:paraId="0A38853A" w14:textId="77777777" w:rsidR="00CE2DE5" w:rsidRDefault="00CE2DE5">
      <w:pPr>
        <w:rPr>
          <w:b/>
          <w:lang w:val="en-GB"/>
        </w:rPr>
      </w:pPr>
      <w:r>
        <w:rPr>
          <w:b/>
          <w:lang w:val="en-GB"/>
        </w:rPr>
        <w:br w:type="page"/>
      </w:r>
    </w:p>
    <w:p w14:paraId="355BBF96" w14:textId="77777777" w:rsidR="00CE2DE5" w:rsidRDefault="00CE2DE5">
      <w:pPr>
        <w:rPr>
          <w:b/>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25EF9571"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BD1BC34"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2DE125" w14:textId="77777777" w:rsidR="00CE2DE5" w:rsidRPr="00D00E38" w:rsidRDefault="00CE2DE5"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3232281" w14:textId="77777777" w:rsidR="00CE2DE5" w:rsidRPr="00D00E38" w:rsidRDefault="00CE2DE5" w:rsidP="00E32B5B">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337EAA96"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344DD26"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E4F77D" w14:textId="700C761F" w:rsidR="00CE2DE5" w:rsidRPr="00D00E38" w:rsidRDefault="007A4541"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Follow-up</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F73379" w14:textId="77777777" w:rsidR="00CE2DE5" w:rsidRPr="00D00E38" w:rsidRDefault="00CE2DE5" w:rsidP="0047562E">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47562E">
              <w:rPr>
                <w:rFonts w:eastAsia="?????? Pro W3"/>
                <w:b/>
                <w:color w:val="FF0000"/>
                <w:sz w:val="36"/>
                <w:szCs w:val="20"/>
                <w:lang w:val="en-GB"/>
              </w:rPr>
              <w:t>7-9</w:t>
            </w:r>
          </w:p>
        </w:tc>
      </w:tr>
      <w:tr w:rsidR="00CE2DE5" w:rsidRPr="00CF6B2F" w14:paraId="36F484AA" w14:textId="77777777" w:rsidTr="00E32B5B">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D62F943"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013EBA" w14:textId="0A66335A" w:rsidR="00CE2DE5" w:rsidRPr="00D00E38" w:rsidRDefault="00CF2440" w:rsidP="007A4541">
            <w:pPr>
              <w:keepNext/>
              <w:keepLines/>
              <w:spacing w:after="0" w:line="240" w:lineRule="auto"/>
              <w:ind w:right="113"/>
              <w:rPr>
                <w:rFonts w:eastAsia="?????? Pro W3"/>
                <w:color w:val="000000"/>
                <w:sz w:val="18"/>
                <w:szCs w:val="24"/>
                <w:lang w:val="en-GB"/>
              </w:rPr>
            </w:pPr>
            <w:r>
              <w:rPr>
                <w:rFonts w:eastAsia="?????? Pro W3"/>
                <w:color w:val="000000"/>
                <w:sz w:val="18"/>
                <w:szCs w:val="24"/>
                <w:lang w:val="en-GB"/>
              </w:rPr>
              <w:t xml:space="preserve">  BECTS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FD05909" w14:textId="77777777" w:rsidR="00CE2DE5" w:rsidRPr="00D00E38" w:rsidRDefault="00CE2DE5" w:rsidP="00E32B5B">
            <w:pPr>
              <w:keepNext/>
              <w:keepLines/>
              <w:spacing w:after="0" w:line="240" w:lineRule="auto"/>
              <w:ind w:left="119" w:hanging="18"/>
              <w:jc w:val="center"/>
              <w:rPr>
                <w:rFonts w:eastAsia="?????? Pro W3"/>
                <w:b/>
                <w:color w:val="000000"/>
                <w:sz w:val="36"/>
                <w:szCs w:val="20"/>
                <w:lang w:val="en-GB"/>
              </w:rPr>
            </w:pPr>
          </w:p>
        </w:tc>
      </w:tr>
      <w:tr w:rsidR="00CE2DE5" w:rsidRPr="00CF6B2F" w14:paraId="4C8D0FE3"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D9231CB" w14:textId="77777777" w:rsidR="00CE2DE5" w:rsidRPr="00D00E38" w:rsidRDefault="00CE2DE5" w:rsidP="00E32B5B">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211C8BE1" w14:textId="77777777" w:rsidTr="00E32B5B">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75AD2" w14:textId="77777777" w:rsidR="00CE2DE5" w:rsidRPr="00DB0E1A" w:rsidRDefault="00CE2DE5" w:rsidP="00E32B5B">
            <w:pPr>
              <w:spacing w:after="0" w:line="240" w:lineRule="auto"/>
              <w:ind w:left="113" w:right="113"/>
              <w:rPr>
                <w:rFonts w:eastAsia="?????? Pro W3"/>
                <w:color w:val="000000"/>
                <w:sz w:val="18"/>
                <w:szCs w:val="24"/>
                <w:lang w:val="en-GB"/>
              </w:rPr>
            </w:pPr>
          </w:p>
          <w:p w14:paraId="6153FE95" w14:textId="513DAFC1" w:rsidR="00CE2DE5" w:rsidRPr="009D6BC2" w:rsidRDefault="00CE2DE5" w:rsidP="00E32B5B">
            <w:pPr>
              <w:spacing w:after="0" w:line="240" w:lineRule="auto"/>
              <w:ind w:left="113" w:right="113"/>
              <w:rPr>
                <w:rFonts w:eastAsia="?????? Pro W3"/>
                <w:sz w:val="18"/>
                <w:szCs w:val="24"/>
                <w:lang w:val="en-GB"/>
              </w:rPr>
            </w:pPr>
            <w:r w:rsidRPr="009D6BC2">
              <w:rPr>
                <w:rFonts w:eastAsia="?????? Pro W3"/>
                <w:sz w:val="18"/>
                <w:szCs w:val="24"/>
                <w:lang w:val="en-GB"/>
              </w:rPr>
              <w:t>Mother: “</w:t>
            </w:r>
            <w:r w:rsidR="007531B5">
              <w:rPr>
                <w:rFonts w:eastAsia="?????? Pro W3"/>
                <w:sz w:val="18"/>
                <w:szCs w:val="24"/>
                <w:lang w:val="en-CA"/>
              </w:rPr>
              <w:t>Would you say that</w:t>
            </w:r>
            <w:r>
              <w:rPr>
                <w:rFonts w:eastAsia="?????? Pro W3"/>
                <w:sz w:val="18"/>
                <w:szCs w:val="24"/>
                <w:lang w:val="en-CA"/>
              </w:rPr>
              <w:t xml:space="preserve"> Ethan</w:t>
            </w:r>
            <w:r w:rsidR="007531B5">
              <w:rPr>
                <w:rFonts w:eastAsia="?????? Pro W3"/>
                <w:sz w:val="18"/>
                <w:szCs w:val="24"/>
                <w:lang w:val="en-CA"/>
              </w:rPr>
              <w:t>’s case</w:t>
            </w:r>
            <w:r>
              <w:rPr>
                <w:rFonts w:eastAsia="?????? Pro W3"/>
                <w:sz w:val="18"/>
                <w:szCs w:val="24"/>
                <w:lang w:val="en-CA"/>
              </w:rPr>
              <w:t xml:space="preserve"> </w:t>
            </w:r>
            <w:r w:rsidR="007531B5">
              <w:rPr>
                <w:rFonts w:eastAsia="?????? Pro W3"/>
                <w:sz w:val="18"/>
                <w:szCs w:val="24"/>
                <w:lang w:val="en-CA"/>
              </w:rPr>
              <w:t xml:space="preserve">is </w:t>
            </w:r>
            <w:r w:rsidRPr="009D6BC2">
              <w:rPr>
                <w:rFonts w:eastAsia="?????? Pro W3"/>
                <w:sz w:val="18"/>
                <w:szCs w:val="24"/>
                <w:lang w:val="en-CA"/>
              </w:rPr>
              <w:t xml:space="preserve">typical </w:t>
            </w:r>
            <w:r w:rsidR="007531B5">
              <w:rPr>
                <w:rFonts w:eastAsia="?????? Pro W3"/>
                <w:sz w:val="18"/>
                <w:szCs w:val="24"/>
                <w:lang w:val="en-CA"/>
              </w:rPr>
              <w:t xml:space="preserve">for </w:t>
            </w:r>
            <w:r w:rsidRPr="009D6BC2">
              <w:rPr>
                <w:rFonts w:eastAsia="?????? Pro W3"/>
                <w:sz w:val="18"/>
                <w:szCs w:val="24"/>
                <w:lang w:val="en-CA"/>
              </w:rPr>
              <w:t>this epilepsy syndrome</w:t>
            </w:r>
            <w:r>
              <w:rPr>
                <w:rFonts w:eastAsia="?????? Pro W3"/>
                <w:sz w:val="18"/>
                <w:szCs w:val="24"/>
                <w:lang w:val="en-CA"/>
              </w:rPr>
              <w:t>?”</w:t>
            </w:r>
          </w:p>
          <w:p w14:paraId="6E5A813A" w14:textId="77777777" w:rsidR="00CE2DE5" w:rsidRPr="00D00E38" w:rsidRDefault="00CE2DE5" w:rsidP="00E32B5B">
            <w:pPr>
              <w:spacing w:after="0" w:line="240" w:lineRule="auto"/>
              <w:ind w:left="113" w:right="113"/>
              <w:rPr>
                <w:rFonts w:eastAsia="?????? Pro W3"/>
                <w:color w:val="000000"/>
                <w:sz w:val="18"/>
                <w:szCs w:val="24"/>
                <w:lang w:val="en-GB"/>
              </w:rPr>
            </w:pPr>
          </w:p>
        </w:tc>
      </w:tr>
      <w:tr w:rsidR="00CE2DE5" w:rsidRPr="00CF6B2F" w14:paraId="25B99335"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F2EE950" w14:textId="77777777" w:rsidR="00CE2DE5" w:rsidRPr="00D00E38" w:rsidRDefault="00CE2DE5" w:rsidP="00E32B5B">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534E95EA" w14:textId="77777777" w:rsidTr="00E32B5B">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51165E" w14:textId="77777777" w:rsidR="00CE2DE5" w:rsidRPr="00D00E38" w:rsidRDefault="00CE2DE5" w:rsidP="00E32B5B">
            <w:pPr>
              <w:spacing w:after="0" w:line="240" w:lineRule="auto"/>
              <w:ind w:left="113" w:right="113"/>
              <w:rPr>
                <w:rFonts w:eastAsia="?????? Pro W3" w:cs="Arial"/>
                <w:b/>
                <w:i/>
                <w:color w:val="000000"/>
                <w:sz w:val="18"/>
                <w:szCs w:val="18"/>
                <w:lang w:val="en-GB"/>
              </w:rPr>
            </w:pPr>
          </w:p>
          <w:p w14:paraId="50D4043E" w14:textId="77777777" w:rsidR="00CE2DE5" w:rsidRDefault="00CE2DE5" w:rsidP="00E32B5B">
            <w:pPr>
              <w:spacing w:after="0" w:line="240" w:lineRule="auto"/>
              <w:ind w:left="162" w:right="113"/>
              <w:rPr>
                <w:rFonts w:eastAsia="?????? Pro W3"/>
                <w:b/>
                <w:bCs/>
                <w:sz w:val="18"/>
                <w:szCs w:val="24"/>
                <w:lang w:val="en-CA"/>
              </w:rPr>
            </w:pPr>
            <w:r>
              <w:rPr>
                <w:rFonts w:eastAsia="?????? Pro W3"/>
                <w:b/>
                <w:sz w:val="18"/>
                <w:szCs w:val="20"/>
                <w:lang w:val="en-GB"/>
              </w:rPr>
              <w:t>Feedback</w:t>
            </w:r>
          </w:p>
          <w:p w14:paraId="70B38E2B" w14:textId="4AC00F8F" w:rsidR="00CE2DE5" w:rsidRPr="00D00E38" w:rsidRDefault="00CE2DE5" w:rsidP="00E32B5B">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 xml:space="preserve">Yes. </w:t>
            </w:r>
            <w:r>
              <w:rPr>
                <w:rFonts w:eastAsia="?????? Pro W3" w:cs="Arial"/>
                <w:color w:val="000000"/>
                <w:sz w:val="18"/>
                <w:szCs w:val="18"/>
                <w:lang w:val="en-CA"/>
              </w:rPr>
              <w:t>Ethan</w:t>
            </w:r>
            <w:r w:rsidRPr="009D6BC2">
              <w:rPr>
                <w:rFonts w:eastAsia="?????? Pro W3" w:cs="Arial"/>
                <w:color w:val="000000"/>
                <w:sz w:val="18"/>
                <w:szCs w:val="18"/>
                <w:lang w:val="en-CA"/>
              </w:rPr>
              <w:t xml:space="preserve"> presents with the typical clinical picture for Benign Rolandic Epilepsy. This includes his age, </w:t>
            </w:r>
            <w:r>
              <w:rPr>
                <w:rFonts w:eastAsia="?????? Pro W3" w:cs="Arial"/>
                <w:color w:val="000000"/>
                <w:sz w:val="18"/>
                <w:szCs w:val="18"/>
                <w:lang w:val="en-CA"/>
              </w:rPr>
              <w:t xml:space="preserve">the clinical picture of his seizures, the </w:t>
            </w:r>
            <w:r w:rsidRPr="009D6BC2">
              <w:rPr>
                <w:rFonts w:eastAsia="?????? Pro W3" w:cs="Arial"/>
                <w:color w:val="000000"/>
                <w:sz w:val="18"/>
                <w:szCs w:val="18"/>
                <w:lang w:val="en-CA"/>
              </w:rPr>
              <w:t>association with sleep</w:t>
            </w:r>
            <w:r>
              <w:rPr>
                <w:rFonts w:eastAsia="?????? Pro W3" w:cs="Arial"/>
                <w:color w:val="000000"/>
                <w:sz w:val="18"/>
                <w:szCs w:val="18"/>
                <w:lang w:val="en-CA"/>
              </w:rPr>
              <w:t xml:space="preserve"> and sleep deprivation</w:t>
            </w:r>
            <w:r w:rsidRPr="009D6BC2">
              <w:rPr>
                <w:rFonts w:eastAsia="?????? Pro W3" w:cs="Arial"/>
                <w:color w:val="000000"/>
                <w:sz w:val="18"/>
                <w:szCs w:val="18"/>
                <w:lang w:val="en-CA"/>
              </w:rPr>
              <w:t xml:space="preserve">, </w:t>
            </w:r>
            <w:r>
              <w:rPr>
                <w:rFonts w:eastAsia="?????? Pro W3" w:cs="Arial"/>
                <w:color w:val="000000"/>
                <w:sz w:val="18"/>
                <w:szCs w:val="18"/>
                <w:lang w:val="en-CA"/>
              </w:rPr>
              <w:t xml:space="preserve">and a </w:t>
            </w:r>
            <w:r w:rsidRPr="009D6BC2">
              <w:rPr>
                <w:rFonts w:eastAsia="?????? Pro W3" w:cs="Arial"/>
                <w:color w:val="000000"/>
                <w:sz w:val="18"/>
                <w:szCs w:val="18"/>
                <w:lang w:val="en-CA"/>
              </w:rPr>
              <w:t>normal physical examination, normal development</w:t>
            </w:r>
            <w:r>
              <w:rPr>
                <w:rFonts w:eastAsia="?????? Pro W3" w:cs="Arial"/>
                <w:color w:val="000000"/>
                <w:sz w:val="18"/>
                <w:szCs w:val="18"/>
                <w:lang w:val="en-CA"/>
              </w:rPr>
              <w:t>,</w:t>
            </w:r>
            <w:r w:rsidRPr="009D6BC2">
              <w:rPr>
                <w:rFonts w:eastAsia="?????? Pro W3" w:cs="Arial"/>
                <w:color w:val="000000"/>
                <w:sz w:val="18"/>
                <w:szCs w:val="18"/>
                <w:lang w:val="en-CA"/>
              </w:rPr>
              <w:t xml:space="preserve"> and </w:t>
            </w:r>
            <w:r>
              <w:rPr>
                <w:rFonts w:eastAsia="?????? Pro W3" w:cs="Arial"/>
                <w:color w:val="000000"/>
                <w:sz w:val="18"/>
                <w:szCs w:val="18"/>
                <w:lang w:val="en-CA"/>
              </w:rPr>
              <w:t xml:space="preserve">the characteristic </w:t>
            </w:r>
            <w:r w:rsidRPr="009D6BC2">
              <w:rPr>
                <w:rFonts w:eastAsia="?????? Pro W3" w:cs="Arial"/>
                <w:color w:val="000000"/>
                <w:sz w:val="18"/>
                <w:szCs w:val="18"/>
                <w:lang w:val="en-CA"/>
              </w:rPr>
              <w:t>EEG findings.</w:t>
            </w:r>
            <w:r w:rsidR="00F409CF">
              <w:rPr>
                <w:rFonts w:eastAsia="?????? Pro W3" w:cs="Arial"/>
                <w:color w:val="000000"/>
                <w:sz w:val="18"/>
                <w:szCs w:val="18"/>
                <w:vertAlign w:val="superscript"/>
                <w:lang w:val="en-CA"/>
              </w:rPr>
              <w:t>3</w:t>
            </w:r>
          </w:p>
          <w:p w14:paraId="33620B0C" w14:textId="77777777" w:rsidR="00CE2DE5" w:rsidRPr="00D00E38" w:rsidRDefault="00CE2DE5" w:rsidP="00E32B5B">
            <w:pPr>
              <w:spacing w:after="0" w:line="240" w:lineRule="auto"/>
              <w:ind w:left="113" w:right="113"/>
              <w:rPr>
                <w:rFonts w:eastAsia="?????? Pro W3" w:cs="Arial"/>
                <w:color w:val="000000"/>
                <w:sz w:val="18"/>
                <w:szCs w:val="18"/>
                <w:lang w:val="en-GB"/>
              </w:rPr>
            </w:pPr>
          </w:p>
        </w:tc>
      </w:tr>
      <w:tr w:rsidR="00CE2DE5" w:rsidRPr="00CF6B2F" w14:paraId="2E7B8739" w14:textId="77777777" w:rsidTr="00E32B5B">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8DA0196" w14:textId="77777777" w:rsidR="00CE2DE5" w:rsidRPr="00D00E38" w:rsidRDefault="00CE2DE5" w:rsidP="00E32B5B">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17B07AB8" w14:textId="77777777" w:rsidTr="00E32B5B">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53FF643B" w14:textId="77777777" w:rsidR="00CE2DE5" w:rsidRPr="00D00E38" w:rsidRDefault="00CE2DE5" w:rsidP="00E32B5B">
            <w:pPr>
              <w:keepNext/>
              <w:keepLines/>
              <w:spacing w:after="0" w:line="240" w:lineRule="auto"/>
              <w:ind w:left="162" w:hanging="1"/>
              <w:rPr>
                <w:rFonts w:eastAsia="?????? Pro W3"/>
                <w:i/>
                <w:color w:val="216800"/>
                <w:sz w:val="18"/>
                <w:szCs w:val="20"/>
                <w:lang w:val="en-GB"/>
              </w:rPr>
            </w:pPr>
          </w:p>
          <w:p w14:paraId="07B51310" w14:textId="77777777" w:rsidR="00CE2DE5" w:rsidRPr="00D00E38" w:rsidRDefault="00CE2DE5" w:rsidP="00E32B5B">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48A9084E" w14:textId="77777777" w:rsidR="00CE2DE5" w:rsidRPr="00D00E38" w:rsidRDefault="00CE2DE5" w:rsidP="00E32B5B">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Open text box and check answer button</w:t>
            </w:r>
            <w:r w:rsidR="0047562E">
              <w:rPr>
                <w:rFonts w:eastAsia="?????? Pro W3"/>
                <w:color w:val="008000"/>
                <w:sz w:val="18"/>
                <w:szCs w:val="20"/>
                <w:lang w:val="en-GB"/>
              </w:rPr>
              <w:t>, Provide feedback when clicked</w:t>
            </w:r>
          </w:p>
        </w:tc>
      </w:tr>
    </w:tbl>
    <w:p w14:paraId="6860AB46" w14:textId="77777777" w:rsidR="00CE2DE5" w:rsidRDefault="00CE2DE5">
      <w:pPr>
        <w:rPr>
          <w:b/>
          <w:lang w:val="en-GB"/>
        </w:rPr>
      </w:pPr>
    </w:p>
    <w:p w14:paraId="5F9792BD" w14:textId="77777777" w:rsidR="0047562E" w:rsidRDefault="0047562E">
      <w:pPr>
        <w:rPr>
          <w:b/>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5571503F"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4E55598"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118880" w14:textId="77777777" w:rsidR="00CE2DE5" w:rsidRPr="00D00E38" w:rsidRDefault="00CE2DE5"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4AE8000" w14:textId="77777777" w:rsidR="00CE2DE5" w:rsidRPr="00D00E38" w:rsidRDefault="00CE2DE5" w:rsidP="00E32B5B">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7AFB58DC"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77206F54"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5BDFAE" w14:textId="77D54813" w:rsidR="00CE2DE5" w:rsidRPr="00D00E38" w:rsidRDefault="007A4541"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Follow-up</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A0DAEC" w14:textId="77777777" w:rsidR="00CE2DE5" w:rsidRPr="00D00E38" w:rsidRDefault="00CE2DE5" w:rsidP="0047562E">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47562E">
              <w:rPr>
                <w:rFonts w:eastAsia="?????? Pro W3"/>
                <w:b/>
                <w:color w:val="FF0000"/>
                <w:sz w:val="36"/>
                <w:szCs w:val="20"/>
                <w:lang w:val="en-GB"/>
              </w:rPr>
              <w:t>7-10</w:t>
            </w:r>
          </w:p>
        </w:tc>
      </w:tr>
      <w:tr w:rsidR="00CE2DE5" w:rsidRPr="00CF6B2F" w14:paraId="1B1A7351" w14:textId="77777777" w:rsidTr="00E32B5B">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78CFAEB"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82BAC0" w14:textId="77777777" w:rsidR="00CE2DE5" w:rsidRPr="00D00E38" w:rsidRDefault="0047562E"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Long-term prognosis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30432620" w14:textId="77777777" w:rsidR="00CE2DE5" w:rsidRPr="00D00E38" w:rsidRDefault="00CE2DE5" w:rsidP="00E32B5B">
            <w:pPr>
              <w:keepNext/>
              <w:keepLines/>
              <w:spacing w:after="0" w:line="240" w:lineRule="auto"/>
              <w:ind w:left="119" w:hanging="18"/>
              <w:jc w:val="center"/>
              <w:rPr>
                <w:rFonts w:eastAsia="?????? Pro W3"/>
                <w:b/>
                <w:color w:val="000000"/>
                <w:sz w:val="36"/>
                <w:szCs w:val="20"/>
                <w:lang w:val="en-GB"/>
              </w:rPr>
            </w:pPr>
          </w:p>
        </w:tc>
      </w:tr>
      <w:tr w:rsidR="00CE2DE5" w:rsidRPr="00CF6B2F" w14:paraId="41143C87"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60C6AE29" w14:textId="77777777" w:rsidR="00CE2DE5" w:rsidRPr="00D00E38" w:rsidRDefault="00CE2DE5" w:rsidP="00E32B5B">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711E0552" w14:textId="77777777" w:rsidTr="00E32B5B">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062D485" w14:textId="77777777" w:rsidR="00CE2DE5" w:rsidRDefault="00CE2DE5" w:rsidP="00E32B5B">
            <w:pPr>
              <w:spacing w:after="0" w:line="240" w:lineRule="auto"/>
              <w:ind w:left="113" w:right="113"/>
              <w:rPr>
                <w:rFonts w:eastAsia="?????? Pro W3"/>
                <w:b/>
                <w:color w:val="000000"/>
                <w:sz w:val="18"/>
                <w:szCs w:val="24"/>
                <w:lang w:val="en-GB"/>
              </w:rPr>
            </w:pPr>
          </w:p>
          <w:p w14:paraId="2A7FC51D" w14:textId="77777777" w:rsidR="00CE2DE5" w:rsidRPr="009D6BC2" w:rsidRDefault="00CE2DE5" w:rsidP="00E32B5B">
            <w:pPr>
              <w:spacing w:after="0" w:line="240" w:lineRule="auto"/>
              <w:ind w:left="113" w:right="113"/>
              <w:rPr>
                <w:rFonts w:eastAsia="?????? Pro W3"/>
                <w:color w:val="000000"/>
                <w:sz w:val="18"/>
                <w:szCs w:val="24"/>
                <w:lang w:val="en-GB"/>
              </w:rPr>
            </w:pPr>
            <w:r w:rsidRPr="009D6BC2">
              <w:rPr>
                <w:rFonts w:eastAsia="?????? Pro W3"/>
                <w:color w:val="000000"/>
                <w:sz w:val="18"/>
                <w:szCs w:val="24"/>
                <w:lang w:val="en-GB"/>
              </w:rPr>
              <w:t>Mother</w:t>
            </w:r>
            <w:r>
              <w:rPr>
                <w:rFonts w:eastAsia="?????? Pro W3"/>
                <w:color w:val="000000"/>
                <w:sz w:val="18"/>
                <w:szCs w:val="24"/>
                <w:lang w:val="en-GB"/>
              </w:rPr>
              <w:t>: “Will Ethan remain epileptic for the rest of his life?”</w:t>
            </w:r>
          </w:p>
          <w:p w14:paraId="02B9B85D" w14:textId="77777777" w:rsidR="00CE2DE5" w:rsidRPr="00D00E38" w:rsidRDefault="00CE2DE5" w:rsidP="00E32B5B">
            <w:pPr>
              <w:spacing w:after="0" w:line="240" w:lineRule="auto"/>
              <w:ind w:left="113" w:right="113"/>
              <w:rPr>
                <w:rFonts w:eastAsia="?????? Pro W3"/>
                <w:color w:val="008000"/>
                <w:sz w:val="18"/>
                <w:szCs w:val="24"/>
                <w:lang w:val="en-GB"/>
              </w:rPr>
            </w:pPr>
          </w:p>
          <w:p w14:paraId="29E27E8F" w14:textId="77777777" w:rsidR="00CE2DE5" w:rsidRPr="00D00E38" w:rsidRDefault="00CE2DE5" w:rsidP="00E32B5B">
            <w:pPr>
              <w:spacing w:after="0" w:line="240" w:lineRule="auto"/>
              <w:ind w:left="113" w:right="113"/>
              <w:rPr>
                <w:rFonts w:eastAsia="?????? Pro W3"/>
                <w:color w:val="000000"/>
                <w:sz w:val="18"/>
                <w:szCs w:val="24"/>
                <w:lang w:val="en-GB"/>
              </w:rPr>
            </w:pPr>
          </w:p>
        </w:tc>
      </w:tr>
      <w:tr w:rsidR="00CE2DE5" w:rsidRPr="00CF6B2F" w14:paraId="68AF3D20"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7BF15AC" w14:textId="77777777" w:rsidR="00CE2DE5" w:rsidRPr="00D00E38" w:rsidRDefault="00CE2DE5" w:rsidP="00E32B5B">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1E9FC016" w14:textId="77777777" w:rsidTr="00E32B5B">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C8E611" w14:textId="77777777" w:rsidR="00CE2DE5" w:rsidRPr="00D00E38" w:rsidRDefault="00CE2DE5" w:rsidP="00E32B5B">
            <w:pPr>
              <w:spacing w:after="0" w:line="240" w:lineRule="auto"/>
              <w:ind w:left="113" w:right="113"/>
              <w:rPr>
                <w:rFonts w:eastAsia="?????? Pro W3" w:cs="Arial"/>
                <w:b/>
                <w:i/>
                <w:color w:val="000000"/>
                <w:sz w:val="18"/>
                <w:szCs w:val="18"/>
                <w:lang w:val="en-GB"/>
              </w:rPr>
            </w:pPr>
          </w:p>
          <w:p w14:paraId="272EF42B" w14:textId="77777777" w:rsidR="00CE2DE5" w:rsidRDefault="00CE2DE5" w:rsidP="00E32B5B">
            <w:pPr>
              <w:spacing w:after="0" w:line="240" w:lineRule="auto"/>
              <w:ind w:left="162" w:right="113"/>
              <w:rPr>
                <w:rFonts w:eastAsia="?????? Pro W3"/>
                <w:b/>
                <w:bCs/>
                <w:sz w:val="18"/>
                <w:szCs w:val="24"/>
                <w:lang w:val="en-CA"/>
              </w:rPr>
            </w:pPr>
            <w:r>
              <w:rPr>
                <w:rFonts w:eastAsia="?????? Pro W3"/>
                <w:b/>
                <w:sz w:val="18"/>
                <w:szCs w:val="20"/>
                <w:lang w:val="en-GB"/>
              </w:rPr>
              <w:t>Feedback</w:t>
            </w:r>
          </w:p>
          <w:p w14:paraId="4F59CEDE" w14:textId="3D3AE433" w:rsidR="00CE2DE5" w:rsidRPr="00D00E38" w:rsidRDefault="00CE2DE5" w:rsidP="00E32B5B">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 xml:space="preserve">Probably not. </w:t>
            </w:r>
            <w:r w:rsidRPr="009D6BC2">
              <w:rPr>
                <w:rFonts w:eastAsia="?????? Pro W3" w:cs="Arial"/>
                <w:color w:val="000000"/>
                <w:sz w:val="18"/>
                <w:szCs w:val="18"/>
                <w:lang w:val="en-CA"/>
              </w:rPr>
              <w:t xml:space="preserve">The prognosis </w:t>
            </w:r>
            <w:r w:rsidR="0047562E">
              <w:rPr>
                <w:rFonts w:eastAsia="?????? Pro W3" w:cs="Arial"/>
                <w:color w:val="000000"/>
                <w:sz w:val="18"/>
                <w:szCs w:val="18"/>
                <w:lang w:val="en-CA"/>
              </w:rPr>
              <w:t>for</w:t>
            </w:r>
            <w:r w:rsidRPr="009D6BC2">
              <w:rPr>
                <w:rFonts w:eastAsia="?????? Pro W3" w:cs="Arial"/>
                <w:color w:val="000000"/>
                <w:sz w:val="18"/>
                <w:szCs w:val="18"/>
                <w:lang w:val="en-CA"/>
              </w:rPr>
              <w:t xml:space="preserve"> BECTS is excellent</w:t>
            </w:r>
            <w:r>
              <w:rPr>
                <w:rFonts w:eastAsia="?????? Pro W3" w:cs="Arial"/>
                <w:color w:val="000000"/>
                <w:sz w:val="18"/>
                <w:szCs w:val="18"/>
                <w:lang w:val="en-CA"/>
              </w:rPr>
              <w:t>. V</w:t>
            </w:r>
            <w:r w:rsidRPr="009D6BC2">
              <w:rPr>
                <w:rFonts w:eastAsia="?????? Pro W3" w:cs="Arial"/>
                <w:color w:val="000000"/>
                <w:sz w:val="18"/>
                <w:szCs w:val="18"/>
                <w:lang w:val="en-CA"/>
              </w:rPr>
              <w:t>irt</w:t>
            </w:r>
            <w:r>
              <w:rPr>
                <w:rFonts w:eastAsia="?????? Pro W3" w:cs="Arial"/>
                <w:color w:val="000000"/>
                <w:sz w:val="18"/>
                <w:szCs w:val="18"/>
                <w:lang w:val="en-CA"/>
              </w:rPr>
              <w:t>ually 95% of patients outgrow</w:t>
            </w:r>
            <w:r w:rsidRPr="009D6BC2">
              <w:rPr>
                <w:rFonts w:eastAsia="?????? Pro W3" w:cs="Arial"/>
                <w:color w:val="000000"/>
                <w:sz w:val="18"/>
                <w:szCs w:val="18"/>
                <w:lang w:val="en-CA"/>
              </w:rPr>
              <w:t xml:space="preserve"> the syndrome before </w:t>
            </w:r>
            <w:r>
              <w:rPr>
                <w:rFonts w:eastAsia="?????? Pro W3" w:cs="Arial"/>
                <w:color w:val="000000"/>
                <w:sz w:val="18"/>
                <w:szCs w:val="18"/>
                <w:lang w:val="en-CA"/>
              </w:rPr>
              <w:t xml:space="preserve">the age of </w:t>
            </w:r>
            <w:r w:rsidRPr="009D6BC2">
              <w:rPr>
                <w:rFonts w:eastAsia="?????? Pro W3" w:cs="Arial"/>
                <w:color w:val="000000"/>
                <w:sz w:val="18"/>
                <w:szCs w:val="18"/>
                <w:lang w:val="en-CA"/>
              </w:rPr>
              <w:t>15</w:t>
            </w:r>
            <w:r>
              <w:rPr>
                <w:rFonts w:eastAsia="?????? Pro W3" w:cs="Arial"/>
                <w:color w:val="000000"/>
                <w:sz w:val="18"/>
                <w:szCs w:val="18"/>
                <w:lang w:val="en-CA"/>
              </w:rPr>
              <w:t xml:space="preserve"> and</w:t>
            </w:r>
            <w:r w:rsidRPr="009D6BC2">
              <w:rPr>
                <w:rFonts w:eastAsia="?????? Pro W3" w:cs="Arial"/>
                <w:color w:val="000000"/>
                <w:sz w:val="18"/>
                <w:szCs w:val="18"/>
                <w:lang w:val="en-CA"/>
              </w:rPr>
              <w:t xml:space="preserve"> virtually 100% </w:t>
            </w:r>
            <w:r>
              <w:rPr>
                <w:rFonts w:eastAsia="?????? Pro W3" w:cs="Arial"/>
                <w:color w:val="000000"/>
                <w:sz w:val="18"/>
                <w:szCs w:val="18"/>
                <w:lang w:val="en-CA"/>
              </w:rPr>
              <w:t xml:space="preserve">outgrow it </w:t>
            </w:r>
            <w:r w:rsidRPr="009D6BC2">
              <w:rPr>
                <w:rFonts w:eastAsia="?????? Pro W3" w:cs="Arial"/>
                <w:color w:val="000000"/>
                <w:sz w:val="18"/>
                <w:szCs w:val="18"/>
                <w:lang w:val="en-CA"/>
              </w:rPr>
              <w:t>by 18 years of age.</w:t>
            </w:r>
            <w:r w:rsidR="00F409CF">
              <w:rPr>
                <w:rFonts w:eastAsia="?????? Pro W3" w:cs="Arial"/>
                <w:color w:val="000000"/>
                <w:sz w:val="18"/>
                <w:szCs w:val="18"/>
                <w:vertAlign w:val="superscript"/>
                <w:lang w:val="en-CA"/>
              </w:rPr>
              <w:t>10</w:t>
            </w:r>
          </w:p>
          <w:p w14:paraId="4361EBCC" w14:textId="77777777" w:rsidR="00CE2DE5" w:rsidRPr="00D00E38" w:rsidRDefault="00CE2DE5" w:rsidP="00E32B5B">
            <w:pPr>
              <w:spacing w:after="0" w:line="240" w:lineRule="auto"/>
              <w:ind w:left="113" w:right="113"/>
              <w:rPr>
                <w:rFonts w:eastAsia="?????? Pro W3" w:cs="Arial"/>
                <w:color w:val="000000"/>
                <w:sz w:val="18"/>
                <w:szCs w:val="18"/>
                <w:lang w:val="en-GB"/>
              </w:rPr>
            </w:pPr>
          </w:p>
        </w:tc>
      </w:tr>
      <w:tr w:rsidR="00CE2DE5" w:rsidRPr="00CF6B2F" w14:paraId="0E8B5286" w14:textId="77777777" w:rsidTr="00E32B5B">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198D0B3" w14:textId="77777777" w:rsidR="00CE2DE5" w:rsidRPr="00D00E38" w:rsidRDefault="00CE2DE5" w:rsidP="00E32B5B">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5BD17394" w14:textId="77777777" w:rsidTr="00E32B5B">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11E99CF3" w14:textId="77777777" w:rsidR="00CE2DE5" w:rsidRPr="00D00E38" w:rsidRDefault="00CE2DE5" w:rsidP="00E32B5B">
            <w:pPr>
              <w:keepNext/>
              <w:keepLines/>
              <w:spacing w:after="0" w:line="240" w:lineRule="auto"/>
              <w:ind w:left="162" w:hanging="1"/>
              <w:rPr>
                <w:rFonts w:eastAsia="?????? Pro W3"/>
                <w:i/>
                <w:color w:val="216800"/>
                <w:sz w:val="18"/>
                <w:szCs w:val="20"/>
                <w:lang w:val="en-GB"/>
              </w:rPr>
            </w:pPr>
          </w:p>
          <w:p w14:paraId="4A36C794" w14:textId="77777777" w:rsidR="00CE2DE5" w:rsidRPr="00D00E38" w:rsidRDefault="00CE2DE5" w:rsidP="00E32B5B">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32936689" w14:textId="77777777" w:rsidR="00CE2DE5" w:rsidRPr="00D00E38" w:rsidRDefault="00CE2DE5" w:rsidP="00E32B5B">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Pr>
                <w:rFonts w:eastAsia="?????? Pro W3"/>
                <w:color w:val="008000"/>
                <w:sz w:val="18"/>
                <w:szCs w:val="20"/>
                <w:lang w:val="en-GB"/>
              </w:rPr>
              <w:t>Open text box and check answer button</w:t>
            </w:r>
            <w:r w:rsidR="0047562E">
              <w:rPr>
                <w:rFonts w:eastAsia="?????? Pro W3"/>
                <w:color w:val="008000"/>
                <w:sz w:val="18"/>
                <w:szCs w:val="20"/>
                <w:lang w:val="en-GB"/>
              </w:rPr>
              <w:t>. Provide feedback when clicked</w:t>
            </w:r>
          </w:p>
        </w:tc>
      </w:tr>
    </w:tbl>
    <w:p w14:paraId="0D4BDE7E" w14:textId="77777777" w:rsidR="00CE2DE5" w:rsidRDefault="00CE2DE5">
      <w:pPr>
        <w:rPr>
          <w:b/>
          <w:lang w:val="en-GB"/>
        </w:rPr>
      </w:pPr>
    </w:p>
    <w:p w14:paraId="32A34691" w14:textId="77777777" w:rsidR="0047562E" w:rsidRDefault="0047562E">
      <w:pPr>
        <w:rPr>
          <w:b/>
          <w:lang w:val="en-GB"/>
        </w:rPr>
      </w:pPr>
    </w:p>
    <w:p w14:paraId="3CD6E465" w14:textId="77777777" w:rsidR="0047562E" w:rsidRDefault="0047562E">
      <w:pPr>
        <w:rPr>
          <w:b/>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57CE4620"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B04C79E"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CF6B2F">
              <w:rPr>
                <w:lang w:val="en-GB"/>
              </w:rPr>
              <w:br w:type="page"/>
            </w:r>
            <w:r w:rsidRPr="00D00E38">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6AB278" w14:textId="77777777" w:rsidR="00CE2DE5" w:rsidRPr="00D00E38" w:rsidRDefault="00CE2DE5"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54D76AB" w14:textId="77777777" w:rsidR="00CE2DE5" w:rsidRPr="00D00E38" w:rsidRDefault="00CE2DE5" w:rsidP="00E32B5B">
            <w:pPr>
              <w:keepNext/>
              <w:keepLines/>
              <w:spacing w:after="0" w:line="240" w:lineRule="auto"/>
              <w:ind w:left="119" w:right="113" w:hanging="18"/>
              <w:rPr>
                <w:rFonts w:eastAsia="?????? Pro W3"/>
                <w:color w:val="000000"/>
                <w:sz w:val="18"/>
                <w:szCs w:val="24"/>
                <w:lang w:val="en-GB"/>
              </w:rPr>
            </w:pPr>
            <w:r w:rsidRPr="00D00E38">
              <w:rPr>
                <w:rFonts w:eastAsia="?????? Pro W3"/>
                <w:b/>
                <w:color w:val="000000"/>
                <w:sz w:val="18"/>
                <w:szCs w:val="24"/>
                <w:lang w:val="en-GB"/>
              </w:rPr>
              <w:t xml:space="preserve">Screen ID </w:t>
            </w:r>
            <w:r w:rsidRPr="00D00E38">
              <w:rPr>
                <w:rFonts w:eastAsia="?????? Pro W3"/>
                <w:color w:val="000000"/>
                <w:sz w:val="18"/>
                <w:szCs w:val="24"/>
                <w:lang w:val="en-GB"/>
              </w:rPr>
              <w:t>(module-topic-page #):</w:t>
            </w:r>
          </w:p>
        </w:tc>
      </w:tr>
      <w:tr w:rsidR="00CE2DE5" w:rsidRPr="00CF6B2F" w14:paraId="3565DEB7" w14:textId="77777777" w:rsidTr="00E32B5B">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1F6528D2"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DBC90C" w14:textId="77777777" w:rsidR="00CE2DE5" w:rsidRPr="00D00E38" w:rsidRDefault="00CE2DE5"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Clinical pearls</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BC9326" w14:textId="77777777" w:rsidR="00CE2DE5" w:rsidRPr="00D00E38" w:rsidRDefault="00CE2DE5" w:rsidP="0047562E">
            <w:pPr>
              <w:keepNext/>
              <w:keepLines/>
              <w:spacing w:after="0" w:line="240" w:lineRule="auto"/>
              <w:ind w:left="119" w:hanging="18"/>
              <w:jc w:val="center"/>
              <w:rPr>
                <w:rFonts w:eastAsia="?????? Pro W3"/>
                <w:b/>
                <w:color w:val="FF0000"/>
                <w:sz w:val="36"/>
                <w:szCs w:val="20"/>
                <w:lang w:val="en-GB"/>
              </w:rPr>
            </w:pPr>
            <w:r>
              <w:rPr>
                <w:rFonts w:eastAsia="?????? Pro W3"/>
                <w:b/>
                <w:color w:val="FF0000"/>
                <w:sz w:val="36"/>
                <w:szCs w:val="20"/>
                <w:lang w:val="en-GB"/>
              </w:rPr>
              <w:t>03-</w:t>
            </w:r>
            <w:r w:rsidR="0047562E">
              <w:rPr>
                <w:rFonts w:eastAsia="?????? Pro W3"/>
                <w:b/>
                <w:color w:val="FF0000"/>
                <w:sz w:val="36"/>
                <w:szCs w:val="20"/>
                <w:lang w:val="en-GB"/>
              </w:rPr>
              <w:t>8</w:t>
            </w:r>
          </w:p>
        </w:tc>
      </w:tr>
      <w:tr w:rsidR="00CE2DE5" w:rsidRPr="00CF6B2F" w14:paraId="79300240" w14:textId="77777777" w:rsidTr="00E32B5B">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201DD804" w14:textId="77777777" w:rsidR="00CE2DE5" w:rsidRPr="00D00E38" w:rsidRDefault="00CE2DE5" w:rsidP="00E32B5B">
            <w:pPr>
              <w:keepNext/>
              <w:keepLines/>
              <w:spacing w:after="0" w:line="240" w:lineRule="auto"/>
              <w:ind w:left="86" w:right="113" w:firstLine="9"/>
              <w:rPr>
                <w:rFonts w:eastAsia="?????? Pro W3"/>
                <w:b/>
                <w:color w:val="000000"/>
                <w:sz w:val="18"/>
                <w:szCs w:val="24"/>
                <w:lang w:val="en-GB"/>
              </w:rPr>
            </w:pPr>
            <w:r w:rsidRPr="00D00E38">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F4DA82" w14:textId="77777777" w:rsidR="00CE2DE5" w:rsidRPr="00D00E38" w:rsidRDefault="0047562E" w:rsidP="00E32B5B">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Take home points</w:t>
            </w: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36F8AE3" w14:textId="77777777" w:rsidR="00CE2DE5" w:rsidRPr="00D00E38" w:rsidRDefault="00CE2DE5" w:rsidP="00E32B5B">
            <w:pPr>
              <w:keepNext/>
              <w:keepLines/>
              <w:spacing w:after="0" w:line="240" w:lineRule="auto"/>
              <w:ind w:left="119" w:hanging="18"/>
              <w:jc w:val="center"/>
              <w:rPr>
                <w:rFonts w:eastAsia="?????? Pro W3"/>
                <w:b/>
                <w:color w:val="000000"/>
                <w:sz w:val="36"/>
                <w:szCs w:val="20"/>
                <w:lang w:val="en-GB"/>
              </w:rPr>
            </w:pPr>
          </w:p>
        </w:tc>
      </w:tr>
      <w:tr w:rsidR="00CE2DE5" w:rsidRPr="00CF6B2F" w14:paraId="60172146"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1D33EA5" w14:textId="77777777" w:rsidR="00CE2DE5" w:rsidRPr="00D00E38" w:rsidRDefault="00CE2DE5" w:rsidP="00E32B5B">
            <w:pPr>
              <w:keepNext/>
              <w:keepLines/>
              <w:spacing w:after="0" w:line="240" w:lineRule="auto"/>
              <w:ind w:left="122" w:right="113" w:hanging="9"/>
              <w:rPr>
                <w:rFonts w:eastAsia="?????? Pro W3"/>
                <w:color w:val="F2591B"/>
                <w:sz w:val="18"/>
                <w:szCs w:val="24"/>
                <w:lang w:val="en-GB"/>
              </w:rPr>
            </w:pPr>
            <w:r w:rsidRPr="00D00E38">
              <w:rPr>
                <w:rFonts w:eastAsia="?????? Pro W3"/>
                <w:b/>
                <w:color w:val="000000"/>
                <w:sz w:val="18"/>
                <w:szCs w:val="24"/>
                <w:lang w:val="en-GB"/>
              </w:rPr>
              <w:t>Primary Content:</w:t>
            </w:r>
            <w:r w:rsidRPr="00D00E38">
              <w:rPr>
                <w:rFonts w:eastAsia="?????? Pro W3"/>
                <w:color w:val="000000"/>
                <w:sz w:val="18"/>
                <w:szCs w:val="24"/>
                <w:lang w:val="en-GB"/>
              </w:rPr>
              <w:t xml:space="preserve"> </w:t>
            </w:r>
            <w:r w:rsidRPr="00D00E38">
              <w:rPr>
                <w:rFonts w:eastAsia="?????? Pro W3"/>
                <w:color w:val="F2591B"/>
                <w:sz w:val="18"/>
                <w:szCs w:val="24"/>
                <w:lang w:val="en-GB"/>
              </w:rPr>
              <w:t>For SME review</w:t>
            </w:r>
          </w:p>
        </w:tc>
      </w:tr>
      <w:tr w:rsidR="00CE2DE5" w:rsidRPr="00CF6B2F" w14:paraId="4DD63FB2" w14:textId="77777777" w:rsidTr="00E32B5B">
        <w:trPr>
          <w:cantSplit/>
          <w:trHeight w:val="114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645265" w14:textId="77777777" w:rsidR="00CE2DE5" w:rsidRPr="00DB0E1A" w:rsidRDefault="00CE2DE5" w:rsidP="00E32B5B">
            <w:pPr>
              <w:spacing w:after="0" w:line="240" w:lineRule="auto"/>
              <w:ind w:left="113" w:right="113"/>
              <w:rPr>
                <w:rFonts w:eastAsia="?????? Pro W3"/>
                <w:color w:val="000000"/>
                <w:sz w:val="18"/>
                <w:szCs w:val="24"/>
                <w:lang w:val="en-GB"/>
              </w:rPr>
            </w:pPr>
          </w:p>
          <w:p w14:paraId="0DB9CFFA" w14:textId="77777777" w:rsidR="00CE2DE5" w:rsidRPr="00D00E38" w:rsidRDefault="00CE2DE5" w:rsidP="00E32B5B">
            <w:pPr>
              <w:spacing w:after="0" w:line="240" w:lineRule="auto"/>
              <w:ind w:left="113" w:right="113"/>
              <w:rPr>
                <w:rFonts w:eastAsia="?????? Pro W3"/>
                <w:color w:val="008000"/>
                <w:sz w:val="18"/>
                <w:szCs w:val="24"/>
                <w:lang w:val="en-GB"/>
              </w:rPr>
            </w:pPr>
          </w:p>
          <w:p w14:paraId="2C6C50DC" w14:textId="77777777" w:rsidR="0047562E" w:rsidRPr="00B7680A" w:rsidRDefault="0047562E" w:rsidP="0047562E">
            <w:pPr>
              <w:widowControl w:val="0"/>
              <w:autoSpaceDE w:val="0"/>
              <w:autoSpaceDN w:val="0"/>
              <w:adjustRightInd w:val="0"/>
              <w:spacing w:after="0" w:line="240" w:lineRule="auto"/>
              <w:rPr>
                <w:rFonts w:ascii="Verdana" w:eastAsia="MS PGothic" w:hAnsi="Verdana" w:cs="MS PGothic"/>
                <w:color w:val="000000"/>
                <w:lang w:eastAsia="en-GB"/>
              </w:rPr>
            </w:pPr>
            <w:r w:rsidRPr="00B7680A">
              <w:rPr>
                <w:rFonts w:eastAsia="MS PGothic" w:cs="Arial"/>
                <w:color w:val="000000"/>
                <w:sz w:val="18"/>
                <w:szCs w:val="18"/>
                <w:lang w:eastAsia="en-GB"/>
              </w:rPr>
              <w:t>On a piece of paper, summarize the 5 most important points you will take home from this case. Bring this paper with you to the review session at the end of the block.</w:t>
            </w:r>
          </w:p>
          <w:p w14:paraId="5266D3C0" w14:textId="77777777" w:rsidR="00CE2DE5" w:rsidRPr="00D00E38" w:rsidRDefault="00CE2DE5" w:rsidP="00E32B5B">
            <w:pPr>
              <w:spacing w:after="0" w:line="240" w:lineRule="auto"/>
              <w:ind w:left="113" w:right="113"/>
              <w:rPr>
                <w:rFonts w:eastAsia="?????? Pro W3"/>
                <w:color w:val="000000"/>
                <w:sz w:val="18"/>
                <w:szCs w:val="24"/>
                <w:lang w:val="en-GB"/>
              </w:rPr>
            </w:pPr>
          </w:p>
        </w:tc>
      </w:tr>
      <w:tr w:rsidR="00CE2DE5" w:rsidRPr="00CF6B2F" w14:paraId="218A667E" w14:textId="77777777" w:rsidTr="00E32B5B">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F566C6D" w14:textId="77777777" w:rsidR="00CE2DE5" w:rsidRPr="00D00E38" w:rsidRDefault="00CE2DE5" w:rsidP="00E32B5B">
            <w:pPr>
              <w:keepNext/>
              <w:keepLines/>
              <w:spacing w:after="0" w:line="240" w:lineRule="auto"/>
              <w:ind w:left="142" w:right="113"/>
              <w:rPr>
                <w:rFonts w:eastAsia="?????? Pro W3"/>
                <w:color w:val="F2591B"/>
                <w:sz w:val="18"/>
                <w:szCs w:val="24"/>
                <w:lang w:val="en-GB"/>
              </w:rPr>
            </w:pPr>
            <w:r w:rsidRPr="00D00E38">
              <w:rPr>
                <w:rFonts w:eastAsia="?????? Pro W3"/>
                <w:b/>
                <w:color w:val="000000"/>
                <w:sz w:val="18"/>
                <w:szCs w:val="24"/>
                <w:lang w:val="en-GB"/>
              </w:rPr>
              <w:t xml:space="preserve">Pop-up Text: </w:t>
            </w:r>
            <w:r w:rsidRPr="00D00E38">
              <w:rPr>
                <w:rFonts w:eastAsia="?????? Pro W3"/>
                <w:color w:val="F2591B"/>
                <w:sz w:val="18"/>
                <w:szCs w:val="24"/>
                <w:lang w:val="en-GB"/>
              </w:rPr>
              <w:t>For SME review</w:t>
            </w:r>
          </w:p>
        </w:tc>
      </w:tr>
      <w:tr w:rsidR="00CE2DE5" w:rsidRPr="00CF6B2F" w14:paraId="24188EC9" w14:textId="77777777" w:rsidTr="00E32B5B">
        <w:trPr>
          <w:cantSplit/>
          <w:trHeight w:val="791"/>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8AC1E5" w14:textId="77777777" w:rsidR="00CE2DE5" w:rsidRPr="00D00E38" w:rsidRDefault="00CE2DE5" w:rsidP="00E32B5B">
            <w:pPr>
              <w:spacing w:after="0" w:line="240" w:lineRule="auto"/>
              <w:ind w:left="113" w:right="113"/>
              <w:rPr>
                <w:rFonts w:eastAsia="?????? Pro W3" w:cs="Arial"/>
                <w:b/>
                <w:i/>
                <w:color w:val="000000"/>
                <w:sz w:val="18"/>
                <w:szCs w:val="18"/>
                <w:lang w:val="en-GB"/>
              </w:rPr>
            </w:pPr>
          </w:p>
          <w:p w14:paraId="473D4B07" w14:textId="77777777" w:rsidR="00CE2DE5" w:rsidRPr="00D00E38" w:rsidRDefault="00CE2DE5" w:rsidP="00E32B5B">
            <w:pPr>
              <w:spacing w:after="0" w:line="240" w:lineRule="auto"/>
              <w:ind w:left="113" w:right="113"/>
              <w:rPr>
                <w:rFonts w:eastAsia="?????? Pro W3" w:cs="Arial"/>
                <w:color w:val="000000"/>
                <w:sz w:val="18"/>
                <w:szCs w:val="18"/>
                <w:lang w:val="en-GB"/>
              </w:rPr>
            </w:pPr>
          </w:p>
          <w:p w14:paraId="15742768" w14:textId="77777777" w:rsidR="00CE2DE5" w:rsidRPr="00D00E38" w:rsidRDefault="00CE2DE5" w:rsidP="00E32B5B">
            <w:pPr>
              <w:spacing w:after="0" w:line="240" w:lineRule="auto"/>
              <w:ind w:left="113" w:right="113"/>
              <w:rPr>
                <w:rFonts w:eastAsia="?????? Pro W3" w:cs="Arial"/>
                <w:color w:val="000000"/>
                <w:sz w:val="18"/>
                <w:szCs w:val="18"/>
                <w:lang w:val="en-GB"/>
              </w:rPr>
            </w:pPr>
          </w:p>
        </w:tc>
      </w:tr>
      <w:tr w:rsidR="00CE2DE5" w:rsidRPr="00CF6B2F" w14:paraId="3F78FBFD" w14:textId="77777777" w:rsidTr="00E32B5B">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D2A6BDE" w14:textId="77777777" w:rsidR="00CE2DE5" w:rsidRPr="00D00E38" w:rsidRDefault="00CE2DE5" w:rsidP="00E32B5B">
            <w:pPr>
              <w:keepNext/>
              <w:keepLines/>
              <w:spacing w:after="0" w:line="240" w:lineRule="auto"/>
              <w:ind w:left="142" w:right="113"/>
              <w:rPr>
                <w:rFonts w:eastAsia="?????? Pro W3"/>
                <w:color w:val="216800"/>
                <w:sz w:val="18"/>
                <w:szCs w:val="24"/>
                <w:lang w:val="en-GB"/>
              </w:rPr>
            </w:pPr>
            <w:r w:rsidRPr="00D00E38">
              <w:rPr>
                <w:rFonts w:eastAsia="?????? Pro W3"/>
                <w:b/>
                <w:color w:val="000000"/>
                <w:sz w:val="18"/>
                <w:szCs w:val="24"/>
                <w:lang w:val="en-GB"/>
              </w:rPr>
              <w:t xml:space="preserve">Notes to Developers: </w:t>
            </w:r>
            <w:r w:rsidRPr="00D00E38">
              <w:rPr>
                <w:rFonts w:eastAsia="?????? Pro W3"/>
                <w:color w:val="216800"/>
                <w:sz w:val="18"/>
                <w:szCs w:val="24"/>
                <w:lang w:val="en-GB"/>
              </w:rPr>
              <w:t>For GEVC use only. Please do not edit or translate.</w:t>
            </w:r>
          </w:p>
        </w:tc>
      </w:tr>
      <w:tr w:rsidR="00CE2DE5" w:rsidRPr="00CF6B2F" w14:paraId="41A7B95E" w14:textId="77777777" w:rsidTr="00E32B5B">
        <w:trPr>
          <w:cantSplit/>
          <w:trHeight w:val="1678"/>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1F67F8AC" w14:textId="77777777" w:rsidR="00CE2DE5" w:rsidRPr="00D00E38" w:rsidRDefault="00CE2DE5" w:rsidP="00E32B5B">
            <w:pPr>
              <w:keepNext/>
              <w:keepLines/>
              <w:spacing w:after="0" w:line="240" w:lineRule="auto"/>
              <w:ind w:left="162" w:hanging="1"/>
              <w:rPr>
                <w:rFonts w:eastAsia="?????? Pro W3"/>
                <w:i/>
                <w:color w:val="216800"/>
                <w:sz w:val="18"/>
                <w:szCs w:val="20"/>
                <w:lang w:val="en-GB"/>
              </w:rPr>
            </w:pPr>
          </w:p>
          <w:p w14:paraId="72BB9734" w14:textId="77777777" w:rsidR="00CE2DE5" w:rsidRPr="00D00E38" w:rsidRDefault="00CE2DE5" w:rsidP="00E32B5B">
            <w:pPr>
              <w:keepNext/>
              <w:keepLines/>
              <w:spacing w:after="0" w:line="240" w:lineRule="auto"/>
              <w:ind w:left="162" w:hanging="1"/>
              <w:rPr>
                <w:rFonts w:eastAsia="?????? Pro W3"/>
                <w:color w:val="FF6700"/>
                <w:sz w:val="18"/>
                <w:szCs w:val="20"/>
                <w:lang w:val="en-GB"/>
              </w:rPr>
            </w:pPr>
            <w:r w:rsidRPr="00D00E38">
              <w:rPr>
                <w:rFonts w:eastAsia="?????? Pro W3"/>
                <w:color w:val="FF6700"/>
                <w:sz w:val="18"/>
                <w:szCs w:val="20"/>
                <w:lang w:val="en-GB"/>
              </w:rPr>
              <w:t>Notes to reviewers: Text is in orange</w:t>
            </w:r>
          </w:p>
          <w:p w14:paraId="21A492FD" w14:textId="77777777" w:rsidR="00CE2DE5" w:rsidRPr="00D00E38" w:rsidRDefault="00CE2DE5" w:rsidP="00E32B5B">
            <w:pPr>
              <w:keepNext/>
              <w:keepLines/>
              <w:spacing w:after="0" w:line="240" w:lineRule="auto"/>
              <w:ind w:left="162" w:hanging="1"/>
              <w:rPr>
                <w:rFonts w:eastAsia="?????? Pro W3"/>
                <w:color w:val="92D050"/>
                <w:sz w:val="18"/>
                <w:szCs w:val="20"/>
                <w:lang w:val="en-GB"/>
              </w:rPr>
            </w:pPr>
            <w:r w:rsidRPr="00D00E38">
              <w:rPr>
                <w:rFonts w:eastAsia="?????? Pro W3"/>
                <w:color w:val="008000"/>
                <w:sz w:val="18"/>
                <w:szCs w:val="20"/>
                <w:lang w:val="en-GB"/>
              </w:rPr>
              <w:t xml:space="preserve">Notes to developers: </w:t>
            </w:r>
            <w:r w:rsidR="0047562E">
              <w:rPr>
                <w:rFonts w:eastAsia="?????? Pro W3"/>
                <w:color w:val="008000"/>
                <w:sz w:val="18"/>
                <w:szCs w:val="20"/>
                <w:lang w:val="en-GB"/>
              </w:rPr>
              <w:t>Same format as 01-8-3</w:t>
            </w:r>
          </w:p>
        </w:tc>
      </w:tr>
    </w:tbl>
    <w:p w14:paraId="5A7F3399" w14:textId="77777777" w:rsidR="00CE2DE5" w:rsidRDefault="00CE2DE5">
      <w:pPr>
        <w:rPr>
          <w:lang w:val="en-GB"/>
        </w:rPr>
      </w:pPr>
    </w:p>
    <w:tbl>
      <w:tblPr>
        <w:tblW w:w="0" w:type="auto"/>
        <w:tblInd w:w="5" w:type="dxa"/>
        <w:tblLayout w:type="fixed"/>
        <w:tblLook w:val="0000" w:firstRow="0" w:lastRow="0" w:firstColumn="0" w:lastColumn="0" w:noHBand="0" w:noVBand="0"/>
      </w:tblPr>
      <w:tblGrid>
        <w:gridCol w:w="2276"/>
        <w:gridCol w:w="6990"/>
        <w:gridCol w:w="3314"/>
      </w:tblGrid>
      <w:tr w:rsidR="00CE2DE5" w:rsidRPr="00CF6B2F" w14:paraId="0CA75935" w14:textId="77777777" w:rsidTr="00E80CE7">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CEB565D" w14:textId="77777777" w:rsidR="00CE2DE5" w:rsidRPr="00CF6B2F" w:rsidRDefault="00CE2DE5" w:rsidP="00E80CE7">
            <w:pPr>
              <w:keepNext/>
              <w:keepLines/>
              <w:spacing w:after="0" w:line="240" w:lineRule="auto"/>
              <w:ind w:left="86" w:right="113" w:firstLine="9"/>
              <w:rPr>
                <w:rFonts w:eastAsia="?????? Pro W3"/>
                <w:b/>
                <w:color w:val="000000"/>
                <w:sz w:val="18"/>
                <w:szCs w:val="24"/>
                <w:lang w:val="en-GB"/>
              </w:rPr>
            </w:pPr>
            <w:r w:rsidRPr="00CF6B2F">
              <w:rPr>
                <w:lang w:val="en-GB"/>
              </w:rPr>
              <w:br w:type="page"/>
            </w:r>
            <w:r w:rsidRPr="00CF6B2F">
              <w:rPr>
                <w:rFonts w:eastAsia="?????? Pro W3"/>
                <w:b/>
                <w:color w:val="000000"/>
                <w:sz w:val="18"/>
                <w:szCs w:val="24"/>
                <w:lang w:val="en-GB"/>
              </w:rPr>
              <w:t>Module:</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5D0933" w14:textId="48482EE2" w:rsidR="00CE2DE5" w:rsidRPr="00CF6B2F" w:rsidRDefault="00CF2440" w:rsidP="00E80CE7">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A night time disturbance</w:t>
            </w:r>
          </w:p>
        </w:tc>
        <w:tc>
          <w:tcPr>
            <w:tcW w:w="3314"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4B36B415" w14:textId="77777777" w:rsidR="00CE2DE5" w:rsidRPr="00CF6B2F" w:rsidRDefault="00CE2DE5" w:rsidP="00E80CE7">
            <w:pPr>
              <w:keepNext/>
              <w:keepLines/>
              <w:spacing w:after="0" w:line="240" w:lineRule="auto"/>
              <w:ind w:left="119" w:right="113" w:hanging="18"/>
              <w:rPr>
                <w:rFonts w:eastAsia="?????? Pro W3"/>
                <w:color w:val="000000"/>
                <w:sz w:val="18"/>
                <w:szCs w:val="24"/>
                <w:lang w:val="en-GB"/>
              </w:rPr>
            </w:pPr>
            <w:r w:rsidRPr="00CF6B2F">
              <w:rPr>
                <w:rFonts w:eastAsia="?????? Pro W3"/>
                <w:b/>
                <w:color w:val="000000"/>
                <w:sz w:val="18"/>
                <w:szCs w:val="24"/>
                <w:lang w:val="en-GB"/>
              </w:rPr>
              <w:t xml:space="preserve">Screen ID </w:t>
            </w:r>
            <w:r w:rsidRPr="00CF6B2F">
              <w:rPr>
                <w:rFonts w:eastAsia="?????? Pro W3"/>
                <w:color w:val="000000"/>
                <w:sz w:val="18"/>
                <w:szCs w:val="24"/>
                <w:lang w:val="en-GB"/>
              </w:rPr>
              <w:t>(module-topic-page #):</w:t>
            </w:r>
          </w:p>
        </w:tc>
      </w:tr>
      <w:tr w:rsidR="00CE2DE5" w:rsidRPr="00CF6B2F" w14:paraId="2CEE8A1E" w14:textId="77777777" w:rsidTr="00E80CE7">
        <w:trPr>
          <w:cantSplit/>
          <w:trHeight w:val="277"/>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0B15F5FD" w14:textId="77777777" w:rsidR="00CE2DE5" w:rsidRPr="00CF6B2F" w:rsidRDefault="00CE2DE5" w:rsidP="00E80CE7">
            <w:pPr>
              <w:keepNext/>
              <w:keepLines/>
              <w:spacing w:after="0" w:line="240" w:lineRule="auto"/>
              <w:ind w:left="86" w:right="113" w:firstLine="9"/>
              <w:rPr>
                <w:rFonts w:eastAsia="?????? Pro W3"/>
                <w:b/>
                <w:color w:val="000000"/>
                <w:sz w:val="18"/>
                <w:szCs w:val="24"/>
                <w:lang w:val="en-GB"/>
              </w:rPr>
            </w:pPr>
            <w:r w:rsidRPr="00CF6B2F">
              <w:rPr>
                <w:rFonts w:eastAsia="?????? Pro W3"/>
                <w:b/>
                <w:color w:val="000000"/>
                <w:sz w:val="18"/>
                <w:szCs w:val="24"/>
                <w:lang w:val="en-GB"/>
              </w:rPr>
              <w:t>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A9312" w14:textId="77777777" w:rsidR="00CE2DE5" w:rsidRPr="00CF6B2F" w:rsidRDefault="0047562E" w:rsidP="00E80CE7">
            <w:pPr>
              <w:keepNext/>
              <w:keepLines/>
              <w:spacing w:after="0" w:line="240" w:lineRule="auto"/>
              <w:ind w:left="108" w:right="113"/>
              <w:rPr>
                <w:rFonts w:eastAsia="?????? Pro W3"/>
                <w:color w:val="000000"/>
                <w:sz w:val="18"/>
                <w:szCs w:val="24"/>
                <w:lang w:val="en-GB"/>
              </w:rPr>
            </w:pPr>
            <w:r>
              <w:rPr>
                <w:rFonts w:eastAsia="?????? Pro W3"/>
                <w:color w:val="000000"/>
                <w:sz w:val="18"/>
                <w:szCs w:val="24"/>
                <w:lang w:val="en-GB"/>
              </w:rPr>
              <w:t>Credits</w:t>
            </w:r>
          </w:p>
        </w:tc>
        <w:tc>
          <w:tcPr>
            <w:tcW w:w="3314"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39012A" w14:textId="77777777" w:rsidR="00CE2DE5" w:rsidRPr="00CF6B2F" w:rsidRDefault="00CE2DE5" w:rsidP="0047562E">
            <w:pPr>
              <w:keepNext/>
              <w:keepLines/>
              <w:spacing w:after="0" w:line="240" w:lineRule="auto"/>
              <w:ind w:left="119" w:hanging="18"/>
              <w:jc w:val="center"/>
              <w:rPr>
                <w:rFonts w:eastAsia="?????? Pro W3"/>
                <w:b/>
                <w:color w:val="FF0000"/>
                <w:sz w:val="36"/>
                <w:szCs w:val="20"/>
                <w:lang w:val="en-GB"/>
              </w:rPr>
            </w:pPr>
            <w:r w:rsidRPr="00CF6B2F">
              <w:rPr>
                <w:rFonts w:eastAsia="?????? Pro W3"/>
                <w:b/>
                <w:color w:val="FF0000"/>
                <w:sz w:val="36"/>
                <w:szCs w:val="20"/>
                <w:lang w:val="en-GB"/>
              </w:rPr>
              <w:t>0</w:t>
            </w:r>
            <w:r w:rsidR="0047562E">
              <w:rPr>
                <w:rFonts w:eastAsia="?????? Pro W3"/>
                <w:b/>
                <w:color w:val="FF0000"/>
                <w:sz w:val="36"/>
                <w:szCs w:val="20"/>
                <w:lang w:val="en-GB"/>
              </w:rPr>
              <w:t>3</w:t>
            </w:r>
            <w:r w:rsidRPr="00CF6B2F">
              <w:rPr>
                <w:rFonts w:eastAsia="?????? Pro W3"/>
                <w:b/>
                <w:color w:val="FF0000"/>
                <w:sz w:val="36"/>
                <w:szCs w:val="20"/>
                <w:lang w:val="en-GB"/>
              </w:rPr>
              <w:t>-9</w:t>
            </w:r>
          </w:p>
        </w:tc>
      </w:tr>
      <w:tr w:rsidR="00CE2DE5" w:rsidRPr="00CF6B2F" w14:paraId="323E9897" w14:textId="77777777" w:rsidTr="00E80CE7">
        <w:trPr>
          <w:cantSplit/>
          <w:trHeight w:val="258"/>
        </w:trPr>
        <w:tc>
          <w:tcPr>
            <w:tcW w:w="22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vAlign w:val="center"/>
          </w:tcPr>
          <w:p w14:paraId="56355CEA" w14:textId="77777777" w:rsidR="00CE2DE5" w:rsidRPr="00CF6B2F" w:rsidRDefault="00CE2DE5" w:rsidP="00E80CE7">
            <w:pPr>
              <w:keepNext/>
              <w:keepLines/>
              <w:spacing w:after="0" w:line="240" w:lineRule="auto"/>
              <w:ind w:left="86" w:right="113" w:firstLine="9"/>
              <w:rPr>
                <w:rFonts w:eastAsia="?????? Pro W3"/>
                <w:b/>
                <w:color w:val="000000"/>
                <w:sz w:val="18"/>
                <w:szCs w:val="24"/>
                <w:lang w:val="en-GB"/>
              </w:rPr>
            </w:pPr>
            <w:r w:rsidRPr="00CF6B2F">
              <w:rPr>
                <w:rFonts w:eastAsia="?????? Pro W3"/>
                <w:b/>
                <w:color w:val="000000"/>
                <w:sz w:val="18"/>
                <w:szCs w:val="24"/>
                <w:lang w:val="en-GB"/>
              </w:rPr>
              <w:t>Sub Topic:</w:t>
            </w:r>
          </w:p>
        </w:tc>
        <w:tc>
          <w:tcPr>
            <w:tcW w:w="6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3A69CD" w14:textId="77777777" w:rsidR="00CE2DE5" w:rsidRPr="00CF6B2F" w:rsidRDefault="00CE2DE5" w:rsidP="00E80CE7">
            <w:pPr>
              <w:keepNext/>
              <w:keepLines/>
              <w:spacing w:after="0" w:line="240" w:lineRule="auto"/>
              <w:ind w:left="108" w:right="113"/>
              <w:rPr>
                <w:rFonts w:eastAsia="?????? Pro W3"/>
                <w:color w:val="000000"/>
                <w:sz w:val="18"/>
                <w:szCs w:val="24"/>
                <w:lang w:val="en-GB"/>
              </w:rPr>
            </w:pPr>
          </w:p>
        </w:tc>
        <w:tc>
          <w:tcPr>
            <w:tcW w:w="3314" w:type="dxa"/>
            <w:vMerge/>
            <w:tcBorders>
              <w:top w:val="single" w:sz="8" w:space="0" w:color="000000"/>
              <w:left w:val="single" w:sz="4" w:space="0" w:color="000000"/>
              <w:bottom w:val="single" w:sz="4" w:space="0" w:color="000000"/>
              <w:right w:val="single" w:sz="4" w:space="0" w:color="000000"/>
            </w:tcBorders>
            <w:shd w:val="clear" w:color="auto" w:fill="FFFFFF"/>
            <w:tcMar>
              <w:top w:w="0" w:type="dxa"/>
              <w:left w:w="119" w:type="dxa"/>
              <w:bottom w:w="0" w:type="dxa"/>
              <w:right w:w="0" w:type="dxa"/>
            </w:tcMar>
            <w:vAlign w:val="center"/>
          </w:tcPr>
          <w:p w14:paraId="53F9D3C9" w14:textId="77777777" w:rsidR="00CE2DE5" w:rsidRPr="00CF6B2F" w:rsidRDefault="00CE2DE5" w:rsidP="00E80CE7">
            <w:pPr>
              <w:keepNext/>
              <w:keepLines/>
              <w:spacing w:after="0" w:line="240" w:lineRule="auto"/>
              <w:ind w:left="119" w:hanging="18"/>
              <w:jc w:val="center"/>
              <w:rPr>
                <w:rFonts w:eastAsia="?????? Pro W3"/>
                <w:b/>
                <w:color w:val="000000"/>
                <w:sz w:val="36"/>
                <w:szCs w:val="20"/>
                <w:lang w:val="en-GB"/>
              </w:rPr>
            </w:pPr>
          </w:p>
        </w:tc>
      </w:tr>
      <w:tr w:rsidR="00CE2DE5" w:rsidRPr="00CF6B2F" w14:paraId="4D7B5D37" w14:textId="77777777" w:rsidTr="00E80CE7">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670B924" w14:textId="77777777" w:rsidR="00CE2DE5" w:rsidRPr="00CF6B2F" w:rsidRDefault="00CE2DE5" w:rsidP="00E80CE7">
            <w:pPr>
              <w:keepNext/>
              <w:keepLines/>
              <w:spacing w:after="0" w:line="240" w:lineRule="auto"/>
              <w:ind w:left="122" w:right="113" w:hanging="9"/>
              <w:rPr>
                <w:rFonts w:eastAsia="?????? Pro W3"/>
                <w:color w:val="F2591B"/>
                <w:sz w:val="18"/>
                <w:szCs w:val="24"/>
                <w:lang w:val="en-GB"/>
              </w:rPr>
            </w:pPr>
            <w:r w:rsidRPr="00CF6B2F">
              <w:rPr>
                <w:rFonts w:eastAsia="?????? Pro W3"/>
                <w:b/>
                <w:color w:val="000000"/>
                <w:sz w:val="18"/>
                <w:szCs w:val="24"/>
                <w:lang w:val="en-GB"/>
              </w:rPr>
              <w:t>Primary Content:</w:t>
            </w:r>
            <w:r w:rsidRPr="00CF6B2F">
              <w:rPr>
                <w:rFonts w:eastAsia="?????? Pro W3"/>
                <w:color w:val="000000"/>
                <w:sz w:val="18"/>
                <w:szCs w:val="24"/>
                <w:lang w:val="en-GB"/>
              </w:rPr>
              <w:t xml:space="preserve"> </w:t>
            </w:r>
            <w:r w:rsidRPr="00CF6B2F">
              <w:rPr>
                <w:rFonts w:eastAsia="?????? Pro W3"/>
                <w:color w:val="F2591B"/>
                <w:sz w:val="18"/>
                <w:szCs w:val="24"/>
                <w:lang w:val="en-GB"/>
              </w:rPr>
              <w:t>For SME review</w:t>
            </w:r>
          </w:p>
        </w:tc>
      </w:tr>
      <w:tr w:rsidR="00CE2DE5" w:rsidRPr="00CF6B2F" w14:paraId="6879E0E5" w14:textId="77777777" w:rsidTr="00E80CE7">
        <w:trPr>
          <w:trHeight w:val="229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B3D73B" w14:textId="77777777" w:rsidR="00CE2DE5" w:rsidRPr="00CF6B2F" w:rsidRDefault="00CE2DE5" w:rsidP="00E80CE7">
            <w:pPr>
              <w:spacing w:after="0" w:line="240" w:lineRule="auto"/>
              <w:ind w:left="113" w:right="113"/>
              <w:rPr>
                <w:rFonts w:eastAsia="?????? Pro W3"/>
                <w:color w:val="000000"/>
                <w:sz w:val="18"/>
                <w:szCs w:val="24"/>
                <w:lang w:val="en-GB"/>
              </w:rPr>
            </w:pPr>
          </w:p>
          <w:p w14:paraId="5E54BA83" w14:textId="77777777" w:rsidR="00CE2DE5" w:rsidRPr="00CF6B2F" w:rsidRDefault="00CE2DE5" w:rsidP="00E80CE7">
            <w:pPr>
              <w:spacing w:after="0" w:line="240" w:lineRule="auto"/>
              <w:ind w:left="113" w:right="113"/>
              <w:rPr>
                <w:rFonts w:eastAsia="?????? Pro W3"/>
                <w:sz w:val="18"/>
                <w:szCs w:val="24"/>
              </w:rPr>
            </w:pPr>
            <w:r w:rsidRPr="00CF6B2F">
              <w:rPr>
                <w:rFonts w:eastAsia="?????? Pro W3"/>
                <w:b/>
                <w:sz w:val="18"/>
                <w:szCs w:val="24"/>
              </w:rPr>
              <w:t>Authors</w:t>
            </w:r>
            <w:r w:rsidRPr="00CF6B2F">
              <w:rPr>
                <w:rFonts w:eastAsia="?????? Pro W3"/>
                <w:sz w:val="18"/>
                <w:szCs w:val="24"/>
              </w:rPr>
              <w:t xml:space="preserve">: </w:t>
            </w:r>
          </w:p>
          <w:p w14:paraId="738429C0" w14:textId="77777777" w:rsidR="00CE2DE5" w:rsidRPr="00CF6B2F" w:rsidRDefault="00CE2DE5" w:rsidP="00E80CE7">
            <w:pPr>
              <w:spacing w:after="0" w:line="240" w:lineRule="auto"/>
              <w:ind w:left="113" w:right="113"/>
              <w:rPr>
                <w:rFonts w:eastAsia="?????? Pro W3"/>
                <w:bCs/>
                <w:sz w:val="18"/>
                <w:szCs w:val="24"/>
                <w:lang w:val="en-GB"/>
              </w:rPr>
            </w:pPr>
            <w:r w:rsidRPr="00CF6B2F">
              <w:rPr>
                <w:rFonts w:eastAsia="?????? Pro W3"/>
                <w:bCs/>
                <w:sz w:val="18"/>
                <w:szCs w:val="24"/>
                <w:lang w:val="en-GB"/>
              </w:rPr>
              <w:t xml:space="preserve">Erick Sell, MD, </w:t>
            </w:r>
            <w:r w:rsidRPr="00CF6B2F">
              <w:rPr>
                <w:rFonts w:eastAsia="?????? Pro W3" w:cs="Arial"/>
                <w:color w:val="000000"/>
                <w:sz w:val="18"/>
                <w:szCs w:val="18"/>
                <w:lang w:val="en-GB"/>
              </w:rPr>
              <w:t>Children’s Hospital of Eastern Ontario</w:t>
            </w:r>
          </w:p>
          <w:p w14:paraId="304295C0" w14:textId="77777777" w:rsidR="00CE2DE5" w:rsidRPr="00CF6B2F" w:rsidRDefault="00CE2DE5" w:rsidP="00E80CE7">
            <w:pPr>
              <w:spacing w:after="0" w:line="240" w:lineRule="auto"/>
              <w:ind w:left="113" w:right="113"/>
              <w:rPr>
                <w:rFonts w:eastAsia="?????? Pro W3"/>
                <w:sz w:val="18"/>
                <w:szCs w:val="24"/>
                <w:lang w:val="en-GB"/>
              </w:rPr>
            </w:pPr>
            <w:r w:rsidRPr="00CF6B2F">
              <w:rPr>
                <w:rFonts w:eastAsia="?????? Pro W3"/>
                <w:bCs/>
                <w:sz w:val="18"/>
                <w:szCs w:val="24"/>
                <w:lang w:val="en-GB"/>
              </w:rPr>
              <w:t xml:space="preserve">Tobey Audcent, MD, FRCPC, </w:t>
            </w:r>
            <w:r w:rsidRPr="00CF6B2F">
              <w:rPr>
                <w:rFonts w:eastAsia="?????? Pro W3" w:cs="Arial"/>
                <w:color w:val="000000"/>
                <w:sz w:val="18"/>
                <w:szCs w:val="18"/>
                <w:lang w:val="en-GB"/>
              </w:rPr>
              <w:t>Children’s Hospital of Eastern Ontario</w:t>
            </w:r>
          </w:p>
          <w:p w14:paraId="0577A8EA" w14:textId="77777777" w:rsidR="00CE2DE5" w:rsidRPr="00CF6B2F" w:rsidRDefault="00CE2DE5" w:rsidP="00E80CE7">
            <w:pPr>
              <w:spacing w:after="0" w:line="240" w:lineRule="auto"/>
              <w:ind w:left="113" w:right="113"/>
              <w:rPr>
                <w:rFonts w:eastAsia="?????? Pro W3"/>
                <w:sz w:val="18"/>
                <w:szCs w:val="24"/>
                <w:lang w:val="en-GB"/>
              </w:rPr>
            </w:pPr>
          </w:p>
          <w:p w14:paraId="5A97DB65" w14:textId="77777777" w:rsidR="00CE2DE5" w:rsidRPr="00CF6B2F" w:rsidRDefault="00CE2DE5" w:rsidP="00E80CE7">
            <w:pPr>
              <w:spacing w:after="0" w:line="240" w:lineRule="auto"/>
              <w:ind w:left="113" w:right="113"/>
              <w:rPr>
                <w:rFonts w:eastAsia="?????? Pro W3"/>
                <w:b/>
                <w:sz w:val="18"/>
                <w:szCs w:val="24"/>
                <w:lang w:val="en-GB"/>
              </w:rPr>
            </w:pPr>
            <w:r w:rsidRPr="00CF6B2F">
              <w:rPr>
                <w:rFonts w:eastAsia="?????? Pro W3"/>
                <w:b/>
                <w:sz w:val="18"/>
                <w:szCs w:val="24"/>
              </w:rPr>
              <w:t>Peer reviewer</w:t>
            </w:r>
            <w:r w:rsidRPr="00CF6B2F">
              <w:rPr>
                <w:rFonts w:eastAsia="?????? Pro W3"/>
                <w:b/>
                <w:sz w:val="18"/>
                <w:szCs w:val="24"/>
                <w:lang w:val="en-GB"/>
              </w:rPr>
              <w:t xml:space="preserve">: </w:t>
            </w:r>
          </w:p>
          <w:p w14:paraId="29D97694" w14:textId="67AD1293" w:rsidR="00CF2440" w:rsidRDefault="00CF2440" w:rsidP="00CF2440">
            <w:pPr>
              <w:widowControl w:val="0"/>
              <w:autoSpaceDE w:val="0"/>
              <w:autoSpaceDN w:val="0"/>
              <w:adjustRightInd w:val="0"/>
              <w:spacing w:after="0" w:line="240" w:lineRule="auto"/>
              <w:rPr>
                <w:rFonts w:cs="Arial"/>
                <w:sz w:val="18"/>
                <w:szCs w:val="18"/>
              </w:rPr>
            </w:pPr>
            <w:r>
              <w:rPr>
                <w:rFonts w:eastAsia="?????? Pro W3"/>
                <w:sz w:val="18"/>
                <w:szCs w:val="24"/>
                <w:lang w:val="en-GB"/>
              </w:rPr>
              <w:t xml:space="preserve">  </w:t>
            </w:r>
            <w:r w:rsidRPr="00F7632E">
              <w:rPr>
                <w:rFonts w:cs="Arial"/>
                <w:b/>
                <w:bCs/>
                <w:sz w:val="18"/>
                <w:szCs w:val="18"/>
              </w:rPr>
              <w:t>Mary Johnston, </w:t>
            </w:r>
            <w:r w:rsidRPr="00F7632E">
              <w:rPr>
                <w:rFonts w:cs="Arial"/>
                <w:sz w:val="18"/>
                <w:szCs w:val="18"/>
              </w:rPr>
              <w:t>CCFP(EM), MCISc</w:t>
            </w:r>
          </w:p>
          <w:p w14:paraId="04CB3EEC" w14:textId="049464C5" w:rsidR="007E1CF2" w:rsidRPr="00F7632E" w:rsidRDefault="00BF6B60" w:rsidP="00CF2440">
            <w:pPr>
              <w:widowControl w:val="0"/>
              <w:autoSpaceDE w:val="0"/>
              <w:autoSpaceDN w:val="0"/>
              <w:adjustRightInd w:val="0"/>
              <w:spacing w:after="0" w:line="240" w:lineRule="auto"/>
              <w:rPr>
                <w:rFonts w:cs="Arial"/>
                <w:sz w:val="18"/>
                <w:szCs w:val="18"/>
              </w:rPr>
            </w:pPr>
            <w:r>
              <w:rPr>
                <w:rFonts w:eastAsia="?????? Pro W3" w:cs="Arial"/>
                <w:color w:val="000000"/>
                <w:sz w:val="18"/>
                <w:szCs w:val="18"/>
                <w:lang w:val="en-GB"/>
              </w:rPr>
              <w:t xml:space="preserve">  Emergency Medicine, </w:t>
            </w:r>
            <w:r w:rsidR="007E1CF2" w:rsidRPr="00CF6B2F">
              <w:rPr>
                <w:rFonts w:eastAsia="?????? Pro W3" w:cs="Arial"/>
                <w:color w:val="000000"/>
                <w:sz w:val="18"/>
                <w:szCs w:val="18"/>
                <w:lang w:val="en-GB"/>
              </w:rPr>
              <w:t>Children’s Hospital of Eastern Ontario</w:t>
            </w:r>
          </w:p>
          <w:p w14:paraId="16A6D68C" w14:textId="77777777" w:rsidR="00CF2440" w:rsidRPr="00F7632E" w:rsidRDefault="00CF2440" w:rsidP="00CF2440">
            <w:pPr>
              <w:widowControl w:val="0"/>
              <w:autoSpaceDE w:val="0"/>
              <w:autoSpaceDN w:val="0"/>
              <w:adjustRightInd w:val="0"/>
              <w:spacing w:after="0" w:line="240" w:lineRule="auto"/>
              <w:rPr>
                <w:rFonts w:cs="Arial"/>
                <w:sz w:val="18"/>
                <w:szCs w:val="18"/>
              </w:rPr>
            </w:pPr>
            <w:r>
              <w:rPr>
                <w:rFonts w:cs="Arial"/>
                <w:sz w:val="18"/>
                <w:szCs w:val="18"/>
              </w:rPr>
              <w:t xml:space="preserve">  </w:t>
            </w:r>
            <w:r w:rsidRPr="00F7632E">
              <w:rPr>
                <w:rFonts w:cs="Arial"/>
                <w:sz w:val="18"/>
                <w:szCs w:val="18"/>
              </w:rPr>
              <w:t>Assistant Professor, University of Ottawa</w:t>
            </w:r>
          </w:p>
          <w:p w14:paraId="332B93FF" w14:textId="77777777" w:rsidR="00CF2440" w:rsidRPr="00CF6B2F" w:rsidRDefault="00CF2440" w:rsidP="00E80CE7">
            <w:pPr>
              <w:spacing w:after="0" w:line="240" w:lineRule="auto"/>
              <w:ind w:left="113" w:right="113"/>
              <w:rPr>
                <w:rFonts w:eastAsia="?????? Pro W3"/>
                <w:b/>
                <w:sz w:val="18"/>
                <w:szCs w:val="24"/>
                <w:lang w:val="en-GB"/>
              </w:rPr>
            </w:pPr>
          </w:p>
          <w:p w14:paraId="3E3BF67A" w14:textId="77777777" w:rsidR="00CE2DE5" w:rsidRPr="00CF6B2F" w:rsidRDefault="00CE2DE5" w:rsidP="00E80CE7">
            <w:pPr>
              <w:spacing w:after="0" w:line="240" w:lineRule="auto"/>
              <w:ind w:left="113" w:right="113"/>
              <w:rPr>
                <w:rFonts w:eastAsia="?????? Pro W3"/>
                <w:sz w:val="18"/>
                <w:szCs w:val="24"/>
                <w:lang w:val="en-GB"/>
              </w:rPr>
            </w:pPr>
          </w:p>
          <w:p w14:paraId="1D6B7260" w14:textId="77777777" w:rsidR="00CE2DE5" w:rsidRPr="00CF6B2F" w:rsidRDefault="00CE2DE5" w:rsidP="00E80CE7">
            <w:pPr>
              <w:spacing w:after="0" w:line="240" w:lineRule="auto"/>
              <w:ind w:left="113" w:right="113"/>
              <w:rPr>
                <w:rFonts w:eastAsia="?????? Pro W3" w:cs="Arial"/>
                <w:b/>
                <w:color w:val="000000"/>
                <w:sz w:val="18"/>
                <w:szCs w:val="18"/>
                <w:lang w:val="en-GB"/>
              </w:rPr>
            </w:pPr>
            <w:r w:rsidRPr="00CF6B2F">
              <w:rPr>
                <w:rFonts w:eastAsia="?????? Pro W3" w:cs="Arial"/>
                <w:b/>
                <w:color w:val="000000"/>
                <w:sz w:val="18"/>
                <w:szCs w:val="18"/>
                <w:lang w:val="en-GB"/>
              </w:rPr>
              <w:t xml:space="preserve">Project team: </w:t>
            </w:r>
          </w:p>
          <w:p w14:paraId="3E0F8E5D"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Esra Yildirim, MA, </w:t>
            </w:r>
            <w:r w:rsidRPr="00CF6B2F">
              <w:rPr>
                <w:rFonts w:eastAsia="?????? Pro W3" w:cs="Arial"/>
                <w:sz w:val="18"/>
                <w:szCs w:val="18"/>
                <w:lang w:val="en-GB"/>
              </w:rPr>
              <w:t>CHEO Research Institute</w:t>
            </w:r>
          </w:p>
          <w:p w14:paraId="75D5562E"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Mona Jabbour, </w:t>
            </w:r>
            <w:r w:rsidRPr="00CF6B2F">
              <w:rPr>
                <w:rFonts w:eastAsia="?????? Pro W3" w:cs="Arial"/>
                <w:sz w:val="18"/>
                <w:szCs w:val="18"/>
                <w:lang w:val="en-GB"/>
              </w:rPr>
              <w:t>MD, MEd, FRCPC,</w:t>
            </w:r>
            <w:r w:rsidRPr="00CF6B2F">
              <w:rPr>
                <w:rFonts w:eastAsia="?????? Pro W3" w:cs="Arial"/>
                <w:color w:val="000000"/>
                <w:sz w:val="18"/>
                <w:szCs w:val="18"/>
                <w:lang w:val="en-GB"/>
              </w:rPr>
              <w:t xml:space="preserve"> Children’s Hospital of Eastern Ontario</w:t>
            </w:r>
          </w:p>
          <w:p w14:paraId="14581F18"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Sarah Lawrence, MD, FRCPC, Children’s Hospital of Eastern Ontario</w:t>
            </w:r>
          </w:p>
          <w:p w14:paraId="13ADA347"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Jim King, </w:t>
            </w:r>
            <w:r w:rsidRPr="00CF6B2F">
              <w:rPr>
                <w:rFonts w:eastAsia="?????? Pro W3" w:cs="Arial"/>
                <w:sz w:val="18"/>
                <w:szCs w:val="18"/>
                <w:lang w:val="en-GB"/>
              </w:rPr>
              <w:t xml:space="preserve">MD, FRCPC, </w:t>
            </w:r>
            <w:r w:rsidRPr="00CF6B2F">
              <w:rPr>
                <w:rFonts w:eastAsia="?????? Pro W3" w:cs="Arial"/>
                <w:color w:val="000000"/>
                <w:sz w:val="18"/>
                <w:szCs w:val="18"/>
                <w:lang w:val="en-GB"/>
              </w:rPr>
              <w:t>Children’s Hospital of Eastern Ontario</w:t>
            </w:r>
            <w:r w:rsidRPr="00CF6B2F">
              <w:rPr>
                <w:rFonts w:eastAsia="?????? Pro W3" w:cs="Arial"/>
                <w:sz w:val="18"/>
                <w:szCs w:val="18"/>
                <w:lang w:val="en-GB"/>
              </w:rPr>
              <w:t xml:space="preserve"> </w:t>
            </w:r>
            <w:r w:rsidRPr="00CF6B2F">
              <w:rPr>
                <w:rFonts w:eastAsia="?????? Pro W3" w:cs="Arial"/>
                <w:color w:val="000000"/>
                <w:sz w:val="18"/>
                <w:szCs w:val="18"/>
                <w:lang w:val="en-GB"/>
              </w:rPr>
              <w:t xml:space="preserve"> </w:t>
            </w:r>
          </w:p>
          <w:p w14:paraId="075DA02E"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Tobey Audcent, </w:t>
            </w:r>
            <w:r w:rsidRPr="00CF6B2F">
              <w:rPr>
                <w:rFonts w:eastAsia="?????? Pro W3"/>
                <w:bCs/>
                <w:sz w:val="18"/>
                <w:szCs w:val="24"/>
                <w:lang w:val="en-GB"/>
              </w:rPr>
              <w:t xml:space="preserve">MD, FRCPC, </w:t>
            </w:r>
            <w:r w:rsidRPr="00CF6B2F">
              <w:rPr>
                <w:rFonts w:eastAsia="?????? Pro W3" w:cs="Arial"/>
                <w:color w:val="000000"/>
                <w:sz w:val="18"/>
                <w:szCs w:val="18"/>
                <w:lang w:val="en-GB"/>
              </w:rPr>
              <w:t>Children’s Hospital of Eastern Ontario</w:t>
            </w:r>
          </w:p>
          <w:p w14:paraId="2DD6BFD5" w14:textId="77777777" w:rsidR="00CE2DE5" w:rsidRPr="00CF6B2F" w:rsidRDefault="00CE2DE5" w:rsidP="00E80CE7">
            <w:pPr>
              <w:spacing w:after="0" w:line="240" w:lineRule="auto"/>
              <w:ind w:left="113" w:right="113"/>
              <w:rPr>
                <w:rFonts w:eastAsia="?????? Pro W3" w:cs="Arial"/>
                <w:color w:val="000000"/>
                <w:sz w:val="18"/>
                <w:szCs w:val="18"/>
                <w:lang w:val="en-GB"/>
              </w:rPr>
            </w:pPr>
          </w:p>
          <w:p w14:paraId="228A0DEC" w14:textId="77777777" w:rsidR="00CE2DE5" w:rsidRPr="00CF6B2F" w:rsidRDefault="00CE2DE5" w:rsidP="00E80CE7">
            <w:pPr>
              <w:spacing w:after="0" w:line="240" w:lineRule="auto"/>
              <w:ind w:left="113" w:right="113"/>
              <w:rPr>
                <w:rFonts w:eastAsia="?????? Pro W3" w:cs="Arial"/>
                <w:b/>
                <w:color w:val="000000"/>
                <w:sz w:val="18"/>
                <w:szCs w:val="18"/>
                <w:lang w:val="en-GB"/>
              </w:rPr>
            </w:pPr>
            <w:r w:rsidRPr="00CF6B2F">
              <w:rPr>
                <w:rFonts w:eastAsia="?????? Pro W3" w:cs="Arial"/>
                <w:b/>
                <w:color w:val="000000"/>
                <w:sz w:val="18"/>
                <w:szCs w:val="18"/>
                <w:lang w:val="en-GB"/>
              </w:rPr>
              <w:t xml:space="preserve">Instructional design: </w:t>
            </w:r>
          </w:p>
          <w:p w14:paraId="2544CB69"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Emma Stodel, PhD, Learning 4 Excellence</w:t>
            </w:r>
          </w:p>
          <w:p w14:paraId="2175E3DC" w14:textId="77777777" w:rsidR="00076206" w:rsidRDefault="00076206" w:rsidP="00E80CE7">
            <w:pPr>
              <w:spacing w:after="0" w:line="240" w:lineRule="auto"/>
              <w:ind w:left="113" w:right="113"/>
              <w:rPr>
                <w:ins w:id="48" w:author="Tobey ." w:date="2013-04-05T22:56:00Z"/>
                <w:rFonts w:eastAsia="?????? Pro W3" w:cs="Arial"/>
                <w:color w:val="000000"/>
                <w:sz w:val="18"/>
                <w:szCs w:val="18"/>
                <w:lang w:val="en-GB"/>
              </w:rPr>
            </w:pPr>
          </w:p>
          <w:p w14:paraId="35C661E6"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b/>
                <w:color w:val="000000"/>
                <w:sz w:val="18"/>
                <w:szCs w:val="18"/>
                <w:lang w:val="en-GB"/>
              </w:rPr>
              <w:t>Programming:</w:t>
            </w:r>
            <w:r w:rsidRPr="00CF6B2F">
              <w:rPr>
                <w:rFonts w:eastAsia="?????? Pro W3" w:cs="Arial"/>
                <w:color w:val="000000"/>
                <w:sz w:val="18"/>
                <w:szCs w:val="18"/>
                <w:lang w:val="en-GB"/>
              </w:rPr>
              <w:t xml:space="preserve"> </w:t>
            </w:r>
          </w:p>
          <w:p w14:paraId="0FA2FF81" w14:textId="09E4411D" w:rsidR="00865E4C" w:rsidRPr="00CF6B2F" w:rsidRDefault="005C2E3B" w:rsidP="00E80CE7">
            <w:pPr>
              <w:spacing w:after="0" w:line="240" w:lineRule="auto"/>
              <w:ind w:left="113" w:right="113"/>
              <w:rPr>
                <w:rFonts w:eastAsia="?????? Pro W3" w:cs="Arial"/>
                <w:color w:val="000000"/>
                <w:sz w:val="18"/>
                <w:szCs w:val="18"/>
                <w:lang w:val="en-GB"/>
              </w:rPr>
            </w:pPr>
            <w:r>
              <w:rPr>
                <w:rFonts w:eastAsia="?????? Pro W3" w:cs="Arial"/>
                <w:color w:val="000000"/>
                <w:sz w:val="18"/>
                <w:szCs w:val="18"/>
                <w:lang w:val="en-GB"/>
              </w:rPr>
              <w:t>Medtech</w:t>
            </w:r>
          </w:p>
          <w:p w14:paraId="7B30A9FD" w14:textId="77777777" w:rsidR="00CE2DE5" w:rsidRPr="00CF6B2F" w:rsidRDefault="00CE2DE5" w:rsidP="00E80CE7">
            <w:pPr>
              <w:spacing w:after="0" w:line="240" w:lineRule="auto"/>
              <w:ind w:left="113" w:right="113"/>
              <w:rPr>
                <w:rFonts w:eastAsia="?????? Pro W3" w:cs="Arial"/>
                <w:color w:val="000000"/>
                <w:sz w:val="18"/>
                <w:szCs w:val="18"/>
                <w:lang w:val="en-GB"/>
              </w:rPr>
            </w:pPr>
          </w:p>
          <w:p w14:paraId="14F63C9C" w14:textId="77777777" w:rsidR="00CE2DE5" w:rsidRPr="00CF6B2F" w:rsidRDefault="00865E4C" w:rsidP="00E33947">
            <w:pPr>
              <w:spacing w:after="0" w:line="240" w:lineRule="auto"/>
              <w:ind w:right="113"/>
              <w:rPr>
                <w:rFonts w:eastAsia="?????? Pro W3" w:cs="Arial"/>
                <w:b/>
                <w:color w:val="000000"/>
                <w:sz w:val="18"/>
                <w:szCs w:val="18"/>
                <w:lang w:val="en-GB"/>
              </w:rPr>
            </w:pPr>
            <w:r>
              <w:rPr>
                <w:rFonts w:eastAsia="?????? Pro W3" w:cs="Arial"/>
                <w:b/>
                <w:color w:val="000000"/>
                <w:sz w:val="18"/>
                <w:szCs w:val="18"/>
                <w:lang w:val="en-GB"/>
              </w:rPr>
              <w:t xml:space="preserve">  </w:t>
            </w:r>
            <w:r w:rsidR="00CE2DE5" w:rsidRPr="00CF6B2F">
              <w:rPr>
                <w:rFonts w:eastAsia="?????? Pro W3" w:cs="Arial"/>
                <w:b/>
                <w:color w:val="000000"/>
                <w:sz w:val="18"/>
                <w:szCs w:val="18"/>
                <w:lang w:val="en-GB"/>
              </w:rPr>
              <w:t xml:space="preserve">Additional reviewers: </w:t>
            </w:r>
          </w:p>
          <w:p w14:paraId="457FDD27"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Robert Bell, MD, FRCP, Division of Nephrology, </w:t>
            </w:r>
            <w:r w:rsidRPr="00CF6B2F">
              <w:rPr>
                <w:rFonts w:eastAsia="?????? Pro W3"/>
                <w:sz w:val="18"/>
                <w:szCs w:val="24"/>
                <w:lang w:val="en-GB"/>
              </w:rPr>
              <w:t>University of Ottawa</w:t>
            </w:r>
          </w:p>
          <w:p w14:paraId="5553E8A6" w14:textId="77777777" w:rsidR="00CE2DE5" w:rsidRPr="00CF6B2F" w:rsidRDefault="00CE2DE5" w:rsidP="00E80CE7">
            <w:pPr>
              <w:spacing w:after="0" w:line="240" w:lineRule="auto"/>
              <w:ind w:left="113" w:right="113"/>
              <w:rPr>
                <w:rFonts w:eastAsia="?????? Pro W3" w:cs="Arial"/>
                <w:b/>
                <w:color w:val="000000"/>
                <w:sz w:val="18"/>
                <w:szCs w:val="18"/>
                <w:lang w:val="en-GB"/>
              </w:rPr>
            </w:pPr>
          </w:p>
          <w:p w14:paraId="0F110D16" w14:textId="77777777" w:rsidR="00CE2DE5" w:rsidRPr="00CF6B2F" w:rsidRDefault="00CE2DE5" w:rsidP="00E80CE7">
            <w:pPr>
              <w:spacing w:after="0" w:line="240" w:lineRule="auto"/>
              <w:ind w:left="113" w:right="113"/>
              <w:rPr>
                <w:rFonts w:eastAsia="?????? Pro W3" w:cs="Arial"/>
                <w:b/>
                <w:color w:val="000000"/>
                <w:sz w:val="18"/>
                <w:szCs w:val="18"/>
                <w:lang w:val="en-GB"/>
              </w:rPr>
            </w:pPr>
            <w:r w:rsidRPr="00CF6B2F">
              <w:rPr>
                <w:rFonts w:eastAsia="?????? Pro W3" w:cs="Arial"/>
                <w:b/>
                <w:color w:val="000000"/>
                <w:sz w:val="18"/>
                <w:szCs w:val="18"/>
                <w:lang w:val="en-GB"/>
              </w:rPr>
              <w:t xml:space="preserve">Resident reviewers: </w:t>
            </w:r>
          </w:p>
          <w:p w14:paraId="1C2FC43C"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Sara Ahmed, MD</w:t>
            </w:r>
          </w:p>
          <w:p w14:paraId="6F87F0F5"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Christopher Gerdung, MD</w:t>
            </w:r>
          </w:p>
          <w:p w14:paraId="4D33EBED"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Kathleen Huth, MD</w:t>
            </w:r>
          </w:p>
          <w:p w14:paraId="5BEEC5ED"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Scott Somerville, MD</w:t>
            </w:r>
          </w:p>
          <w:p w14:paraId="722C0556"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Laura Wheaton, MD</w:t>
            </w:r>
          </w:p>
          <w:p w14:paraId="1DD5B831" w14:textId="77777777" w:rsidR="00CE2DE5" w:rsidRPr="00CF6B2F" w:rsidRDefault="00CE2DE5" w:rsidP="00E80CE7">
            <w:pPr>
              <w:spacing w:after="0" w:line="240" w:lineRule="auto"/>
              <w:ind w:left="113" w:right="113"/>
              <w:rPr>
                <w:rFonts w:eastAsia="?????? Pro W3" w:cs="Arial"/>
                <w:color w:val="000000"/>
                <w:sz w:val="18"/>
                <w:szCs w:val="18"/>
                <w:lang w:val="en-GB"/>
              </w:rPr>
            </w:pPr>
          </w:p>
          <w:p w14:paraId="2B0804B2"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b/>
                <w:color w:val="000000"/>
                <w:sz w:val="18"/>
                <w:szCs w:val="18"/>
                <w:lang w:val="en-GB"/>
              </w:rPr>
              <w:t>Pediatric Digital Teaching Files Advisory Board:</w:t>
            </w:r>
            <w:r w:rsidRPr="00CF6B2F">
              <w:rPr>
                <w:rFonts w:eastAsia="?????? Pro W3" w:cs="Arial"/>
                <w:color w:val="000000"/>
                <w:sz w:val="18"/>
                <w:szCs w:val="18"/>
                <w:lang w:val="en-GB"/>
              </w:rPr>
              <w:t xml:space="preserve"> </w:t>
            </w:r>
          </w:p>
          <w:p w14:paraId="6DA8F2C8" w14:textId="77777777" w:rsidR="00CE2DE5"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Tobey Audcent, </w:t>
            </w:r>
            <w:r w:rsidRPr="00CF6B2F">
              <w:rPr>
                <w:rFonts w:eastAsia="?????? Pro W3"/>
                <w:bCs/>
                <w:sz w:val="18"/>
                <w:szCs w:val="24"/>
                <w:lang w:val="en-GB"/>
              </w:rPr>
              <w:t xml:space="preserve">MD, FRCPC, </w:t>
            </w:r>
            <w:r w:rsidRPr="00CF6B2F">
              <w:rPr>
                <w:rFonts w:eastAsia="?????? Pro W3" w:cs="Arial"/>
                <w:color w:val="000000"/>
                <w:sz w:val="18"/>
                <w:szCs w:val="18"/>
                <w:lang w:val="en-GB"/>
              </w:rPr>
              <w:t>Children’s Hospital of Eastern Ontario</w:t>
            </w:r>
          </w:p>
          <w:p w14:paraId="3112E769" w14:textId="77777777" w:rsidR="0002045D" w:rsidRDefault="007E1CF2" w:rsidP="00E80CE7">
            <w:pPr>
              <w:spacing w:after="0" w:line="240" w:lineRule="auto"/>
              <w:ind w:left="113" w:right="113"/>
              <w:rPr>
                <w:ins w:id="49" w:author="Yildirim, Esra" w:date="2013-04-05T15:01:00Z"/>
                <w:rFonts w:eastAsia="?????? Pro W3"/>
                <w:sz w:val="18"/>
                <w:szCs w:val="24"/>
                <w:lang w:val="en-GB"/>
              </w:rPr>
            </w:pPr>
            <w:r w:rsidRPr="007E1CF2">
              <w:rPr>
                <w:rFonts w:eastAsia="?????? Pro W3"/>
                <w:sz w:val="18"/>
                <w:szCs w:val="24"/>
                <w:lang w:val="en-GB"/>
              </w:rPr>
              <w:t>Jean-Ray Arseneau</w:t>
            </w:r>
            <w:r w:rsidR="0096776D">
              <w:rPr>
                <w:rFonts w:eastAsia="?????? Pro W3"/>
                <w:sz w:val="18"/>
                <w:szCs w:val="24"/>
                <w:lang w:val="en-GB"/>
              </w:rPr>
              <w:t xml:space="preserve">, </w:t>
            </w:r>
            <w:r w:rsidR="0002045D" w:rsidRPr="0002045D">
              <w:rPr>
                <w:rFonts w:eastAsia="?????? Pro W3"/>
                <w:sz w:val="18"/>
                <w:szCs w:val="24"/>
                <w:lang w:val="en-GB"/>
              </w:rPr>
              <w:t>Information Management Services, Faculty of Medicine, University of Ottawa</w:t>
            </w:r>
            <w:ins w:id="50" w:author="Yildirim, Esra" w:date="2013-04-05T15:01:00Z">
              <w:r w:rsidR="0002045D">
                <w:rPr>
                  <w:rFonts w:eastAsia="?????? Pro W3"/>
                  <w:sz w:val="18"/>
                  <w:szCs w:val="24"/>
                  <w:lang w:val="en-GB"/>
                </w:rPr>
                <w:t xml:space="preserve"> </w:t>
              </w:r>
            </w:ins>
          </w:p>
          <w:p w14:paraId="0576E5DC" w14:textId="3D447EBC"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Robert Bell, MD, FRCP, Division of Nephrology, </w:t>
            </w:r>
            <w:r w:rsidRPr="00CF6B2F">
              <w:rPr>
                <w:rFonts w:eastAsia="?????? Pro W3"/>
                <w:sz w:val="18"/>
                <w:szCs w:val="24"/>
                <w:lang w:val="en-GB"/>
              </w:rPr>
              <w:t>University of Ottawa</w:t>
            </w:r>
          </w:p>
          <w:p w14:paraId="3D5CDE7F"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Brenda Caldwell, MEd., Children’s Hospital of Eastern Ontario</w:t>
            </w:r>
          </w:p>
          <w:p w14:paraId="2ED0831B" w14:textId="77777777" w:rsidR="00CE2DE5"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Stan Hamstra, PhD, Academy for Innovation In Medical Education</w:t>
            </w:r>
          </w:p>
          <w:p w14:paraId="6CDB9FE4" w14:textId="324ECFFD" w:rsidR="005C2E3B" w:rsidRPr="00CF6B2F" w:rsidRDefault="005C2E3B" w:rsidP="00E80CE7">
            <w:pPr>
              <w:spacing w:after="0" w:line="240" w:lineRule="auto"/>
              <w:ind w:left="113" w:right="113"/>
              <w:rPr>
                <w:rFonts w:eastAsia="?????? Pro W3" w:cs="Arial"/>
                <w:color w:val="000000"/>
                <w:sz w:val="18"/>
                <w:szCs w:val="18"/>
                <w:lang w:val="en-GB"/>
              </w:rPr>
            </w:pPr>
            <w:r w:rsidRPr="005C2E3B">
              <w:rPr>
                <w:rFonts w:eastAsia="?????? Pro W3" w:cs="Arial"/>
                <w:color w:val="000000"/>
                <w:sz w:val="18"/>
                <w:szCs w:val="18"/>
                <w:lang w:val="en-GB"/>
              </w:rPr>
              <w:t>Edgar Hernandez, Academy for Innovation In Medical Education</w:t>
            </w:r>
          </w:p>
          <w:p w14:paraId="10427BE7"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Mona Jabbour, </w:t>
            </w:r>
            <w:r w:rsidRPr="00CF6B2F">
              <w:rPr>
                <w:rFonts w:eastAsia="?????? Pro W3" w:cs="Arial"/>
                <w:sz w:val="18"/>
                <w:szCs w:val="18"/>
                <w:lang w:val="en-GB"/>
              </w:rPr>
              <w:t>MD, MEd, FRCPC,</w:t>
            </w:r>
            <w:r w:rsidRPr="00CF6B2F">
              <w:rPr>
                <w:rFonts w:eastAsia="?????? Pro W3" w:cs="Arial"/>
                <w:color w:val="000000"/>
                <w:sz w:val="18"/>
                <w:szCs w:val="18"/>
                <w:lang w:val="en-GB"/>
              </w:rPr>
              <w:t xml:space="preserve"> Children’s Hospital of Eastern Ontario</w:t>
            </w:r>
          </w:p>
          <w:p w14:paraId="6197FF45"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Mary Johnston, </w:t>
            </w:r>
            <w:r w:rsidRPr="00CF6B2F">
              <w:rPr>
                <w:rFonts w:eastAsia="?????? Pro W3" w:cs="Arial"/>
                <w:sz w:val="18"/>
                <w:szCs w:val="18"/>
                <w:lang w:val="en-GB"/>
              </w:rPr>
              <w:t>CCFP(EM), MCISc, University of Ottawa</w:t>
            </w:r>
          </w:p>
          <w:p w14:paraId="1F28D64E" w14:textId="77777777" w:rsidR="00CE2DE5"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Jim King, </w:t>
            </w:r>
            <w:r w:rsidRPr="00CF6B2F">
              <w:rPr>
                <w:rFonts w:eastAsia="?????? Pro W3" w:cs="Arial"/>
                <w:sz w:val="18"/>
                <w:szCs w:val="18"/>
                <w:lang w:val="en-GB"/>
              </w:rPr>
              <w:t xml:space="preserve">MD, FRCPC, </w:t>
            </w:r>
            <w:r w:rsidRPr="00CF6B2F">
              <w:rPr>
                <w:rFonts w:eastAsia="?????? Pro W3" w:cs="Arial"/>
                <w:color w:val="000000"/>
                <w:sz w:val="18"/>
                <w:szCs w:val="18"/>
                <w:lang w:val="en-GB"/>
              </w:rPr>
              <w:t>Children’s Hospital of Eastern Ontario</w:t>
            </w:r>
            <w:r w:rsidRPr="00CF6B2F">
              <w:rPr>
                <w:rFonts w:eastAsia="?????? Pro W3" w:cs="Arial"/>
                <w:sz w:val="18"/>
                <w:szCs w:val="18"/>
                <w:lang w:val="en-GB"/>
              </w:rPr>
              <w:t xml:space="preserve"> </w:t>
            </w:r>
            <w:r w:rsidRPr="00CF6B2F">
              <w:rPr>
                <w:rFonts w:eastAsia="?????? Pro W3" w:cs="Arial"/>
                <w:color w:val="000000"/>
                <w:sz w:val="18"/>
                <w:szCs w:val="18"/>
                <w:lang w:val="en-GB"/>
              </w:rPr>
              <w:t xml:space="preserve"> </w:t>
            </w:r>
          </w:p>
          <w:p w14:paraId="199CA26D" w14:textId="60C66332" w:rsidR="007E1CF2" w:rsidRPr="00CF6B2F" w:rsidRDefault="007E1CF2" w:rsidP="00E80CE7">
            <w:pPr>
              <w:spacing w:after="0" w:line="240" w:lineRule="auto"/>
              <w:ind w:left="113" w:right="113"/>
              <w:rPr>
                <w:rFonts w:eastAsia="?????? Pro W3" w:cs="Arial"/>
                <w:color w:val="000000"/>
                <w:sz w:val="18"/>
                <w:szCs w:val="18"/>
                <w:lang w:val="en-GB"/>
              </w:rPr>
            </w:pPr>
            <w:r w:rsidRPr="007E1CF2">
              <w:rPr>
                <w:rFonts w:eastAsia="?????? Pro W3" w:cs="Arial"/>
                <w:color w:val="000000"/>
                <w:sz w:val="18"/>
                <w:szCs w:val="18"/>
                <w:lang w:val="en-GB"/>
              </w:rPr>
              <w:t>Pascal L. Laliberté</w:t>
            </w:r>
            <w:r>
              <w:rPr>
                <w:rFonts w:eastAsia="?????? Pro W3" w:cs="Arial"/>
                <w:color w:val="000000"/>
                <w:sz w:val="18"/>
                <w:szCs w:val="18"/>
                <w:lang w:val="en-GB"/>
              </w:rPr>
              <w:t xml:space="preserve">, </w:t>
            </w:r>
            <w:r w:rsidR="0002045D" w:rsidRPr="0002045D">
              <w:rPr>
                <w:rFonts w:eastAsia="?????? Pro W3" w:cs="Arial"/>
                <w:color w:val="000000"/>
                <w:sz w:val="18"/>
                <w:szCs w:val="18"/>
                <w:lang w:val="en-GB"/>
              </w:rPr>
              <w:t>Information Management Services, Faculty of Medicine, University of Ottawa</w:t>
            </w:r>
          </w:p>
          <w:p w14:paraId="7CB238D0"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Sarah Lawrence, MD, FRCPC, Children’s Hospital of Eastern Ontario</w:t>
            </w:r>
          </w:p>
          <w:p w14:paraId="5C3A7288"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Katherine Moreau, PhD, CHEO Research Institute</w:t>
            </w:r>
          </w:p>
          <w:p w14:paraId="4948A5B2"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Derek Puddester, </w:t>
            </w:r>
            <w:r w:rsidRPr="00CF6B2F">
              <w:rPr>
                <w:rFonts w:eastAsia="?????? Pro W3" w:cs="Arial"/>
                <w:sz w:val="18"/>
                <w:szCs w:val="18"/>
                <w:lang w:val="en-GB"/>
              </w:rPr>
              <w:t>MD, MEd, FRCPC, ACC, Department of Psychiatry, University of Ottawa</w:t>
            </w:r>
          </w:p>
          <w:p w14:paraId="030972C9"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Martin Pusic, </w:t>
            </w:r>
            <w:r w:rsidRPr="00CF6B2F">
              <w:rPr>
                <w:rFonts w:eastAsia="?????? Pro W3" w:cs="Arial"/>
                <w:sz w:val="18"/>
                <w:szCs w:val="18"/>
                <w:lang w:val="en-GB"/>
              </w:rPr>
              <w:t>MP, MD, PhD, Office of Medical Education, NYU School of Medicine</w:t>
            </w:r>
          </w:p>
          <w:p w14:paraId="1C8549AF"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Scott Somerville, </w:t>
            </w:r>
            <w:r w:rsidRPr="00CF6B2F">
              <w:rPr>
                <w:rFonts w:eastAsia="?????? Pro W3" w:cs="Arial"/>
                <w:sz w:val="18"/>
                <w:szCs w:val="18"/>
                <w:lang w:val="en-GB"/>
              </w:rPr>
              <w:t>MD, Children’s Hospital of Eastern Ontario</w:t>
            </w:r>
          </w:p>
          <w:p w14:paraId="40688F0D"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Emma Stodel, PhD, Academy for Innovation In Medical Education</w:t>
            </w:r>
          </w:p>
          <w:p w14:paraId="0644B35A"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Hilary Writer, </w:t>
            </w:r>
            <w:r w:rsidRPr="00CF6B2F">
              <w:rPr>
                <w:rFonts w:eastAsia="?????? Pro W3" w:cs="Arial"/>
                <w:sz w:val="18"/>
                <w:szCs w:val="18"/>
                <w:lang w:val="en-GB"/>
              </w:rPr>
              <w:t>MD, FRCPC, Children’s Hospital of Eastern Ontario</w:t>
            </w:r>
          </w:p>
          <w:p w14:paraId="14A13E11"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Timothy Wood, PhD, Academy for Innovation In Medical Education</w:t>
            </w:r>
          </w:p>
          <w:p w14:paraId="08D6D8C3" w14:textId="77777777" w:rsidR="00CE2DE5" w:rsidRPr="00CF6B2F" w:rsidRDefault="00CE2DE5" w:rsidP="00E80CE7">
            <w:pPr>
              <w:spacing w:after="0" w:line="240" w:lineRule="auto"/>
              <w:ind w:left="113" w:right="113"/>
              <w:rPr>
                <w:rFonts w:eastAsia="?????? Pro W3" w:cs="Arial"/>
                <w:color w:val="000000"/>
                <w:sz w:val="18"/>
                <w:szCs w:val="18"/>
                <w:lang w:val="en-GB"/>
              </w:rPr>
            </w:pPr>
            <w:r w:rsidRPr="00CF6B2F">
              <w:rPr>
                <w:rFonts w:eastAsia="?????? Pro W3" w:cs="Arial"/>
                <w:color w:val="000000"/>
                <w:sz w:val="18"/>
                <w:szCs w:val="18"/>
                <w:lang w:val="en-GB"/>
              </w:rPr>
              <w:t xml:space="preserve">Esra Yildirim, MA, </w:t>
            </w:r>
            <w:r w:rsidRPr="00CF6B2F">
              <w:rPr>
                <w:rFonts w:eastAsia="?????? Pro W3" w:cs="Arial"/>
                <w:sz w:val="18"/>
                <w:szCs w:val="18"/>
                <w:lang w:val="en-GB"/>
              </w:rPr>
              <w:t>CHEO Research Institute</w:t>
            </w:r>
          </w:p>
          <w:p w14:paraId="3546685D" w14:textId="77777777" w:rsidR="00CE2DE5" w:rsidRPr="00CF6B2F" w:rsidRDefault="00CE2DE5" w:rsidP="00E80CE7">
            <w:pPr>
              <w:spacing w:after="0" w:line="240" w:lineRule="auto"/>
              <w:ind w:left="113" w:right="113"/>
              <w:rPr>
                <w:rFonts w:eastAsia="?????? Pro W3" w:cs="Arial"/>
                <w:color w:val="000000"/>
                <w:sz w:val="18"/>
                <w:szCs w:val="18"/>
                <w:lang w:val="en-GB"/>
              </w:rPr>
            </w:pPr>
          </w:p>
          <w:p w14:paraId="691E821D" w14:textId="77777777" w:rsidR="00CE2DE5" w:rsidRDefault="00CE2DE5" w:rsidP="00E80CE7">
            <w:pPr>
              <w:spacing w:after="0" w:line="240" w:lineRule="auto"/>
              <w:ind w:left="113" w:right="113"/>
              <w:rPr>
                <w:rFonts w:eastAsia="?????? Pro W3" w:cs="Arial"/>
                <w:b/>
                <w:color w:val="000000"/>
                <w:sz w:val="18"/>
                <w:szCs w:val="18"/>
                <w:lang w:val="en-GB"/>
              </w:rPr>
            </w:pPr>
            <w:r w:rsidRPr="00CF6B2F">
              <w:rPr>
                <w:rFonts w:eastAsia="?????? Pro W3" w:cs="Arial"/>
                <w:b/>
                <w:color w:val="000000"/>
                <w:sz w:val="18"/>
                <w:szCs w:val="18"/>
                <w:lang w:val="en-GB"/>
              </w:rPr>
              <w:t>Funding</w:t>
            </w:r>
          </w:p>
          <w:p w14:paraId="52727391" w14:textId="77777777" w:rsidR="00CE2DE5" w:rsidRPr="004E1FA8" w:rsidRDefault="00CE2DE5" w:rsidP="00E80CE7">
            <w:pPr>
              <w:spacing w:after="0" w:line="240" w:lineRule="auto"/>
              <w:ind w:left="113" w:right="113"/>
              <w:rPr>
                <w:rFonts w:eastAsia="?????? Pro W3" w:cs="Arial"/>
                <w:color w:val="000000"/>
                <w:sz w:val="18"/>
                <w:szCs w:val="18"/>
                <w:lang w:val="en-GB"/>
              </w:rPr>
            </w:pPr>
            <w:r w:rsidRPr="004E1FA8">
              <w:rPr>
                <w:rFonts w:eastAsia="?????? Pro W3" w:cs="Arial"/>
                <w:color w:val="000000"/>
                <w:sz w:val="18"/>
                <w:szCs w:val="18"/>
                <w:lang w:val="en-GB"/>
              </w:rPr>
              <w:t>Ministry of Health and Long Term Care</w:t>
            </w:r>
          </w:p>
          <w:p w14:paraId="0BC86423" w14:textId="77777777" w:rsidR="00CE2DE5" w:rsidRPr="004E1FA8" w:rsidRDefault="00CE2DE5" w:rsidP="00E80CE7">
            <w:pPr>
              <w:spacing w:after="0" w:line="240" w:lineRule="auto"/>
              <w:ind w:left="113" w:right="113"/>
              <w:rPr>
                <w:rFonts w:eastAsia="?????? Pro W3" w:cs="Arial"/>
                <w:color w:val="000000"/>
                <w:sz w:val="18"/>
                <w:szCs w:val="18"/>
                <w:lang w:val="en-GB"/>
              </w:rPr>
            </w:pPr>
            <w:r w:rsidRPr="004E1FA8">
              <w:rPr>
                <w:rFonts w:eastAsia="?????? Pro W3" w:cs="Arial"/>
                <w:color w:val="000000"/>
                <w:sz w:val="18"/>
                <w:szCs w:val="18"/>
                <w:lang w:val="en-GB"/>
              </w:rPr>
              <w:t>Faculty of Medicine Office of Post Graduate Medical Education, University of Ottawa</w:t>
            </w:r>
          </w:p>
          <w:p w14:paraId="21B639C1" w14:textId="77777777" w:rsidR="00CE2DE5" w:rsidRPr="004E1FA8" w:rsidRDefault="004E1FA8" w:rsidP="00E80CE7">
            <w:pPr>
              <w:spacing w:after="0" w:line="240" w:lineRule="auto"/>
              <w:ind w:left="113" w:right="113"/>
              <w:rPr>
                <w:rFonts w:eastAsia="?????? Pro W3" w:cs="Arial"/>
                <w:color w:val="000000"/>
                <w:sz w:val="18"/>
                <w:szCs w:val="18"/>
                <w:lang w:val="en-GB"/>
              </w:rPr>
            </w:pPr>
            <w:r w:rsidRPr="004E1FA8">
              <w:rPr>
                <w:rFonts w:eastAsia="?????? Pro W3" w:cs="Arial"/>
                <w:color w:val="000000"/>
                <w:sz w:val="18"/>
                <w:szCs w:val="18"/>
                <w:lang w:val="en-GB"/>
              </w:rPr>
              <w:t>Academy</w:t>
            </w:r>
            <w:r w:rsidR="00CE2DE5" w:rsidRPr="004E1FA8">
              <w:rPr>
                <w:rFonts w:eastAsia="?????? Pro W3" w:cs="Arial"/>
                <w:color w:val="000000"/>
                <w:sz w:val="18"/>
                <w:szCs w:val="18"/>
                <w:lang w:val="en-GB"/>
              </w:rPr>
              <w:t xml:space="preserve"> for Innovation in Medical Education (AIME) </w:t>
            </w:r>
          </w:p>
          <w:p w14:paraId="66D26CF0" w14:textId="77777777" w:rsidR="00CE2DE5" w:rsidRPr="00CF6B2F" w:rsidRDefault="00CE2DE5" w:rsidP="00E80CE7">
            <w:pPr>
              <w:rPr>
                <w:lang w:val="en-GB"/>
              </w:rPr>
            </w:pPr>
          </w:p>
          <w:p w14:paraId="31AA2C7F" w14:textId="77777777" w:rsidR="00CE2DE5" w:rsidRPr="00CF6B2F" w:rsidRDefault="00CE2DE5" w:rsidP="00E80CE7">
            <w:pPr>
              <w:spacing w:after="0" w:line="240" w:lineRule="auto"/>
              <w:ind w:left="720" w:right="113"/>
              <w:rPr>
                <w:rFonts w:eastAsia="?????? Pro W3"/>
                <w:sz w:val="18"/>
                <w:szCs w:val="24"/>
                <w:lang w:val="en-GB"/>
              </w:rPr>
            </w:pPr>
          </w:p>
        </w:tc>
      </w:tr>
      <w:tr w:rsidR="00CE2DE5" w:rsidRPr="00CF6B2F" w14:paraId="22A589E7" w14:textId="77777777" w:rsidTr="00E80CE7">
        <w:trPr>
          <w:cantSplit/>
          <w:trHeight w:val="309"/>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26B5AC73" w14:textId="77777777" w:rsidR="00CE2DE5" w:rsidRPr="00CF6B2F" w:rsidRDefault="00CE2DE5" w:rsidP="00E80CE7">
            <w:pPr>
              <w:keepNext/>
              <w:keepLines/>
              <w:spacing w:after="0" w:line="240" w:lineRule="auto"/>
              <w:ind w:left="142" w:right="113"/>
              <w:rPr>
                <w:rFonts w:eastAsia="?????? Pro W3"/>
                <w:color w:val="F2591B"/>
                <w:sz w:val="18"/>
                <w:szCs w:val="24"/>
                <w:lang w:val="en-GB"/>
              </w:rPr>
            </w:pPr>
            <w:r w:rsidRPr="00CF6B2F">
              <w:rPr>
                <w:rFonts w:eastAsia="?????? Pro W3"/>
                <w:b/>
                <w:color w:val="000000"/>
                <w:sz w:val="18"/>
                <w:szCs w:val="24"/>
                <w:lang w:val="en-GB"/>
              </w:rPr>
              <w:t xml:space="preserve">Pop-up Text: </w:t>
            </w:r>
            <w:r w:rsidRPr="00CF6B2F">
              <w:rPr>
                <w:rFonts w:eastAsia="?????? Pro W3"/>
                <w:color w:val="F2591B"/>
                <w:sz w:val="18"/>
                <w:szCs w:val="24"/>
                <w:lang w:val="en-GB"/>
              </w:rPr>
              <w:t>For SME review</w:t>
            </w:r>
          </w:p>
        </w:tc>
      </w:tr>
      <w:tr w:rsidR="00CE2DE5" w:rsidRPr="00CF6B2F" w14:paraId="22E2ED31" w14:textId="77777777" w:rsidTr="00E80CE7">
        <w:trPr>
          <w:cantSplit/>
          <w:trHeight w:val="1835"/>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A81964" w14:textId="77777777" w:rsidR="00CE2DE5" w:rsidRPr="00CF6B2F" w:rsidRDefault="00CE2DE5" w:rsidP="00E80CE7">
            <w:pPr>
              <w:spacing w:after="0" w:line="240" w:lineRule="auto"/>
              <w:ind w:left="720" w:right="113"/>
              <w:rPr>
                <w:rFonts w:eastAsia="?????? Pro W3" w:cs="Arial"/>
                <w:color w:val="000000"/>
                <w:sz w:val="18"/>
                <w:szCs w:val="18"/>
                <w:lang w:val="en-GB"/>
              </w:rPr>
            </w:pPr>
            <w:r w:rsidRPr="00CF6B2F">
              <w:rPr>
                <w:rFonts w:eastAsia="?????? Pro W3" w:cs="Arial"/>
                <w:i/>
                <w:color w:val="000000"/>
                <w:sz w:val="18"/>
                <w:szCs w:val="18"/>
              </w:rPr>
              <w:t xml:space="preserve"> </w:t>
            </w:r>
          </w:p>
        </w:tc>
      </w:tr>
      <w:tr w:rsidR="00CE2DE5" w:rsidRPr="00CF6B2F" w14:paraId="2F201BAF" w14:textId="77777777" w:rsidTr="00E80CE7">
        <w:trPr>
          <w:cantSplit/>
          <w:trHeight w:val="287"/>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76B23ECC" w14:textId="77777777" w:rsidR="00CE2DE5" w:rsidRPr="00CF6B2F" w:rsidRDefault="00CE2DE5" w:rsidP="00E80CE7">
            <w:pPr>
              <w:keepNext/>
              <w:keepLines/>
              <w:spacing w:after="0" w:line="240" w:lineRule="auto"/>
              <w:ind w:left="142" w:right="113"/>
              <w:rPr>
                <w:rFonts w:eastAsia="?????? Pro W3"/>
                <w:color w:val="216800"/>
                <w:sz w:val="18"/>
                <w:szCs w:val="24"/>
                <w:lang w:val="en-GB"/>
              </w:rPr>
            </w:pPr>
            <w:r w:rsidRPr="00CF6B2F">
              <w:rPr>
                <w:rFonts w:eastAsia="?????? Pro W3"/>
                <w:b/>
                <w:color w:val="000000"/>
                <w:sz w:val="18"/>
                <w:szCs w:val="24"/>
                <w:lang w:val="en-GB"/>
              </w:rPr>
              <w:t xml:space="preserve">Notes to Developers: </w:t>
            </w:r>
            <w:r w:rsidRPr="00CF6B2F">
              <w:rPr>
                <w:rFonts w:eastAsia="?????? Pro W3"/>
                <w:color w:val="216800"/>
                <w:sz w:val="18"/>
                <w:szCs w:val="24"/>
                <w:lang w:val="en-GB"/>
              </w:rPr>
              <w:t>For GEVC use only. Please do not edit or translate.</w:t>
            </w:r>
          </w:p>
        </w:tc>
      </w:tr>
      <w:tr w:rsidR="00CE2DE5" w:rsidRPr="00CF6B2F" w14:paraId="33264E70" w14:textId="77777777" w:rsidTr="00E80CE7">
        <w:trPr>
          <w:cantSplit/>
          <w:trHeight w:val="1100"/>
        </w:trPr>
        <w:tc>
          <w:tcPr>
            <w:tcW w:w="12580" w:type="dxa"/>
            <w:gridSpan w:val="3"/>
            <w:tcBorders>
              <w:top w:val="single" w:sz="4" w:space="0" w:color="000000"/>
              <w:left w:val="single" w:sz="4" w:space="0" w:color="000000"/>
              <w:bottom w:val="single" w:sz="4" w:space="0" w:color="000000"/>
              <w:right w:val="single" w:sz="4" w:space="0" w:color="000000"/>
            </w:tcBorders>
            <w:shd w:val="clear" w:color="auto" w:fill="CCFFCC"/>
            <w:tcMar>
              <w:top w:w="0" w:type="dxa"/>
              <w:left w:w="0" w:type="dxa"/>
              <w:bottom w:w="0" w:type="dxa"/>
              <w:right w:w="0" w:type="dxa"/>
            </w:tcMar>
          </w:tcPr>
          <w:p w14:paraId="7DD2E0E9" w14:textId="77777777" w:rsidR="00CE2DE5" w:rsidRPr="00CF6B2F" w:rsidRDefault="00CE2DE5" w:rsidP="00E80CE7">
            <w:pPr>
              <w:keepNext/>
              <w:keepLines/>
              <w:spacing w:after="0" w:line="240" w:lineRule="auto"/>
              <w:ind w:left="162" w:hanging="1"/>
              <w:rPr>
                <w:rFonts w:eastAsia="?????? Pro W3"/>
                <w:i/>
                <w:color w:val="216800"/>
                <w:sz w:val="18"/>
                <w:szCs w:val="20"/>
                <w:lang w:val="en-GB"/>
              </w:rPr>
            </w:pPr>
          </w:p>
          <w:p w14:paraId="1E0B50C5" w14:textId="77777777" w:rsidR="00CE2DE5" w:rsidRPr="00CF6B2F" w:rsidRDefault="00CE2DE5" w:rsidP="00E80CE7">
            <w:pPr>
              <w:keepNext/>
              <w:keepLines/>
              <w:spacing w:after="0" w:line="240" w:lineRule="auto"/>
              <w:ind w:left="162" w:hanging="1"/>
              <w:rPr>
                <w:rFonts w:eastAsia="?????? Pro W3"/>
                <w:color w:val="00B050"/>
                <w:sz w:val="18"/>
                <w:szCs w:val="20"/>
                <w:lang w:val="en-GB"/>
              </w:rPr>
            </w:pPr>
            <w:r w:rsidRPr="00CF6B2F">
              <w:rPr>
                <w:rFonts w:eastAsia="?????? Pro W3"/>
                <w:color w:val="00B050"/>
                <w:sz w:val="18"/>
                <w:szCs w:val="20"/>
                <w:lang w:val="en-GB"/>
              </w:rPr>
              <w:t>May need to present this as an expanding list; like on this page: http://rjh.goingeast.ca/SCI5/About.html</w:t>
            </w:r>
          </w:p>
        </w:tc>
      </w:tr>
    </w:tbl>
    <w:p w14:paraId="5F9BF35B" w14:textId="77777777" w:rsidR="00CE2DE5" w:rsidRPr="00E32B5B" w:rsidRDefault="00CE2DE5">
      <w:pPr>
        <w:rPr>
          <w:lang w:val="en-GB"/>
        </w:rPr>
      </w:pPr>
    </w:p>
    <w:p w14:paraId="36780730" w14:textId="20974458" w:rsidR="00F409CF" w:rsidRDefault="00CE2DE5" w:rsidP="001D122D">
      <w:pPr>
        <w:rPr>
          <w:b/>
          <w:lang w:val="en-GB"/>
        </w:rPr>
      </w:pPr>
      <w:commentRangeStart w:id="51"/>
      <w:r w:rsidRPr="00E32B5B">
        <w:rPr>
          <w:b/>
          <w:lang w:val="en-GB"/>
        </w:rPr>
        <w:t>References</w:t>
      </w:r>
      <w:commentRangeEnd w:id="51"/>
      <w:r w:rsidR="00F0477B">
        <w:rPr>
          <w:rStyle w:val="CommentReference"/>
        </w:rPr>
        <w:commentReference w:id="51"/>
      </w:r>
      <w:ins w:id="52" w:author="Yildirim, Esra" w:date="2013-04-05T12:56:00Z">
        <w:r w:rsidR="00F0477B">
          <w:rPr>
            <w:b/>
            <w:lang w:val="en-GB"/>
          </w:rPr>
          <w:t>:</w:t>
        </w:r>
      </w:ins>
    </w:p>
    <w:p w14:paraId="5A39195E"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Fenichel GM, Clinical Pediatric Neurology: A Signs and Symptoms Approach 6th ed. Philadelphia: Saunders Elsevier; 2009.</w:t>
      </w:r>
    </w:p>
    <w:p w14:paraId="5B8F147F" w14:textId="77777777" w:rsidR="00F0477B" w:rsidRPr="00F0477B" w:rsidRDefault="00F0477B" w:rsidP="00F0477B">
      <w:pPr>
        <w:ind w:left="1080"/>
        <w:contextualSpacing/>
        <w:rPr>
          <w:rFonts w:cs="Arial"/>
          <w:sz w:val="18"/>
          <w:szCs w:val="18"/>
        </w:rPr>
      </w:pPr>
    </w:p>
    <w:p w14:paraId="1B1234D0"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 xml:space="preserve">Kavros P, Clarke T, Strug L, Halperin J, Dorta N, Pal et al. Attention impairment in rolandic epilepsy: systematic review. Epilepsia. 2008 Sep;49(9):1570-80. </w:t>
      </w:r>
    </w:p>
    <w:p w14:paraId="2480DFE3" w14:textId="77777777" w:rsidR="00F0477B" w:rsidRPr="00F0477B" w:rsidRDefault="00F0477B" w:rsidP="00F0477B">
      <w:pPr>
        <w:ind w:left="720"/>
        <w:contextualSpacing/>
        <w:rPr>
          <w:rFonts w:cs="Arial"/>
          <w:sz w:val="18"/>
          <w:szCs w:val="18"/>
        </w:rPr>
      </w:pPr>
    </w:p>
    <w:p w14:paraId="7F19D683" w14:textId="77777777" w:rsidR="00F0477B" w:rsidRPr="00F0477B" w:rsidRDefault="00F0477B" w:rsidP="00F0477B">
      <w:pPr>
        <w:ind w:left="1080"/>
        <w:contextualSpacing/>
        <w:rPr>
          <w:rFonts w:cs="Arial"/>
          <w:sz w:val="18"/>
          <w:szCs w:val="18"/>
        </w:rPr>
      </w:pPr>
    </w:p>
    <w:p w14:paraId="1D4751A2"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 xml:space="preserve">Kaddurah AK. Benign Childhood Epilepsy. Emedicine Medscape Reference[Internet].2011 May 17 [cited 2013 Apr 3] Available from: </w:t>
      </w:r>
      <w:hyperlink r:id="rId12" w:history="1">
        <w:r w:rsidRPr="00F0477B">
          <w:rPr>
            <w:rFonts w:cs="Arial"/>
            <w:color w:val="0000FF"/>
            <w:sz w:val="18"/>
            <w:szCs w:val="18"/>
            <w:u w:val="single"/>
          </w:rPr>
          <w:t>http://emedicine.medscape.com/article/1181649-overview</w:t>
        </w:r>
      </w:hyperlink>
    </w:p>
    <w:p w14:paraId="541378DC" w14:textId="77777777" w:rsidR="00F0477B" w:rsidRPr="00F0477B" w:rsidRDefault="00F0477B" w:rsidP="00F0477B">
      <w:pPr>
        <w:ind w:left="1080"/>
        <w:contextualSpacing/>
        <w:rPr>
          <w:rFonts w:cs="Arial"/>
          <w:sz w:val="18"/>
          <w:szCs w:val="18"/>
        </w:rPr>
      </w:pPr>
    </w:p>
    <w:p w14:paraId="0A1074EE"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Bureau M, Genton P, Dravet C, Delgado-Escueta A, A Tassinari C, Thomas P, et al. Epileptic Syndromes in Infancy, Childhood and Adolescence 5th ed. France: John Libbey Eurotext; 2012.</w:t>
      </w:r>
    </w:p>
    <w:p w14:paraId="34627C3E" w14:textId="77777777" w:rsidR="00F0477B" w:rsidRPr="00F0477B" w:rsidRDefault="00F0477B" w:rsidP="00F0477B">
      <w:pPr>
        <w:ind w:left="720"/>
        <w:contextualSpacing/>
        <w:rPr>
          <w:rFonts w:eastAsia="Calibri" w:cs="Arial"/>
          <w:noProof/>
          <w:sz w:val="18"/>
          <w:szCs w:val="18"/>
        </w:rPr>
      </w:pPr>
    </w:p>
    <w:p w14:paraId="41452FB0" w14:textId="77777777" w:rsidR="00F0477B" w:rsidRPr="00F0477B" w:rsidRDefault="00F0477B" w:rsidP="00F0477B">
      <w:pPr>
        <w:numPr>
          <w:ilvl w:val="0"/>
          <w:numId w:val="34"/>
        </w:numPr>
        <w:contextualSpacing/>
        <w:rPr>
          <w:rFonts w:cs="Arial"/>
          <w:sz w:val="18"/>
          <w:szCs w:val="18"/>
        </w:rPr>
      </w:pPr>
      <w:r w:rsidRPr="00F0477B">
        <w:rPr>
          <w:rFonts w:eastAsia="Calibri" w:cs="Arial"/>
          <w:noProof/>
          <w:sz w:val="18"/>
          <w:szCs w:val="18"/>
        </w:rPr>
        <w:t xml:space="preserve">Friedman J, Emergency management of the paediatric patient with generalized convulsive status epilepticus. </w:t>
      </w:r>
      <w:r w:rsidRPr="00F0477B">
        <w:rPr>
          <w:rFonts w:eastAsia="Calibri" w:cs="Arial"/>
          <w:iCs/>
          <w:noProof/>
          <w:sz w:val="18"/>
          <w:szCs w:val="18"/>
        </w:rPr>
        <w:t>Pediatric Child Health. 2011 Feb;16</w:t>
      </w:r>
      <w:r w:rsidRPr="00F0477B">
        <w:rPr>
          <w:rFonts w:eastAsia="Calibri" w:cs="Arial"/>
          <w:noProof/>
          <w:sz w:val="18"/>
          <w:szCs w:val="18"/>
        </w:rPr>
        <w:t xml:space="preserve">(2): 91-7. Available from: </w:t>
      </w:r>
      <w:hyperlink r:id="rId13" w:history="1">
        <w:r w:rsidRPr="00F0477B">
          <w:rPr>
            <w:rFonts w:eastAsia="Calibri" w:cs="Arial"/>
            <w:noProof/>
            <w:color w:val="0000FF"/>
            <w:sz w:val="18"/>
            <w:szCs w:val="18"/>
            <w:u w:val="single"/>
          </w:rPr>
          <w:t>http://www.cps.ca/en/documents/position/convulsive-status-epilepticus</w:t>
        </w:r>
      </w:hyperlink>
    </w:p>
    <w:p w14:paraId="164352A0" w14:textId="77777777" w:rsidR="00F0477B" w:rsidRPr="00F0477B" w:rsidRDefault="00F0477B" w:rsidP="00F0477B">
      <w:pPr>
        <w:ind w:left="720"/>
        <w:contextualSpacing/>
        <w:rPr>
          <w:rFonts w:cs="Arial"/>
          <w:sz w:val="18"/>
          <w:szCs w:val="18"/>
        </w:rPr>
      </w:pPr>
    </w:p>
    <w:p w14:paraId="2FC575E1" w14:textId="77777777" w:rsidR="00F0477B" w:rsidRPr="00F0477B" w:rsidRDefault="00F0477B" w:rsidP="00F0477B">
      <w:pPr>
        <w:numPr>
          <w:ilvl w:val="0"/>
          <w:numId w:val="34"/>
        </w:numPr>
        <w:contextualSpacing/>
        <w:rPr>
          <w:rFonts w:cs="Arial"/>
          <w:sz w:val="18"/>
          <w:szCs w:val="18"/>
        </w:rPr>
      </w:pPr>
      <w:r w:rsidRPr="00F0477B">
        <w:rPr>
          <w:rFonts w:eastAsia="Calibri" w:cs="Arial"/>
          <w:noProof/>
          <w:sz w:val="18"/>
          <w:szCs w:val="18"/>
        </w:rPr>
        <w:t xml:space="preserve">Subcommittee on Febrile Seizures. Febrile Seizures: Guideline for the Neurodiagnostic Evaluation of the Child With a Simple Febrile Seizure. </w:t>
      </w:r>
      <w:r w:rsidRPr="00F0477B">
        <w:rPr>
          <w:rFonts w:eastAsia="Calibri" w:cs="Arial"/>
          <w:i/>
          <w:iCs/>
          <w:noProof/>
          <w:sz w:val="18"/>
          <w:szCs w:val="18"/>
        </w:rPr>
        <w:t xml:space="preserve">Pediatrics. </w:t>
      </w:r>
      <w:r w:rsidRPr="00F0477B">
        <w:rPr>
          <w:rFonts w:eastAsia="Calibri" w:cs="Arial"/>
          <w:noProof/>
          <w:sz w:val="18"/>
          <w:szCs w:val="18"/>
        </w:rPr>
        <w:t>2011 Feb;</w:t>
      </w:r>
      <w:r w:rsidRPr="00F0477B">
        <w:rPr>
          <w:rFonts w:eastAsia="Calibri" w:cs="Arial"/>
          <w:i/>
          <w:iCs/>
          <w:noProof/>
          <w:sz w:val="18"/>
          <w:szCs w:val="18"/>
        </w:rPr>
        <w:t xml:space="preserve"> 127</w:t>
      </w:r>
      <w:r w:rsidRPr="00F0477B">
        <w:rPr>
          <w:rFonts w:eastAsia="Calibri" w:cs="Arial"/>
          <w:noProof/>
          <w:sz w:val="18"/>
          <w:szCs w:val="18"/>
        </w:rPr>
        <w:t>(2):389-394.</w:t>
      </w:r>
    </w:p>
    <w:p w14:paraId="45480397" w14:textId="77777777" w:rsidR="00F0477B" w:rsidRPr="00F0477B" w:rsidRDefault="00F0477B" w:rsidP="00F0477B">
      <w:pPr>
        <w:ind w:left="720"/>
        <w:contextualSpacing/>
        <w:rPr>
          <w:rFonts w:cs="Arial"/>
          <w:sz w:val="18"/>
          <w:szCs w:val="18"/>
        </w:rPr>
      </w:pPr>
    </w:p>
    <w:p w14:paraId="76BEA34D"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Hospital for Sick Children. The 2008-2009 Drug Handbook and Formulary. Toronto: The Hospital for Sick Children; 2008.</w:t>
      </w:r>
    </w:p>
    <w:p w14:paraId="0A8BACF3" w14:textId="77777777" w:rsidR="00F0477B" w:rsidRPr="00F0477B" w:rsidRDefault="00F0477B" w:rsidP="00F0477B">
      <w:pPr>
        <w:ind w:left="720"/>
        <w:contextualSpacing/>
        <w:rPr>
          <w:rFonts w:cs="Arial"/>
          <w:sz w:val="18"/>
          <w:szCs w:val="18"/>
        </w:rPr>
      </w:pPr>
    </w:p>
    <w:p w14:paraId="2B769004"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Lexi-comp. Lexicomp on-line formulary. [internet] Hudson, Ohio: Lexi-Comp, Inc [cited 2013 Apr 4].</w:t>
      </w:r>
    </w:p>
    <w:p w14:paraId="7E7FA398" w14:textId="77777777" w:rsidR="00F0477B" w:rsidRPr="00F0477B" w:rsidRDefault="00F0477B" w:rsidP="00F0477B">
      <w:pPr>
        <w:ind w:left="720"/>
        <w:contextualSpacing/>
        <w:rPr>
          <w:rFonts w:cs="Arial"/>
          <w:sz w:val="18"/>
          <w:szCs w:val="18"/>
        </w:rPr>
      </w:pPr>
    </w:p>
    <w:p w14:paraId="01B3FCA0" w14:textId="77777777" w:rsidR="00F0477B" w:rsidRPr="00F0477B" w:rsidRDefault="00F0477B" w:rsidP="00F0477B">
      <w:pPr>
        <w:ind w:left="720"/>
        <w:contextualSpacing/>
        <w:rPr>
          <w:rFonts w:cs="Arial"/>
          <w:sz w:val="18"/>
          <w:szCs w:val="18"/>
        </w:rPr>
      </w:pPr>
    </w:p>
    <w:p w14:paraId="70EF4A15"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Kramer U, Nevo Y, Neufeld MY, Fatal A, Leitner Y, Harel S. Epidemiology of epilepsy in childhood: a cohort of 440 consecutive patients. Pediatric Neurology.1998 Jan;18(1):46-50.</w:t>
      </w:r>
    </w:p>
    <w:p w14:paraId="26F9FE2B" w14:textId="77777777" w:rsidR="00F0477B" w:rsidRPr="00F0477B" w:rsidRDefault="00F0477B" w:rsidP="00F0477B">
      <w:pPr>
        <w:ind w:left="720"/>
        <w:contextualSpacing/>
        <w:rPr>
          <w:rFonts w:eastAsia="Calibri" w:cs="Arial"/>
          <w:noProof/>
          <w:sz w:val="18"/>
          <w:szCs w:val="18"/>
        </w:rPr>
      </w:pPr>
    </w:p>
    <w:p w14:paraId="5F988FA9" w14:textId="77777777" w:rsidR="00F0477B" w:rsidRPr="00F0477B" w:rsidRDefault="00F0477B" w:rsidP="00F0477B">
      <w:pPr>
        <w:numPr>
          <w:ilvl w:val="0"/>
          <w:numId w:val="34"/>
        </w:numPr>
        <w:contextualSpacing/>
        <w:rPr>
          <w:rFonts w:cs="Arial"/>
          <w:sz w:val="18"/>
          <w:szCs w:val="18"/>
        </w:rPr>
      </w:pPr>
      <w:r w:rsidRPr="00F0477B">
        <w:rPr>
          <w:rFonts w:eastAsia="Calibri" w:cs="Arial"/>
          <w:noProof/>
          <w:sz w:val="18"/>
          <w:szCs w:val="18"/>
        </w:rPr>
        <w:t xml:space="preserve">Wirrell E. Benign epilepsy of childhood with centrotemporal spikes. </w:t>
      </w:r>
      <w:r w:rsidRPr="00F0477B">
        <w:rPr>
          <w:rFonts w:eastAsia="Calibri" w:cs="Arial"/>
          <w:i/>
          <w:iCs/>
          <w:noProof/>
          <w:sz w:val="18"/>
          <w:szCs w:val="18"/>
        </w:rPr>
        <w:t xml:space="preserve">Epilepsia. </w:t>
      </w:r>
      <w:r w:rsidRPr="00F0477B">
        <w:rPr>
          <w:rFonts w:eastAsia="Calibri" w:cs="Arial"/>
          <w:noProof/>
          <w:sz w:val="18"/>
          <w:szCs w:val="18"/>
        </w:rPr>
        <w:t xml:space="preserve">1998; </w:t>
      </w:r>
      <w:r w:rsidRPr="00F0477B">
        <w:rPr>
          <w:rFonts w:eastAsia="Calibri" w:cs="Arial"/>
          <w:i/>
          <w:iCs/>
          <w:noProof/>
          <w:sz w:val="18"/>
          <w:szCs w:val="18"/>
        </w:rPr>
        <w:t>39</w:t>
      </w:r>
      <w:r w:rsidRPr="00F0477B">
        <w:rPr>
          <w:rFonts w:eastAsia="Calibri" w:cs="Arial"/>
          <w:noProof/>
          <w:sz w:val="18"/>
          <w:szCs w:val="18"/>
        </w:rPr>
        <w:t>:32-41.</w:t>
      </w:r>
    </w:p>
    <w:p w14:paraId="7ACC30A4" w14:textId="77777777" w:rsidR="00F0477B" w:rsidRPr="00F0477B" w:rsidRDefault="00F0477B" w:rsidP="00F0477B">
      <w:pPr>
        <w:ind w:left="720"/>
        <w:contextualSpacing/>
        <w:rPr>
          <w:rFonts w:cs="Arial"/>
          <w:sz w:val="18"/>
          <w:szCs w:val="18"/>
        </w:rPr>
      </w:pPr>
    </w:p>
    <w:p w14:paraId="0672F326"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 xml:space="preserve">Holmes GL. Benign Rolandic Epilepsy. Epilepsy.com[Internet]. 2006 Oct 21 [cited 2013 Apr 3] Available from: </w:t>
      </w:r>
      <w:hyperlink r:id="rId14" w:history="1">
        <w:r w:rsidRPr="00F0477B">
          <w:rPr>
            <w:rFonts w:cs="Arial"/>
            <w:color w:val="0000FF"/>
            <w:sz w:val="18"/>
            <w:szCs w:val="18"/>
            <w:u w:val="single"/>
          </w:rPr>
          <w:t>http://www.epilepsy.com/epilepsy/epilepsy_benignrolandic</w:t>
        </w:r>
      </w:hyperlink>
    </w:p>
    <w:p w14:paraId="02E6BE1E" w14:textId="77777777" w:rsidR="00F0477B" w:rsidRPr="00F0477B" w:rsidRDefault="00F0477B" w:rsidP="00F0477B">
      <w:pPr>
        <w:ind w:left="720"/>
        <w:contextualSpacing/>
        <w:rPr>
          <w:rFonts w:cs="Arial"/>
          <w:sz w:val="18"/>
          <w:szCs w:val="18"/>
        </w:rPr>
      </w:pPr>
    </w:p>
    <w:p w14:paraId="6918390C" w14:textId="77777777" w:rsidR="00F0477B" w:rsidRPr="00F0477B" w:rsidRDefault="00F0477B" w:rsidP="00F0477B">
      <w:pPr>
        <w:numPr>
          <w:ilvl w:val="0"/>
          <w:numId w:val="34"/>
        </w:numPr>
        <w:contextualSpacing/>
        <w:rPr>
          <w:rFonts w:cs="Arial"/>
          <w:sz w:val="18"/>
          <w:szCs w:val="18"/>
        </w:rPr>
      </w:pPr>
      <w:r w:rsidRPr="00F0477B">
        <w:rPr>
          <w:rFonts w:cs="Arial"/>
          <w:sz w:val="18"/>
          <w:szCs w:val="18"/>
        </w:rPr>
        <w:t xml:space="preserve">Chapter 9, Benign Childhood Focal Seizures and Related Epileptic Syndromes.  In: Panayiotopoulos CP. The Epilepsies: Seizures, Syndromes and Management. Oxfordshire (UK): Bladon Medical Publishing; 2005. Available from: </w:t>
      </w:r>
      <w:hyperlink r:id="rId15" w:history="1">
        <w:r w:rsidRPr="00F0477B">
          <w:rPr>
            <w:rFonts w:cs="Arial"/>
            <w:color w:val="0000FF"/>
            <w:sz w:val="18"/>
            <w:szCs w:val="18"/>
            <w:u w:val="single"/>
          </w:rPr>
          <w:t>http://www.ncbi.nlm.nih.gov/books/NBK2598/</w:t>
        </w:r>
      </w:hyperlink>
    </w:p>
    <w:p w14:paraId="35B899B9" w14:textId="77777777" w:rsidR="00F409CF" w:rsidRDefault="00F409CF" w:rsidP="001D122D">
      <w:pPr>
        <w:rPr>
          <w:b/>
          <w:lang w:val="en-GB"/>
        </w:rPr>
      </w:pPr>
    </w:p>
    <w:p w14:paraId="65448E70" w14:textId="77777777" w:rsidR="00AD2EFE" w:rsidRDefault="00AD2EFE" w:rsidP="001D122D">
      <w:pPr>
        <w:rPr>
          <w:b/>
          <w:lang w:val="en-GB"/>
        </w:rPr>
      </w:pPr>
    </w:p>
    <w:p w14:paraId="11A1FCE8" w14:textId="77777777" w:rsidR="00CE2DE5" w:rsidRPr="003A5702" w:rsidRDefault="00CE2DE5" w:rsidP="001D122D">
      <w:pPr>
        <w:rPr>
          <w:b/>
          <w:lang w:val="en-GB"/>
        </w:rPr>
      </w:pPr>
      <w:r w:rsidRPr="003A5702">
        <w:rPr>
          <w:b/>
          <w:lang w:val="en-GB"/>
        </w:rPr>
        <w:t>Seizure Type Figure</w:t>
      </w:r>
    </w:p>
    <w:p w14:paraId="0E7000FD" w14:textId="4F5F761B" w:rsidR="00CE2DE5" w:rsidRDefault="00CE2DE5" w:rsidP="001D122D"/>
    <w:p w14:paraId="2820C00B" w14:textId="521B4E64" w:rsidR="0096776D" w:rsidRDefault="0096776D" w:rsidP="001D122D">
      <w:r>
        <w:rPr>
          <w:noProof/>
        </w:rPr>
        <w:drawing>
          <wp:inline distT="0" distB="0" distL="0" distR="0" wp14:anchorId="7C9B44AA" wp14:editId="133B35BE">
            <wp:extent cx="7020232" cy="4041058"/>
            <wp:effectExtent l="0" t="25400" r="41275" b="1504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9E29FEE" w14:textId="77777777" w:rsidR="00CE2DE5" w:rsidRPr="00E66B11" w:rsidRDefault="00CE2DE5" w:rsidP="00E66B11">
      <w:r w:rsidRPr="003A5702">
        <w:t>Patients can ha</w:t>
      </w:r>
      <w:r>
        <w:t>ve more than one seizure type. </w:t>
      </w:r>
      <w:r w:rsidRPr="003A5702">
        <w:t>One seizure type may progress into another as the electrical activity spreads thr</w:t>
      </w:r>
      <w:r>
        <w:t>oughout the brain. </w:t>
      </w:r>
      <w:r w:rsidRPr="003A5702">
        <w:t>A typical progression is from a simple partial seizure, to a complex partial seizure (when the patient becomes confused), to a secondarily generalized tonic-clonic seizure (when the electrical activity has spread throughout the entire b</w:t>
      </w:r>
      <w:r>
        <w:t xml:space="preserve">rain). </w:t>
      </w:r>
      <w:r w:rsidRPr="003A5702">
        <w:t xml:space="preserve">The brain has control mechanisms to keep seizures localized. Antiepileptic medications enhance the ability of the brain to limit </w:t>
      </w:r>
      <w:r>
        <w:t xml:space="preserve">the </w:t>
      </w:r>
      <w:r w:rsidRPr="003A5702">
        <w:t>spread of a seizure.</w:t>
      </w:r>
      <w:r>
        <w:t xml:space="preserve"> </w:t>
      </w:r>
      <w:r w:rsidRPr="006914EF">
        <w:t xml:space="preserve">Up to 30% </w:t>
      </w:r>
      <w:r>
        <w:t xml:space="preserve">of </w:t>
      </w:r>
      <w:r w:rsidRPr="006914EF">
        <w:t>partial seizures can progress to generalized</w:t>
      </w:r>
      <w:r>
        <w:t xml:space="preserve"> seizures.</w:t>
      </w:r>
    </w:p>
    <w:p w14:paraId="061E6C3E" w14:textId="77777777" w:rsidR="00CE2DE5" w:rsidRDefault="00CE2DE5" w:rsidP="001D122D">
      <w:pPr>
        <w:rPr>
          <w:b/>
        </w:rPr>
      </w:pPr>
      <w:r w:rsidRPr="004E1FA8">
        <w:rPr>
          <w:b/>
          <w:highlight w:val="yellow"/>
        </w:rPr>
        <w:t>The following text is presented as mouseover/popup</w:t>
      </w:r>
      <w:r w:rsidR="004E1FA8" w:rsidRPr="004E1FA8">
        <w:rPr>
          <w:b/>
          <w:highlight w:val="yellow"/>
        </w:rPr>
        <w:t>s over the content in the table</w:t>
      </w:r>
    </w:p>
    <w:p w14:paraId="582B46E3" w14:textId="77777777" w:rsidR="00CE2DE5" w:rsidRPr="003A5702" w:rsidRDefault="00CE2DE5" w:rsidP="003A5702">
      <w:pPr>
        <w:spacing w:after="0" w:line="240" w:lineRule="auto"/>
        <w:rPr>
          <w:b/>
        </w:rPr>
      </w:pPr>
      <w:r w:rsidRPr="003A5702">
        <w:rPr>
          <w:b/>
        </w:rPr>
        <w:t>Partial seizures</w:t>
      </w:r>
    </w:p>
    <w:p w14:paraId="0F4B4D6E" w14:textId="77777777" w:rsidR="00CE2DE5" w:rsidRPr="003A5702" w:rsidRDefault="00CE2DE5" w:rsidP="003A5702">
      <w:pPr>
        <w:spacing w:after="0" w:line="240" w:lineRule="auto"/>
      </w:pPr>
      <w:r>
        <w:t>In a partial seizure, the onset of the seizure is</w:t>
      </w:r>
      <w:r w:rsidRPr="003A5702">
        <w:t xml:space="preserve"> in one part of the brain, resulting in focal symptoms such as twitching in </w:t>
      </w:r>
      <w:r>
        <w:t xml:space="preserve">the </w:t>
      </w:r>
      <w:r w:rsidRPr="003A5702">
        <w:t xml:space="preserve">arm or face, a sensory change, or </w:t>
      </w:r>
      <w:r>
        <w:t xml:space="preserve">a </w:t>
      </w:r>
      <w:r w:rsidRPr="003A5702">
        <w:t>focal change in memory</w:t>
      </w:r>
      <w:r>
        <w:t>, for example the type</w:t>
      </w:r>
      <w:r w:rsidRPr="003A5702">
        <w:t xml:space="preserve"> that occurs with temporal lobe seizures. </w:t>
      </w:r>
      <w:r w:rsidRPr="003A5702">
        <w:tab/>
      </w:r>
    </w:p>
    <w:p w14:paraId="56E63C11" w14:textId="77777777" w:rsidR="00CE2DE5" w:rsidRPr="003A5702" w:rsidRDefault="00CE2DE5" w:rsidP="003A5702">
      <w:pPr>
        <w:spacing w:after="0" w:line="240" w:lineRule="auto"/>
      </w:pPr>
    </w:p>
    <w:p w14:paraId="599B407A" w14:textId="77777777" w:rsidR="00CE2DE5" w:rsidRPr="003A5702" w:rsidRDefault="00CE2DE5" w:rsidP="003A5702">
      <w:pPr>
        <w:spacing w:after="0" w:line="240" w:lineRule="auto"/>
        <w:rPr>
          <w:b/>
        </w:rPr>
      </w:pPr>
      <w:r w:rsidRPr="003A5702">
        <w:rPr>
          <w:b/>
        </w:rPr>
        <w:t>Simple partial seizures</w:t>
      </w:r>
    </w:p>
    <w:p w14:paraId="34055C2B" w14:textId="77777777" w:rsidR="00CE2DE5" w:rsidRDefault="00CE2DE5" w:rsidP="003B7D59">
      <w:pPr>
        <w:pStyle w:val="ListParagraph"/>
        <w:numPr>
          <w:ilvl w:val="0"/>
          <w:numId w:val="9"/>
        </w:numPr>
        <w:spacing w:after="0" w:line="240" w:lineRule="auto"/>
      </w:pPr>
      <w:r>
        <w:t>Simple partial seizures include</w:t>
      </w:r>
      <w:r w:rsidRPr="003A5702">
        <w:t xml:space="preserve"> motor seizures with twitching</w:t>
      </w:r>
      <w:r>
        <w:t>;</w:t>
      </w:r>
      <w:r w:rsidRPr="003A5702">
        <w:t xml:space="preserve"> abnormal sensations, visions, sounds or smells</w:t>
      </w:r>
      <w:r>
        <w:t>;</w:t>
      </w:r>
      <w:r w:rsidRPr="003A5702">
        <w:t xml:space="preserve"> and distortions of perception.  </w:t>
      </w:r>
    </w:p>
    <w:p w14:paraId="4CAD9AE9" w14:textId="77777777" w:rsidR="00CE2DE5" w:rsidRPr="003A5702" w:rsidRDefault="00CE2DE5" w:rsidP="003B7D59">
      <w:pPr>
        <w:pStyle w:val="ListParagraph"/>
        <w:numPr>
          <w:ilvl w:val="0"/>
          <w:numId w:val="9"/>
        </w:numPr>
        <w:spacing w:after="0" w:line="240" w:lineRule="auto"/>
      </w:pPr>
      <w:r>
        <w:t>The</w:t>
      </w:r>
      <w:r w:rsidRPr="003A5702">
        <w:t xml:space="preserve"> seizure activity can spread to the autonomic nervous system, resulting in flushing, tingling, or nausea.  </w:t>
      </w:r>
    </w:p>
    <w:p w14:paraId="3B1CCCD0" w14:textId="77777777" w:rsidR="00CE2DE5" w:rsidRPr="003A5702" w:rsidRDefault="00CE2DE5" w:rsidP="003B7D59">
      <w:pPr>
        <w:pStyle w:val="ListParagraph"/>
        <w:numPr>
          <w:ilvl w:val="0"/>
          <w:numId w:val="9"/>
        </w:numPr>
        <w:spacing w:after="0" w:line="240" w:lineRule="auto"/>
      </w:pPr>
      <w:r>
        <w:t xml:space="preserve">Consciousness is not impaired in </w:t>
      </w:r>
      <w:r w:rsidRPr="003A5702">
        <w:t xml:space="preserve">simple partial seizures </w:t>
      </w:r>
      <w:r>
        <w:t xml:space="preserve">and </w:t>
      </w:r>
      <w:r w:rsidRPr="003A5702">
        <w:t>the patient</w:t>
      </w:r>
      <w:r>
        <w:t xml:space="preserve"> has full recall of the event</w:t>
      </w:r>
      <w:r w:rsidRPr="003A5702">
        <w:t>.</w:t>
      </w:r>
      <w:r>
        <w:t xml:space="preserve"> </w:t>
      </w:r>
      <w:r w:rsidRPr="003A5702">
        <w:t>If the patient becomes confused or cannot remember what is happening during the seizure, then the seizure is classified as a complex partial seizure. </w:t>
      </w:r>
    </w:p>
    <w:p w14:paraId="5AEA1E2E" w14:textId="77777777" w:rsidR="00CE2DE5" w:rsidRPr="003A5702" w:rsidRDefault="00CE2DE5" w:rsidP="003A5702">
      <w:pPr>
        <w:spacing w:after="0" w:line="240" w:lineRule="auto"/>
      </w:pPr>
    </w:p>
    <w:p w14:paraId="6294A3A6" w14:textId="77777777" w:rsidR="00CE2DE5" w:rsidRPr="00974332" w:rsidRDefault="00CE2DE5" w:rsidP="003A5702">
      <w:pPr>
        <w:spacing w:after="0" w:line="240" w:lineRule="auto"/>
        <w:rPr>
          <w:b/>
        </w:rPr>
      </w:pPr>
      <w:r w:rsidRPr="00974332">
        <w:rPr>
          <w:b/>
        </w:rPr>
        <w:t>Complex partial seizures</w:t>
      </w:r>
    </w:p>
    <w:p w14:paraId="7B570871" w14:textId="77777777" w:rsidR="00CE2DE5" w:rsidRDefault="00CE2DE5" w:rsidP="003B7D59">
      <w:pPr>
        <w:pStyle w:val="ListParagraph"/>
        <w:numPr>
          <w:ilvl w:val="0"/>
          <w:numId w:val="10"/>
        </w:numPr>
        <w:spacing w:after="0" w:line="240" w:lineRule="auto"/>
      </w:pPr>
      <w:r>
        <w:t>A complex partial seizure is a</w:t>
      </w:r>
      <w:r w:rsidRPr="003A5702">
        <w:t xml:space="preserve"> partial seizure with </w:t>
      </w:r>
      <w:r>
        <w:t xml:space="preserve">a </w:t>
      </w:r>
      <w:r w:rsidRPr="003A5702">
        <w:t>loss of consciousness</w:t>
      </w:r>
      <w:r>
        <w:t>.</w:t>
      </w:r>
    </w:p>
    <w:p w14:paraId="54EBE1E4" w14:textId="77777777" w:rsidR="00CE2DE5" w:rsidRPr="003A5702" w:rsidRDefault="00CE2DE5" w:rsidP="003B7D59">
      <w:pPr>
        <w:pStyle w:val="ListParagraph"/>
        <w:numPr>
          <w:ilvl w:val="0"/>
          <w:numId w:val="10"/>
        </w:numPr>
        <w:spacing w:after="0" w:line="240" w:lineRule="auto"/>
      </w:pPr>
      <w:r w:rsidRPr="003A5702">
        <w:t>30% of partial seizures will progress to generalized seizures</w:t>
      </w:r>
    </w:p>
    <w:p w14:paraId="7845D7FE" w14:textId="77777777" w:rsidR="00CE2DE5" w:rsidRDefault="00CE2DE5" w:rsidP="003B7D59">
      <w:pPr>
        <w:pStyle w:val="ListParagraph"/>
        <w:numPr>
          <w:ilvl w:val="0"/>
          <w:numId w:val="10"/>
        </w:numPr>
        <w:spacing w:after="0" w:line="240" w:lineRule="auto"/>
      </w:pPr>
      <w:r>
        <w:t>A</w:t>
      </w:r>
      <w:r w:rsidRPr="003A5702">
        <w:t>pproximately half of patients will have an aura, which is a warning for the seizure</w:t>
      </w:r>
      <w:r>
        <w:t>. This is</w:t>
      </w:r>
      <w:r w:rsidRPr="003A5702">
        <w:t xml:space="preserve"> typically a familiar feeling (déjà vu), nausea, heat</w:t>
      </w:r>
      <w:r>
        <w:t>,</w:t>
      </w:r>
      <w:r w:rsidRPr="003A5702">
        <w:t xml:space="preserve"> tingling, or distortion of sensory perceptions</w:t>
      </w:r>
      <w:r>
        <w:t>.</w:t>
      </w:r>
    </w:p>
    <w:p w14:paraId="2A7C2841" w14:textId="77777777" w:rsidR="00CE2DE5" w:rsidRPr="003A5702" w:rsidRDefault="00CE2DE5" w:rsidP="003B7D59">
      <w:pPr>
        <w:pStyle w:val="ListParagraph"/>
        <w:numPr>
          <w:ilvl w:val="0"/>
          <w:numId w:val="10"/>
        </w:numPr>
        <w:spacing w:after="0" w:line="240" w:lineRule="auto"/>
      </w:pPr>
      <w:r>
        <w:t>D</w:t>
      </w:r>
      <w:r w:rsidRPr="003A5702">
        <w:t xml:space="preserve">uring </w:t>
      </w:r>
      <w:r>
        <w:t xml:space="preserve">a </w:t>
      </w:r>
      <w:r w:rsidRPr="003A5702">
        <w:t>complex partial seizure</w:t>
      </w:r>
      <w:r>
        <w:t>,</w:t>
      </w:r>
      <w:r w:rsidRPr="003A5702">
        <w:t xml:space="preserve"> patients may fumble or perform automatic fragments of activity such as lip smacking, picking at their clothes, walking around aimlessly, or saying nonsense phrases over and over</w:t>
      </w:r>
      <w:r>
        <w:t>. This purposeless activities are called</w:t>
      </w:r>
      <w:r w:rsidRPr="003A5702">
        <w:t xml:space="preserve"> </w:t>
      </w:r>
      <w:r w:rsidRPr="009E138D">
        <w:rPr>
          <w:i/>
        </w:rPr>
        <w:t>automatisms</w:t>
      </w:r>
      <w:r>
        <w:t>.</w:t>
      </w:r>
      <w:r w:rsidRPr="003A5702">
        <w:t xml:space="preserve"> 75% people with complex partial seizures have automatisms</w:t>
      </w:r>
      <w:r>
        <w:t>.</w:t>
      </w:r>
      <w:r w:rsidRPr="003A5702">
        <w:t xml:space="preserve"> 25% simply stop, stare</w:t>
      </w:r>
      <w:r>
        <w:t>,</w:t>
      </w:r>
      <w:r w:rsidRPr="003A5702">
        <w:t xml:space="preserve"> and blank out for a few seconds </w:t>
      </w:r>
      <w:r>
        <w:t>or</w:t>
      </w:r>
      <w:r w:rsidRPr="003A5702">
        <w:t xml:space="preserve"> minutes.</w:t>
      </w:r>
    </w:p>
    <w:p w14:paraId="78211E8D" w14:textId="77777777" w:rsidR="00CE2DE5" w:rsidRPr="003A5702" w:rsidRDefault="00CE2DE5" w:rsidP="003A5702">
      <w:pPr>
        <w:spacing w:after="0" w:line="240" w:lineRule="auto"/>
      </w:pPr>
    </w:p>
    <w:p w14:paraId="299DF85E" w14:textId="77777777" w:rsidR="00CE2DE5" w:rsidRPr="00974332" w:rsidRDefault="00CE2DE5" w:rsidP="003A5702">
      <w:pPr>
        <w:spacing w:after="0" w:line="240" w:lineRule="auto"/>
        <w:rPr>
          <w:b/>
        </w:rPr>
      </w:pPr>
      <w:r w:rsidRPr="00974332">
        <w:rPr>
          <w:b/>
        </w:rPr>
        <w:t>Generalized seizures</w:t>
      </w:r>
    </w:p>
    <w:p w14:paraId="2C4DEC6A" w14:textId="77777777" w:rsidR="00CE2DE5" w:rsidRDefault="00CE2DE5" w:rsidP="003B7D59">
      <w:pPr>
        <w:pStyle w:val="ListParagraph"/>
        <w:numPr>
          <w:ilvl w:val="0"/>
          <w:numId w:val="11"/>
        </w:numPr>
        <w:spacing w:after="0" w:line="240" w:lineRule="auto"/>
      </w:pPr>
      <w:r>
        <w:t xml:space="preserve">Generalized seizures </w:t>
      </w:r>
      <w:r w:rsidRPr="003A5702">
        <w:t xml:space="preserve">originate in </w:t>
      </w:r>
      <w:r>
        <w:t xml:space="preserve">the </w:t>
      </w:r>
      <w:r w:rsidRPr="003A5702">
        <w:t>deep structures of the brain and simply project to the cortical surface where we can see the manifestations of the seizure emerge relatively simultaneously. </w:t>
      </w:r>
    </w:p>
    <w:p w14:paraId="4473762D" w14:textId="77777777" w:rsidR="00CE2DE5" w:rsidRDefault="00CE2DE5" w:rsidP="003B7D59">
      <w:pPr>
        <w:pStyle w:val="ListParagraph"/>
        <w:numPr>
          <w:ilvl w:val="0"/>
          <w:numId w:val="11"/>
        </w:numPr>
        <w:spacing w:after="0" w:line="240" w:lineRule="auto"/>
      </w:pPr>
      <w:r>
        <w:t>Generalized seizures involve</w:t>
      </w:r>
      <w:r w:rsidRPr="003A5702">
        <w:t xml:space="preserve"> both hemispheres</w:t>
      </w:r>
      <w:r>
        <w:t xml:space="preserve"> or the brain.</w:t>
      </w:r>
    </w:p>
    <w:p w14:paraId="1C8963C2" w14:textId="77777777" w:rsidR="00CE2DE5" w:rsidRDefault="00CE2DE5" w:rsidP="003B7D59">
      <w:pPr>
        <w:pStyle w:val="ListParagraph"/>
        <w:numPr>
          <w:ilvl w:val="0"/>
          <w:numId w:val="11"/>
        </w:numPr>
        <w:spacing w:after="0" w:line="240" w:lineRule="auto"/>
      </w:pPr>
      <w:r>
        <w:t>Generalized seizures</w:t>
      </w:r>
      <w:r w:rsidRPr="003A5702">
        <w:t xml:space="preserve"> can be convulsive or non</w:t>
      </w:r>
      <w:r>
        <w:t>-</w:t>
      </w:r>
      <w:r w:rsidRPr="003A5702">
        <w:t>convulsive</w:t>
      </w:r>
      <w:r>
        <w:t>.</w:t>
      </w:r>
    </w:p>
    <w:p w14:paraId="5DC4C0EC" w14:textId="77777777" w:rsidR="00CE2DE5" w:rsidRDefault="00CE2DE5" w:rsidP="003A5702">
      <w:pPr>
        <w:spacing w:after="0" w:line="240" w:lineRule="auto"/>
      </w:pPr>
    </w:p>
    <w:p w14:paraId="602A0775" w14:textId="77777777" w:rsidR="00CE2DE5" w:rsidRPr="00974332" w:rsidRDefault="00CE2DE5" w:rsidP="003A5702">
      <w:pPr>
        <w:spacing w:after="0" w:line="240" w:lineRule="auto"/>
        <w:rPr>
          <w:b/>
        </w:rPr>
      </w:pPr>
      <w:r>
        <w:rPr>
          <w:b/>
        </w:rPr>
        <w:t>Non-convulsive seizures</w:t>
      </w:r>
    </w:p>
    <w:p w14:paraId="476CF8A8" w14:textId="77777777" w:rsidR="00CE2DE5" w:rsidRDefault="00CE2DE5" w:rsidP="003B7D59">
      <w:pPr>
        <w:pStyle w:val="ListParagraph"/>
        <w:numPr>
          <w:ilvl w:val="0"/>
          <w:numId w:val="12"/>
        </w:numPr>
        <w:spacing w:after="0" w:line="240" w:lineRule="auto"/>
      </w:pPr>
      <w:r>
        <w:t>Non-convulsive seizures are a</w:t>
      </w:r>
      <w:r w:rsidRPr="003A5702">
        <w:t xml:space="preserve">bsence </w:t>
      </w:r>
      <w:r>
        <w:t>s</w:t>
      </w:r>
      <w:r w:rsidRPr="003A5702">
        <w:t>eizures</w:t>
      </w:r>
      <w:r>
        <w:t>, also known as</w:t>
      </w:r>
      <w:r w:rsidRPr="003A5702">
        <w:t xml:space="preserve"> petit mal seizures.  </w:t>
      </w:r>
    </w:p>
    <w:p w14:paraId="3A8C271D" w14:textId="77777777" w:rsidR="00CE2DE5" w:rsidRDefault="00CE2DE5" w:rsidP="003B7D59">
      <w:pPr>
        <w:pStyle w:val="ListParagraph"/>
        <w:numPr>
          <w:ilvl w:val="0"/>
          <w:numId w:val="12"/>
        </w:numPr>
        <w:spacing w:after="0" w:line="240" w:lineRule="auto"/>
      </w:pPr>
      <w:r>
        <w:t>Absence seizures</w:t>
      </w:r>
      <w:r w:rsidRPr="003A5702">
        <w:t xml:space="preserve"> can persist into adulthood</w:t>
      </w:r>
      <w:r>
        <w:t>.</w:t>
      </w:r>
    </w:p>
    <w:p w14:paraId="2DC55476" w14:textId="77777777" w:rsidR="00CE2DE5" w:rsidRDefault="00CE2DE5" w:rsidP="003B7D59">
      <w:pPr>
        <w:pStyle w:val="ListParagraph"/>
        <w:numPr>
          <w:ilvl w:val="0"/>
          <w:numId w:val="12"/>
        </w:numPr>
        <w:spacing w:after="0" w:line="240" w:lineRule="auto"/>
      </w:pPr>
      <w:r>
        <w:t>They</w:t>
      </w:r>
      <w:r w:rsidRPr="003A5702">
        <w:t xml:space="preserve"> present with staring spells lasting several seconds, sometimes in conjunction with eyelid fluttering or head nodding. </w:t>
      </w:r>
    </w:p>
    <w:p w14:paraId="0645ECF1" w14:textId="77777777" w:rsidR="00CE2DE5" w:rsidRPr="003A5702" w:rsidRDefault="00CE2DE5" w:rsidP="003B7D59">
      <w:pPr>
        <w:pStyle w:val="ListParagraph"/>
        <w:numPr>
          <w:ilvl w:val="0"/>
          <w:numId w:val="12"/>
        </w:numPr>
        <w:spacing w:after="0" w:line="240" w:lineRule="auto"/>
      </w:pPr>
      <w:r w:rsidRPr="003A5702">
        <w:t xml:space="preserve">Absence seizures </w:t>
      </w:r>
      <w:r>
        <w:t xml:space="preserve">are </w:t>
      </w:r>
      <w:r w:rsidRPr="003A5702">
        <w:t>typically brief and end abruptly with resumption of the child’s activity. These seizures can be difficult to distinguish from complex partial seizures that also may result in staring.</w:t>
      </w:r>
      <w:r>
        <w:t xml:space="preserve"> An </w:t>
      </w:r>
      <w:r w:rsidRPr="003A5702">
        <w:t xml:space="preserve">EEG </w:t>
      </w:r>
      <w:r>
        <w:t>can help</w:t>
      </w:r>
      <w:r w:rsidRPr="003A5702">
        <w:t xml:space="preserve"> to distinguish an absence from a complex partial seizure. </w:t>
      </w:r>
    </w:p>
    <w:p w14:paraId="439F8443" w14:textId="77777777" w:rsidR="00CE2DE5" w:rsidRDefault="00CE2DE5" w:rsidP="003A5702">
      <w:pPr>
        <w:spacing w:after="0" w:line="240" w:lineRule="auto"/>
      </w:pPr>
    </w:p>
    <w:p w14:paraId="59A1C658" w14:textId="77777777" w:rsidR="00CE2DE5" w:rsidRPr="009E138D" w:rsidRDefault="00CE2DE5" w:rsidP="003A5702">
      <w:pPr>
        <w:spacing w:after="0" w:line="240" w:lineRule="auto"/>
        <w:rPr>
          <w:b/>
        </w:rPr>
      </w:pPr>
      <w:r w:rsidRPr="009E138D">
        <w:rPr>
          <w:b/>
        </w:rPr>
        <w:t xml:space="preserve">Tonic-clonic seizures </w:t>
      </w:r>
    </w:p>
    <w:p w14:paraId="2E430D2A" w14:textId="77777777" w:rsidR="00CE2DE5" w:rsidRDefault="00CE2DE5" w:rsidP="003B7D59">
      <w:pPr>
        <w:pStyle w:val="ListParagraph"/>
        <w:numPr>
          <w:ilvl w:val="0"/>
          <w:numId w:val="13"/>
        </w:numPr>
        <w:spacing w:after="0" w:line="240" w:lineRule="auto"/>
      </w:pPr>
      <w:r w:rsidRPr="003A5702">
        <w:t>Tonic-</w:t>
      </w:r>
      <w:r>
        <w:t>c</w:t>
      </w:r>
      <w:r w:rsidRPr="003A5702">
        <w:t xml:space="preserve">lonic </w:t>
      </w:r>
      <w:r>
        <w:t>s</w:t>
      </w:r>
      <w:r w:rsidRPr="003A5702">
        <w:t xml:space="preserve">eizures </w:t>
      </w:r>
      <w:r>
        <w:t xml:space="preserve">are also known as </w:t>
      </w:r>
      <w:r w:rsidRPr="003A5702">
        <w:t>grand mal seizures.</w:t>
      </w:r>
    </w:p>
    <w:p w14:paraId="5D5CCD03" w14:textId="77777777" w:rsidR="00CE2DE5" w:rsidRDefault="00CE2DE5" w:rsidP="003B7D59">
      <w:pPr>
        <w:pStyle w:val="ListParagraph"/>
        <w:numPr>
          <w:ilvl w:val="0"/>
          <w:numId w:val="13"/>
        </w:numPr>
        <w:spacing w:after="0" w:line="240" w:lineRule="auto"/>
      </w:pPr>
      <w:r>
        <w:t xml:space="preserve">They </w:t>
      </w:r>
      <w:r w:rsidRPr="003A5702">
        <w:t xml:space="preserve">start with </w:t>
      </w:r>
      <w:r>
        <w:t xml:space="preserve">a </w:t>
      </w:r>
      <w:r w:rsidRPr="003A5702">
        <w:t>sudden loss of consciousness and tonic activity (stiffening) followed by clonic activity (rhythmic jerking) of the limbs</w:t>
      </w:r>
      <w:r>
        <w:t>.</w:t>
      </w:r>
    </w:p>
    <w:p w14:paraId="4C31D43D" w14:textId="77777777" w:rsidR="00CE2DE5" w:rsidRDefault="00CE2DE5" w:rsidP="003B7D59">
      <w:pPr>
        <w:pStyle w:val="ListParagraph"/>
        <w:numPr>
          <w:ilvl w:val="0"/>
          <w:numId w:val="13"/>
        </w:numPr>
        <w:spacing w:after="0" w:line="240" w:lineRule="auto"/>
      </w:pPr>
      <w:r>
        <w:t>The patient’</w:t>
      </w:r>
      <w:r w:rsidRPr="003A5702">
        <w:t>s eyes roll up at the beginning of the seizure and the patient will typically emit a cry, not because of pain, but because of contraction of the respiratory muscles against a closed throat</w:t>
      </w:r>
      <w:r>
        <w:t>.</w:t>
      </w:r>
    </w:p>
    <w:p w14:paraId="2EA8146F" w14:textId="77777777" w:rsidR="00CE2DE5" w:rsidRDefault="00CE2DE5" w:rsidP="003B7D59">
      <w:pPr>
        <w:pStyle w:val="ListParagraph"/>
        <w:numPr>
          <w:ilvl w:val="0"/>
          <w:numId w:val="13"/>
        </w:numPr>
        <w:spacing w:after="0" w:line="240" w:lineRule="auto"/>
      </w:pPr>
      <w:r>
        <w:t>They typically</w:t>
      </w:r>
      <w:r w:rsidRPr="003A5702">
        <w:t xml:space="preserve"> last </w:t>
      </w:r>
      <w:r>
        <w:t xml:space="preserve">1-3 </w:t>
      </w:r>
      <w:r w:rsidRPr="003A5702">
        <w:t>minutes.</w:t>
      </w:r>
    </w:p>
    <w:p w14:paraId="0124ABDD" w14:textId="77777777" w:rsidR="00CE2DE5" w:rsidRDefault="00CE2DE5" w:rsidP="003B7D59">
      <w:pPr>
        <w:pStyle w:val="ListParagraph"/>
        <w:numPr>
          <w:ilvl w:val="0"/>
          <w:numId w:val="13"/>
        </w:numPr>
        <w:spacing w:after="0" w:line="240" w:lineRule="auto"/>
      </w:pPr>
      <w:r>
        <w:t>A</w:t>
      </w:r>
      <w:r w:rsidRPr="003A5702">
        <w:t xml:space="preserve">fter the seizure, the patient is </w:t>
      </w:r>
      <w:r>
        <w:t>“post-ictal”</w:t>
      </w:r>
      <w:r w:rsidRPr="009E138D">
        <w:rPr>
          <w:rFonts w:cs="Arial"/>
        </w:rPr>
        <w:t>: sluggish, s</w:t>
      </w:r>
      <w:r w:rsidRPr="003A5702">
        <w:t>leepy</w:t>
      </w:r>
      <w:r>
        <w:t>,</w:t>
      </w:r>
      <w:r w:rsidRPr="003A5702">
        <w:t xml:space="preserve"> and confused</w:t>
      </w:r>
      <w:r>
        <w:t>.</w:t>
      </w:r>
      <w:r w:rsidR="004E1FA8">
        <w:t xml:space="preserve"> </w:t>
      </w:r>
      <w:r>
        <w:t>This period can last</w:t>
      </w:r>
      <w:r w:rsidRPr="003A5702">
        <w:t xml:space="preserve"> for hours</w:t>
      </w:r>
      <w:r>
        <w:t>.</w:t>
      </w:r>
    </w:p>
    <w:p w14:paraId="76E1DFF9" w14:textId="77777777" w:rsidR="00CE2DE5" w:rsidRPr="003A5702" w:rsidRDefault="00CE2DE5" w:rsidP="003B7D59">
      <w:pPr>
        <w:pStyle w:val="ListParagraph"/>
        <w:numPr>
          <w:ilvl w:val="0"/>
          <w:numId w:val="13"/>
        </w:numPr>
        <w:spacing w:after="0" w:line="240" w:lineRule="auto"/>
      </w:pPr>
      <w:r>
        <w:t>S</w:t>
      </w:r>
      <w:r w:rsidRPr="003A5702">
        <w:t>eizures that begin focally can spread to the entire brain, in which case a tonic-clonic seizure ensues. It is important, however, to distinguish those that are true grand mal</w:t>
      </w:r>
      <w:r>
        <w:t xml:space="preserve"> seizures</w:t>
      </w:r>
      <w:r>
        <w:rPr>
          <w:rFonts w:cs="Arial"/>
        </w:rPr>
        <w:t>—</w:t>
      </w:r>
      <w:r>
        <w:t>that are</w:t>
      </w:r>
      <w:r w:rsidRPr="003A5702">
        <w:t xml:space="preserve"> generalized from the start</w:t>
      </w:r>
      <w:r>
        <w:rPr>
          <w:rFonts w:cs="Arial"/>
        </w:rPr>
        <w:t>—</w:t>
      </w:r>
      <w:r w:rsidRPr="003A5702">
        <w:t>from those that start focally and secondarily generalize. Secondarily generalized seizures arise from a part of the bra</w:t>
      </w:r>
      <w:r>
        <w:t xml:space="preserve">in that is focally abnormal. </w:t>
      </w:r>
      <w:r w:rsidRPr="003A5702">
        <w:t>Patients with secondarily generalized tonic-clonic seizures may be candidates for curative epilepsy surgery</w:t>
      </w:r>
      <w:r>
        <w:t xml:space="preserve">. </w:t>
      </w:r>
      <w:r w:rsidRPr="003A5702">
        <w:t xml:space="preserve">Drugs used to treat primarily and secondarily generalized tonic-clonic seizures are different. </w:t>
      </w:r>
    </w:p>
    <w:p w14:paraId="525A577B" w14:textId="77777777" w:rsidR="00CE2DE5" w:rsidRDefault="00CE2DE5" w:rsidP="003A5702">
      <w:pPr>
        <w:spacing w:after="0" w:line="240" w:lineRule="auto"/>
      </w:pPr>
    </w:p>
    <w:p w14:paraId="6EDAF102" w14:textId="77777777" w:rsidR="00CE2DE5" w:rsidRPr="009B2A33" w:rsidRDefault="00CE2DE5" w:rsidP="009B2A33">
      <w:pPr>
        <w:spacing w:after="0" w:line="240" w:lineRule="auto"/>
        <w:rPr>
          <w:b/>
        </w:rPr>
      </w:pPr>
      <w:r w:rsidRPr="009B2A33">
        <w:rPr>
          <w:b/>
        </w:rPr>
        <w:t>Myoclonic seizure</w:t>
      </w:r>
      <w:r>
        <w:rPr>
          <w:b/>
        </w:rPr>
        <w:t>s</w:t>
      </w:r>
    </w:p>
    <w:p w14:paraId="605CC612" w14:textId="77777777" w:rsidR="00CE2DE5" w:rsidRDefault="00CE2DE5" w:rsidP="003B7D59">
      <w:pPr>
        <w:pStyle w:val="ListParagraph"/>
        <w:numPr>
          <w:ilvl w:val="0"/>
          <w:numId w:val="15"/>
        </w:numPr>
        <w:spacing w:after="0" w:line="240" w:lineRule="auto"/>
      </w:pPr>
      <w:r>
        <w:t>A m</w:t>
      </w:r>
      <w:r w:rsidRPr="009B2A33">
        <w:t>yoclonic seizure</w:t>
      </w:r>
      <w:r>
        <w:t xml:space="preserve"> is the</w:t>
      </w:r>
      <w:r w:rsidRPr="003A5702">
        <w:t xml:space="preserve"> rapid jerking of the body or limbs on one or both sides of the body</w:t>
      </w:r>
      <w:r>
        <w:t>.</w:t>
      </w:r>
    </w:p>
    <w:p w14:paraId="6227938D" w14:textId="77777777" w:rsidR="00CE2DE5" w:rsidRPr="003A5702" w:rsidRDefault="00CE2DE5" w:rsidP="009B2A33">
      <w:pPr>
        <w:spacing w:after="0" w:line="240" w:lineRule="auto"/>
      </w:pPr>
    </w:p>
    <w:p w14:paraId="23548175" w14:textId="1C42C320" w:rsidR="00CE2DE5" w:rsidRPr="009B2A33" w:rsidRDefault="00CE2DE5" w:rsidP="003A5702">
      <w:pPr>
        <w:spacing w:after="0" w:line="240" w:lineRule="auto"/>
        <w:rPr>
          <w:b/>
        </w:rPr>
      </w:pPr>
      <w:r w:rsidRPr="009B2A33">
        <w:rPr>
          <w:b/>
        </w:rPr>
        <w:t>Atonic</w:t>
      </w:r>
      <w:r w:rsidR="00BC603E">
        <w:rPr>
          <w:b/>
        </w:rPr>
        <w:t>/</w:t>
      </w:r>
      <w:r w:rsidRPr="009B2A33">
        <w:rPr>
          <w:b/>
        </w:rPr>
        <w:t>akinetic seizures</w:t>
      </w:r>
    </w:p>
    <w:p w14:paraId="7BF73B4B" w14:textId="77777777" w:rsidR="00CE2DE5" w:rsidRDefault="00CE2DE5" w:rsidP="003B7D59">
      <w:pPr>
        <w:pStyle w:val="ListParagraph"/>
        <w:numPr>
          <w:ilvl w:val="0"/>
          <w:numId w:val="14"/>
        </w:numPr>
        <w:spacing w:after="0" w:line="240" w:lineRule="auto"/>
      </w:pPr>
      <w:r w:rsidRPr="003A5702">
        <w:t>Atonic akinetic seizures</w:t>
      </w:r>
      <w:r>
        <w:t xml:space="preserve"> are also known as</w:t>
      </w:r>
      <w:r w:rsidRPr="003A5702">
        <w:t xml:space="preserve"> epileptic drop attacks.    </w:t>
      </w:r>
    </w:p>
    <w:p w14:paraId="56AAABA0" w14:textId="77777777" w:rsidR="00CE2DE5" w:rsidRDefault="00CE2DE5" w:rsidP="003B7D59">
      <w:pPr>
        <w:pStyle w:val="ListParagraph"/>
        <w:numPr>
          <w:ilvl w:val="0"/>
          <w:numId w:val="14"/>
        </w:numPr>
        <w:spacing w:after="0" w:line="240" w:lineRule="auto"/>
      </w:pPr>
      <w:r w:rsidRPr="003A5702">
        <w:t xml:space="preserve">People with atonic seizures suddenly become limp and may fall to the ground.  </w:t>
      </w:r>
    </w:p>
    <w:p w14:paraId="6C86EADF" w14:textId="77777777" w:rsidR="00CE2DE5" w:rsidRPr="003A5702" w:rsidRDefault="00CE2DE5" w:rsidP="003B7D59">
      <w:pPr>
        <w:pStyle w:val="ListParagraph"/>
        <w:numPr>
          <w:ilvl w:val="0"/>
          <w:numId w:val="14"/>
        </w:numPr>
        <w:spacing w:after="0" w:line="240" w:lineRule="auto"/>
      </w:pPr>
      <w:r>
        <w:t>A</w:t>
      </w:r>
      <w:r w:rsidRPr="003A5702">
        <w:t xml:space="preserve">tonic seizures </w:t>
      </w:r>
      <w:r>
        <w:t xml:space="preserve">in infants </w:t>
      </w:r>
      <w:r w:rsidRPr="003A5702">
        <w:t>are often seen as a head drop</w:t>
      </w:r>
      <w:r>
        <w:t>.</w:t>
      </w:r>
    </w:p>
    <w:p w14:paraId="0EED4D5F" w14:textId="77777777" w:rsidR="00CE2DE5" w:rsidRDefault="00CE2DE5" w:rsidP="003A5702">
      <w:pPr>
        <w:spacing w:after="0" w:line="240" w:lineRule="auto"/>
      </w:pPr>
    </w:p>
    <w:p w14:paraId="40BDFFC4" w14:textId="77777777" w:rsidR="00CE2DE5" w:rsidRPr="009B2A33" w:rsidRDefault="00CE2DE5" w:rsidP="003A5702">
      <w:pPr>
        <w:spacing w:after="0" w:line="240" w:lineRule="auto"/>
        <w:rPr>
          <w:b/>
        </w:rPr>
      </w:pPr>
      <w:r w:rsidRPr="009B2A33">
        <w:rPr>
          <w:b/>
        </w:rPr>
        <w:t>Tonic seizures</w:t>
      </w:r>
    </w:p>
    <w:p w14:paraId="5409DC44" w14:textId="77777777" w:rsidR="00CE2DE5" w:rsidRDefault="00CE2DE5" w:rsidP="003B7D59">
      <w:pPr>
        <w:pStyle w:val="ListParagraph"/>
        <w:numPr>
          <w:ilvl w:val="0"/>
          <w:numId w:val="16"/>
        </w:numPr>
        <w:spacing w:after="0" w:line="240" w:lineRule="auto"/>
      </w:pPr>
      <w:r w:rsidRPr="003A5702">
        <w:t xml:space="preserve">Tonic </w:t>
      </w:r>
      <w:r>
        <w:t>s</w:t>
      </w:r>
      <w:r w:rsidRPr="003A5702">
        <w:t>eizures</w:t>
      </w:r>
      <w:r>
        <w:t xml:space="preserve"> involve the</w:t>
      </w:r>
      <w:r w:rsidRPr="003A5702">
        <w:t xml:space="preserve"> stiffening of muscles as the primary seizure manifestation (arms or legs may extend forward or up into the air) without the clonic (jerking) phase</w:t>
      </w:r>
      <w:r>
        <w:t>.</w:t>
      </w:r>
    </w:p>
    <w:p w14:paraId="19540348" w14:textId="77777777" w:rsidR="00CE2DE5" w:rsidRPr="003A5702" w:rsidRDefault="00CE2DE5" w:rsidP="003B7D59">
      <w:pPr>
        <w:pStyle w:val="ListParagraph"/>
        <w:numPr>
          <w:ilvl w:val="0"/>
          <w:numId w:val="16"/>
        </w:numPr>
        <w:spacing w:after="0" w:line="240" w:lineRule="auto"/>
      </w:pPr>
      <w:r>
        <w:t>C</w:t>
      </w:r>
      <w:r w:rsidRPr="003A5702">
        <w:t>onsciousness may or may not be lost. </w:t>
      </w:r>
    </w:p>
    <w:p w14:paraId="470EAE2F" w14:textId="77777777" w:rsidR="00CE2DE5" w:rsidRPr="003A5702" w:rsidRDefault="00CE2DE5" w:rsidP="003A5702">
      <w:pPr>
        <w:spacing w:after="0" w:line="240" w:lineRule="auto"/>
      </w:pPr>
    </w:p>
    <w:p w14:paraId="193D106D" w14:textId="77777777" w:rsidR="00CE2DE5" w:rsidRPr="003A5702" w:rsidRDefault="00CE2DE5" w:rsidP="003A5702">
      <w:pPr>
        <w:rPr>
          <w:b/>
        </w:rPr>
      </w:pPr>
      <w:r w:rsidRPr="003A5702">
        <w:rPr>
          <w:b/>
        </w:rPr>
        <w:tab/>
      </w:r>
    </w:p>
    <w:p w14:paraId="56ABE6C9" w14:textId="77777777" w:rsidR="00CE2DE5" w:rsidRPr="00D00E38" w:rsidRDefault="00CE2DE5" w:rsidP="001D122D">
      <w:pPr>
        <w:rPr>
          <w:lang w:val="en-GB"/>
        </w:rPr>
      </w:pPr>
    </w:p>
    <w:sectPr w:rsidR="00CE2DE5" w:rsidRPr="00D00E38" w:rsidSect="001B1E70">
      <w:headerReference w:type="default" r:id="rId21"/>
      <w:footerReference w:type="default" r:id="rId22"/>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Yildirim, Esra" w:date="2013-04-05T13:07:00Z" w:initials="YE">
    <w:p w14:paraId="51D52F7C" w14:textId="77777777" w:rsidR="002F44B5" w:rsidRDefault="002F44B5">
      <w:pPr>
        <w:pStyle w:val="CommentText"/>
      </w:pPr>
      <w:r>
        <w:rPr>
          <w:rStyle w:val="CommentReference"/>
        </w:rPr>
        <w:annotationRef/>
      </w:r>
      <w:r>
        <w:t xml:space="preserve">PROGRAMMER: </w:t>
      </w:r>
    </w:p>
    <w:p w14:paraId="6C626929" w14:textId="77777777" w:rsidR="002F44B5" w:rsidRDefault="002F44B5">
      <w:pPr>
        <w:pStyle w:val="CommentText"/>
      </w:pPr>
    </w:p>
    <w:p w14:paraId="1112E400" w14:textId="5B449617" w:rsidR="002F44B5" w:rsidRDefault="002F44B5">
      <w:pPr>
        <w:pStyle w:val="CommentText"/>
      </w:pPr>
      <w:r>
        <w:t xml:space="preserve">Reference by number 4 and link to: </w:t>
      </w:r>
      <w:hyperlink r:id="rId1" w:history="1">
        <w:r w:rsidRPr="0065772A">
          <w:rPr>
            <w:rStyle w:val="Hyperlink"/>
          </w:rPr>
          <w:t>http://www.jle.com/en/ouvrages/e-docs/00/04/7E/F8/ouvrages.md</w:t>
        </w:r>
      </w:hyperlink>
    </w:p>
    <w:p w14:paraId="280CB420" w14:textId="77777777" w:rsidR="002F44B5" w:rsidRDefault="002F44B5">
      <w:pPr>
        <w:pStyle w:val="CommentText"/>
      </w:pPr>
    </w:p>
    <w:p w14:paraId="406BDEE5" w14:textId="77777777" w:rsidR="002F44B5" w:rsidRDefault="002F44B5">
      <w:pPr>
        <w:pStyle w:val="CommentText"/>
      </w:pPr>
    </w:p>
  </w:comment>
  <w:comment w:id="6" w:author="Yildirim, Esra" w:date="2013-04-05T13:07:00Z" w:initials="YE">
    <w:p w14:paraId="68275C95" w14:textId="77777777" w:rsidR="002F44B5" w:rsidRDefault="002F44B5" w:rsidP="002A1070">
      <w:pPr>
        <w:pStyle w:val="CommentText"/>
      </w:pPr>
      <w:r>
        <w:rPr>
          <w:rStyle w:val="CommentReference"/>
        </w:rPr>
        <w:annotationRef/>
      </w:r>
      <w:r>
        <w:t xml:space="preserve">PROGRAMMER: </w:t>
      </w:r>
    </w:p>
    <w:p w14:paraId="49179DCA" w14:textId="77777777" w:rsidR="002F44B5" w:rsidRDefault="002F44B5" w:rsidP="002A1070">
      <w:pPr>
        <w:pStyle w:val="CommentText"/>
      </w:pPr>
    </w:p>
    <w:p w14:paraId="56E766F0" w14:textId="713EDE0C" w:rsidR="002F44B5" w:rsidRDefault="002F44B5" w:rsidP="002A1070">
      <w:pPr>
        <w:pStyle w:val="CommentText"/>
      </w:pPr>
      <w:r>
        <w:t xml:space="preserve">Reference by number 4 and link to: </w:t>
      </w:r>
      <w:hyperlink r:id="rId2" w:history="1">
        <w:r w:rsidRPr="0065772A">
          <w:rPr>
            <w:rStyle w:val="Hyperlink"/>
          </w:rPr>
          <w:t>http://www.jle.com/en/ouvrages/e-docs/00/04/7E/F8/ouvrages.md</w:t>
        </w:r>
      </w:hyperlink>
    </w:p>
    <w:p w14:paraId="6388F7C8" w14:textId="77777777" w:rsidR="002F44B5" w:rsidRDefault="002F44B5" w:rsidP="002A1070">
      <w:pPr>
        <w:pStyle w:val="CommentText"/>
      </w:pPr>
    </w:p>
  </w:comment>
  <w:comment w:id="9" w:author="Yildirim, Esra" w:date="2013-04-05T13:07:00Z" w:initials="YE">
    <w:p w14:paraId="5B763399" w14:textId="77777777" w:rsidR="002F44B5" w:rsidRDefault="002F44B5" w:rsidP="00A50928">
      <w:pPr>
        <w:pStyle w:val="CommentText"/>
      </w:pPr>
      <w:r>
        <w:rPr>
          <w:rStyle w:val="CommentReference"/>
        </w:rPr>
        <w:annotationRef/>
      </w:r>
      <w:r>
        <w:t xml:space="preserve">PROGRAMMER: </w:t>
      </w:r>
    </w:p>
    <w:p w14:paraId="60A65696" w14:textId="77777777" w:rsidR="002F44B5" w:rsidRDefault="002F44B5" w:rsidP="00A50928">
      <w:pPr>
        <w:pStyle w:val="CommentText"/>
      </w:pPr>
    </w:p>
    <w:p w14:paraId="30E263EC" w14:textId="6185B7C5" w:rsidR="002F44B5" w:rsidRDefault="002F44B5" w:rsidP="00A50928">
      <w:pPr>
        <w:pStyle w:val="CommentText"/>
      </w:pPr>
      <w:r>
        <w:t xml:space="preserve">Reference by number 4 and link to: </w:t>
      </w:r>
      <w:hyperlink r:id="rId3" w:history="1">
        <w:r w:rsidRPr="0065772A">
          <w:rPr>
            <w:rStyle w:val="Hyperlink"/>
          </w:rPr>
          <w:t>http://www.jle.com/en/ouvrages/e-docs/00/04/7E/F8/ouvrages.md</w:t>
        </w:r>
      </w:hyperlink>
    </w:p>
    <w:p w14:paraId="12DCF1C2" w14:textId="77777777" w:rsidR="002F44B5" w:rsidRDefault="002F44B5" w:rsidP="00A50928">
      <w:pPr>
        <w:pStyle w:val="CommentText"/>
      </w:pPr>
    </w:p>
  </w:comment>
  <w:comment w:id="10" w:author="Yildirim, Esra" w:date="2013-04-05T13:07:00Z" w:initials="YE">
    <w:p w14:paraId="170CD10B" w14:textId="77777777" w:rsidR="002F44B5" w:rsidRDefault="002F44B5" w:rsidP="00430BC5">
      <w:pPr>
        <w:pStyle w:val="CommentText"/>
      </w:pPr>
      <w:r>
        <w:rPr>
          <w:rStyle w:val="CommentReference"/>
        </w:rPr>
        <w:annotationRef/>
      </w:r>
      <w:r>
        <w:t xml:space="preserve">PROGRAMMER: </w:t>
      </w:r>
    </w:p>
    <w:p w14:paraId="61BC42CC" w14:textId="77777777" w:rsidR="002F44B5" w:rsidRDefault="002F44B5" w:rsidP="00430BC5">
      <w:pPr>
        <w:pStyle w:val="CommentText"/>
      </w:pPr>
    </w:p>
    <w:p w14:paraId="105334FA" w14:textId="61E7DC21" w:rsidR="002F44B5" w:rsidRDefault="002F44B5" w:rsidP="00430BC5">
      <w:pPr>
        <w:pStyle w:val="CommentText"/>
      </w:pPr>
      <w:r>
        <w:t xml:space="preserve">Reference by number 4 and link to: </w:t>
      </w:r>
      <w:hyperlink r:id="rId4" w:history="1">
        <w:r w:rsidRPr="0065772A">
          <w:rPr>
            <w:rStyle w:val="Hyperlink"/>
          </w:rPr>
          <w:t>http://www.jle.com/en/ouvrages/e-docs/00/04/7E/F8/ouvrages.md</w:t>
        </w:r>
      </w:hyperlink>
    </w:p>
    <w:p w14:paraId="687BF23C" w14:textId="77777777" w:rsidR="002F44B5" w:rsidRDefault="002F44B5" w:rsidP="00430BC5">
      <w:pPr>
        <w:pStyle w:val="CommentText"/>
      </w:pPr>
    </w:p>
  </w:comment>
  <w:comment w:id="11" w:author="Yildirim, Esra" w:date="2013-04-05T13:07:00Z" w:initials="YE">
    <w:p w14:paraId="5972797F" w14:textId="77777777" w:rsidR="002F44B5" w:rsidRDefault="002F44B5" w:rsidP="009132EC">
      <w:pPr>
        <w:pStyle w:val="CommentText"/>
      </w:pPr>
      <w:r>
        <w:rPr>
          <w:rStyle w:val="CommentReference"/>
        </w:rPr>
        <w:annotationRef/>
      </w:r>
      <w:r>
        <w:t xml:space="preserve">PROGRAMMER: </w:t>
      </w:r>
    </w:p>
    <w:p w14:paraId="17ABF5C6" w14:textId="77777777" w:rsidR="002F44B5" w:rsidRDefault="002F44B5" w:rsidP="009132EC">
      <w:pPr>
        <w:pStyle w:val="CommentText"/>
      </w:pPr>
    </w:p>
    <w:p w14:paraId="323DBA87" w14:textId="16F4B67B" w:rsidR="002F44B5" w:rsidRDefault="002F44B5" w:rsidP="009132EC">
      <w:pPr>
        <w:pStyle w:val="CommentText"/>
      </w:pPr>
      <w:r>
        <w:t xml:space="preserve">Reference by number  4 and link to: </w:t>
      </w:r>
      <w:hyperlink r:id="rId5" w:history="1">
        <w:r w:rsidRPr="0065772A">
          <w:rPr>
            <w:rStyle w:val="Hyperlink"/>
          </w:rPr>
          <w:t>http://www.jle.com/en/ouvrages/e-docs/00/04/7E/F8/ouvrages.md</w:t>
        </w:r>
      </w:hyperlink>
    </w:p>
    <w:p w14:paraId="1B08EA3A" w14:textId="77777777" w:rsidR="002F44B5" w:rsidRDefault="002F44B5" w:rsidP="009132EC">
      <w:pPr>
        <w:pStyle w:val="CommentText"/>
      </w:pPr>
    </w:p>
  </w:comment>
  <w:comment w:id="25" w:author="Yildirim, Esra" w:date="2013-04-05T13:07:00Z" w:initials="YE">
    <w:p w14:paraId="4DEAB25B" w14:textId="77777777" w:rsidR="002F44B5" w:rsidRDefault="002F44B5" w:rsidP="00324B13">
      <w:pPr>
        <w:pStyle w:val="CommentText"/>
      </w:pPr>
      <w:r>
        <w:rPr>
          <w:rStyle w:val="CommentReference"/>
        </w:rPr>
        <w:annotationRef/>
      </w:r>
      <w:r>
        <w:t xml:space="preserve">PROGRAMMER: </w:t>
      </w:r>
    </w:p>
    <w:p w14:paraId="3FC92E64" w14:textId="77777777" w:rsidR="002F44B5" w:rsidRDefault="002F44B5" w:rsidP="00324B13">
      <w:pPr>
        <w:pStyle w:val="CommentText"/>
      </w:pPr>
    </w:p>
    <w:p w14:paraId="03974288" w14:textId="6FECACB7" w:rsidR="002F44B5" w:rsidRDefault="002F44B5" w:rsidP="00324B13">
      <w:pPr>
        <w:pStyle w:val="CommentText"/>
      </w:pPr>
      <w:r>
        <w:t xml:space="preserve">Reference by number 5 and link to: </w:t>
      </w:r>
      <w:hyperlink r:id="rId6" w:history="1">
        <w:r w:rsidRPr="0065772A">
          <w:rPr>
            <w:rStyle w:val="Hyperlink"/>
          </w:rPr>
          <w:t>http://www.cps.ca/en/documents/position/convulsive-status-epilepticus</w:t>
        </w:r>
      </w:hyperlink>
    </w:p>
    <w:p w14:paraId="7AA9C109" w14:textId="77777777" w:rsidR="002F44B5" w:rsidRDefault="002F44B5" w:rsidP="00324B13">
      <w:pPr>
        <w:pStyle w:val="CommentText"/>
      </w:pPr>
    </w:p>
    <w:p w14:paraId="74A51963" w14:textId="18C7BB60" w:rsidR="002F44B5" w:rsidRDefault="002F44B5" w:rsidP="00324B13">
      <w:pPr>
        <w:pStyle w:val="CommentText"/>
      </w:pPr>
    </w:p>
  </w:comment>
  <w:comment w:id="27" w:author="Yildirim, Esra" w:date="2013-04-05T13:07:00Z" w:initials="YE">
    <w:p w14:paraId="72A0E3C3" w14:textId="77777777" w:rsidR="002F44B5" w:rsidRDefault="002F44B5" w:rsidP="00776FC9">
      <w:pPr>
        <w:pStyle w:val="CommentText"/>
      </w:pPr>
      <w:r>
        <w:rPr>
          <w:rStyle w:val="CommentReference"/>
        </w:rPr>
        <w:annotationRef/>
      </w:r>
      <w:r>
        <w:t xml:space="preserve">PROGRAMMER: </w:t>
      </w:r>
    </w:p>
    <w:p w14:paraId="214EA5B4" w14:textId="77777777" w:rsidR="002F44B5" w:rsidRDefault="002F44B5" w:rsidP="00776FC9">
      <w:pPr>
        <w:pStyle w:val="CommentText"/>
      </w:pPr>
    </w:p>
    <w:p w14:paraId="661AACB6" w14:textId="024F2E76" w:rsidR="002F44B5" w:rsidRDefault="002F44B5" w:rsidP="00776FC9">
      <w:pPr>
        <w:pStyle w:val="CommentText"/>
      </w:pPr>
      <w:r>
        <w:t xml:space="preserve">Reference by number 5 and link to: </w:t>
      </w:r>
      <w:hyperlink r:id="rId7" w:history="1">
        <w:r w:rsidRPr="0065772A">
          <w:rPr>
            <w:rStyle w:val="Hyperlink"/>
          </w:rPr>
          <w:t>http://www.cps.ca/en/documents/position/convulsive-status-epilepticus</w:t>
        </w:r>
      </w:hyperlink>
    </w:p>
    <w:p w14:paraId="31D7AF79" w14:textId="77777777" w:rsidR="002F44B5" w:rsidRDefault="002F44B5" w:rsidP="00776FC9">
      <w:pPr>
        <w:pStyle w:val="CommentText"/>
      </w:pPr>
    </w:p>
  </w:comment>
  <w:comment w:id="51" w:author="Yildirim, Esra" w:date="2013-04-05T13:07:00Z" w:initials="YE">
    <w:p w14:paraId="5BE7DEC9" w14:textId="77777777" w:rsidR="002F44B5" w:rsidRDefault="002F44B5">
      <w:pPr>
        <w:pStyle w:val="CommentText"/>
      </w:pPr>
      <w:r>
        <w:rPr>
          <w:rStyle w:val="CommentReference"/>
        </w:rPr>
        <w:annotationRef/>
      </w:r>
      <w:r>
        <w:t xml:space="preserve">PROGRAMMING: </w:t>
      </w:r>
    </w:p>
    <w:p w14:paraId="662598F1" w14:textId="695AB26A" w:rsidR="002F44B5" w:rsidRDefault="002F44B5">
      <w:pPr>
        <w:pStyle w:val="CommentText"/>
      </w:pPr>
      <w:r w:rsidRPr="00F0477B">
        <w:t>This is the content for the Reference icon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D1F15" w14:textId="77777777" w:rsidR="002F44B5" w:rsidRDefault="002F44B5" w:rsidP="001B1E70">
      <w:pPr>
        <w:spacing w:after="0" w:line="240" w:lineRule="auto"/>
      </w:pPr>
      <w:r>
        <w:separator/>
      </w:r>
    </w:p>
  </w:endnote>
  <w:endnote w:type="continuationSeparator" w:id="0">
    <w:p w14:paraId="73056B03" w14:textId="77777777" w:rsidR="002F44B5" w:rsidRDefault="002F44B5" w:rsidP="001B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Light">
    <w:altName w:val="Corbel"/>
    <w:panose1 w:val="02000403000000020004"/>
    <w:charset w:val="00"/>
    <w:family w:val="auto"/>
    <w:pitch w:val="variable"/>
    <w:sig w:usb0="8000007F" w:usb1="0000000A" w:usb2="00000000" w:usb3="00000000" w:csb0="00000007"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 Pro W3">
    <w:panose1 w:val="00000000000000000000"/>
    <w:charset w:val="80"/>
    <w:family w:val="auto"/>
    <w:notTrueType/>
    <w:pitch w:val="variable"/>
    <w:sig w:usb0="00000001" w:usb1="08070000" w:usb2="00000010" w:usb3="00000000" w:csb0="00020000" w:csb1="00000000"/>
  </w:font>
  <w:font w:name="MS PGothic">
    <w:charset w:val="80"/>
    <w:family w:val="swiss"/>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7418F" w14:textId="77777777" w:rsidR="002F44B5" w:rsidRDefault="002F44B5">
    <w:pPr>
      <w:pStyle w:val="Footer"/>
      <w:jc w:val="right"/>
    </w:pPr>
    <w:r>
      <w:t xml:space="preserve">Page </w:t>
    </w:r>
    <w:r>
      <w:rPr>
        <w:b/>
        <w:bCs/>
      </w:rPr>
      <w:fldChar w:fldCharType="begin"/>
    </w:r>
    <w:r>
      <w:rPr>
        <w:b/>
        <w:bCs/>
      </w:rPr>
      <w:instrText xml:space="preserve"> PAGE </w:instrText>
    </w:r>
    <w:r>
      <w:rPr>
        <w:b/>
        <w:bCs/>
      </w:rPr>
      <w:fldChar w:fldCharType="separate"/>
    </w:r>
    <w:r w:rsidR="009040D6">
      <w:rPr>
        <w:b/>
        <w:bCs/>
        <w:noProof/>
      </w:rPr>
      <w:t>35</w:t>
    </w:r>
    <w:r>
      <w:rPr>
        <w:b/>
        <w:bCs/>
      </w:rPr>
      <w:fldChar w:fldCharType="end"/>
    </w:r>
    <w:r>
      <w:t xml:space="preserve"> of </w:t>
    </w:r>
    <w:r>
      <w:rPr>
        <w:b/>
        <w:bCs/>
      </w:rPr>
      <w:fldChar w:fldCharType="begin"/>
    </w:r>
    <w:r>
      <w:rPr>
        <w:b/>
        <w:bCs/>
      </w:rPr>
      <w:instrText xml:space="preserve"> NUMPAGES  </w:instrText>
    </w:r>
    <w:r>
      <w:rPr>
        <w:b/>
        <w:bCs/>
      </w:rPr>
      <w:fldChar w:fldCharType="separate"/>
    </w:r>
    <w:r w:rsidR="009040D6">
      <w:rPr>
        <w:b/>
        <w:bCs/>
        <w:noProof/>
      </w:rPr>
      <w:t>54</w:t>
    </w:r>
    <w:r>
      <w:rPr>
        <w:b/>
        <w:bCs/>
      </w:rPr>
      <w:fldChar w:fldCharType="end"/>
    </w:r>
  </w:p>
  <w:p w14:paraId="681AF259" w14:textId="3A1F7C37" w:rsidR="002F44B5" w:rsidRDefault="002F44B5">
    <w:pPr>
      <w:pStyle w:val="Footer"/>
    </w:pPr>
    <w:r>
      <w:t xml:space="preserve">                                                                 Medtech - </w:t>
    </w:r>
    <w:r w:rsidRPr="00E17584">
      <w:rPr>
        <w:b/>
        <w:bCs/>
        <w:lang w:val="en-GB"/>
      </w:rPr>
      <w:t>Pediatric Digital Teaching File</w:t>
    </w:r>
    <w:r>
      <w:rPr>
        <w:b/>
        <w:bCs/>
        <w:lang w:val="en-GB"/>
      </w:rPr>
      <w:t>s:</w:t>
    </w:r>
    <w:r>
      <w:t xml:space="preserve"> A night time disturbance</w:t>
    </w:r>
    <w:r w:rsidRPr="0088148F">
      <w:t xml:space="preserve"> </w:t>
    </w:r>
    <w:r>
      <w:t xml:space="preserve">– Beta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3E77E" w14:textId="77777777" w:rsidR="002F44B5" w:rsidRDefault="002F44B5" w:rsidP="001B1E70">
      <w:pPr>
        <w:spacing w:after="0" w:line="240" w:lineRule="auto"/>
      </w:pPr>
      <w:r>
        <w:separator/>
      </w:r>
    </w:p>
  </w:footnote>
  <w:footnote w:type="continuationSeparator" w:id="0">
    <w:p w14:paraId="6347973E" w14:textId="77777777" w:rsidR="002F44B5" w:rsidRDefault="002F44B5" w:rsidP="001B1E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53211" w14:textId="77777777" w:rsidR="002F44B5" w:rsidRPr="00E17584" w:rsidRDefault="002F44B5" w:rsidP="00E17584">
    <w:pPr>
      <w:pStyle w:val="Header"/>
      <w:rPr>
        <w:lang w:val="en-GB"/>
      </w:rPr>
    </w:pPr>
    <w:r w:rsidRPr="00E17584">
      <w:rPr>
        <w:b/>
        <w:bCs/>
      </w:rPr>
      <w:t>Pediatric Digital Teaching File</w:t>
    </w:r>
    <w:r>
      <w:rPr>
        <w:b/>
        <w:bCs/>
      </w:rPr>
      <w:t>s</w:t>
    </w:r>
  </w:p>
  <w:p w14:paraId="7DBE74F6" w14:textId="77777777" w:rsidR="002F44B5" w:rsidRDefault="002F44B5" w:rsidP="0088148F">
    <w:pPr>
      <w:pStyle w:val="Header"/>
    </w:pPr>
    <w:r>
      <w:t>A night time disturbance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name w:val="WW8Num24"/>
    <w:lvl w:ilvl="0">
      <w:start w:val="1"/>
      <w:numFmt w:val="bullet"/>
      <w:lvlText w:val="•"/>
      <w:lvlJc w:val="left"/>
      <w:pPr>
        <w:tabs>
          <w:tab w:val="num" w:pos="360"/>
        </w:tabs>
        <w:ind w:left="360" w:hanging="360"/>
      </w:pPr>
      <w:rPr>
        <w:rFonts w:ascii="Helvetica Neue Light" w:hAnsi="Helvetica Neue Light"/>
        <w:sz w:val="18"/>
      </w:rPr>
    </w:lvl>
  </w:abstractNum>
  <w:abstractNum w:abstractNumId="1">
    <w:nsid w:val="0000002B"/>
    <w:multiLevelType w:val="singleLevel"/>
    <w:tmpl w:val="0000002B"/>
    <w:name w:val="WW8Num42"/>
    <w:lvl w:ilvl="0">
      <w:start w:val="1"/>
      <w:numFmt w:val="bullet"/>
      <w:lvlText w:val="•"/>
      <w:lvlJc w:val="left"/>
      <w:pPr>
        <w:tabs>
          <w:tab w:val="num" w:pos="360"/>
        </w:tabs>
        <w:ind w:left="360" w:hanging="360"/>
      </w:pPr>
      <w:rPr>
        <w:rFonts w:ascii="Helvetica Neue Light" w:hAnsi="Helvetica Neue Light"/>
        <w:sz w:val="18"/>
      </w:rPr>
    </w:lvl>
  </w:abstractNum>
  <w:abstractNum w:abstractNumId="2">
    <w:nsid w:val="06B335AB"/>
    <w:multiLevelType w:val="hybridMultilevel"/>
    <w:tmpl w:val="20A0E070"/>
    <w:lvl w:ilvl="0" w:tplc="B656A6D0">
      <w:start w:val="1"/>
      <w:numFmt w:val="bullet"/>
      <w:lvlText w:val="•"/>
      <w:lvlJc w:val="left"/>
      <w:pPr>
        <w:tabs>
          <w:tab w:val="num" w:pos="720"/>
        </w:tabs>
        <w:ind w:left="720" w:hanging="360"/>
      </w:pPr>
      <w:rPr>
        <w:rFonts w:ascii="Times New Roman" w:hAnsi="Times New Roman" w:hint="default"/>
      </w:rPr>
    </w:lvl>
    <w:lvl w:ilvl="1" w:tplc="20F491F2" w:tentative="1">
      <w:start w:val="1"/>
      <w:numFmt w:val="bullet"/>
      <w:lvlText w:val="•"/>
      <w:lvlJc w:val="left"/>
      <w:pPr>
        <w:tabs>
          <w:tab w:val="num" w:pos="1440"/>
        </w:tabs>
        <w:ind w:left="1440" w:hanging="360"/>
      </w:pPr>
      <w:rPr>
        <w:rFonts w:ascii="Times New Roman" w:hAnsi="Times New Roman" w:hint="default"/>
      </w:rPr>
    </w:lvl>
    <w:lvl w:ilvl="2" w:tplc="55A62258" w:tentative="1">
      <w:start w:val="1"/>
      <w:numFmt w:val="bullet"/>
      <w:lvlText w:val="•"/>
      <w:lvlJc w:val="left"/>
      <w:pPr>
        <w:tabs>
          <w:tab w:val="num" w:pos="2160"/>
        </w:tabs>
        <w:ind w:left="2160" w:hanging="360"/>
      </w:pPr>
      <w:rPr>
        <w:rFonts w:ascii="Times New Roman" w:hAnsi="Times New Roman" w:hint="default"/>
      </w:rPr>
    </w:lvl>
    <w:lvl w:ilvl="3" w:tplc="EAB6D152" w:tentative="1">
      <w:start w:val="1"/>
      <w:numFmt w:val="bullet"/>
      <w:lvlText w:val="•"/>
      <w:lvlJc w:val="left"/>
      <w:pPr>
        <w:tabs>
          <w:tab w:val="num" w:pos="2880"/>
        </w:tabs>
        <w:ind w:left="2880" w:hanging="360"/>
      </w:pPr>
      <w:rPr>
        <w:rFonts w:ascii="Times New Roman" w:hAnsi="Times New Roman" w:hint="default"/>
      </w:rPr>
    </w:lvl>
    <w:lvl w:ilvl="4" w:tplc="D736B9F8" w:tentative="1">
      <w:start w:val="1"/>
      <w:numFmt w:val="bullet"/>
      <w:lvlText w:val="•"/>
      <w:lvlJc w:val="left"/>
      <w:pPr>
        <w:tabs>
          <w:tab w:val="num" w:pos="3600"/>
        </w:tabs>
        <w:ind w:left="3600" w:hanging="360"/>
      </w:pPr>
      <w:rPr>
        <w:rFonts w:ascii="Times New Roman" w:hAnsi="Times New Roman" w:hint="default"/>
      </w:rPr>
    </w:lvl>
    <w:lvl w:ilvl="5" w:tplc="0592F078" w:tentative="1">
      <w:start w:val="1"/>
      <w:numFmt w:val="bullet"/>
      <w:lvlText w:val="•"/>
      <w:lvlJc w:val="left"/>
      <w:pPr>
        <w:tabs>
          <w:tab w:val="num" w:pos="4320"/>
        </w:tabs>
        <w:ind w:left="4320" w:hanging="360"/>
      </w:pPr>
      <w:rPr>
        <w:rFonts w:ascii="Times New Roman" w:hAnsi="Times New Roman" w:hint="default"/>
      </w:rPr>
    </w:lvl>
    <w:lvl w:ilvl="6" w:tplc="BE6CF0E2" w:tentative="1">
      <w:start w:val="1"/>
      <w:numFmt w:val="bullet"/>
      <w:lvlText w:val="•"/>
      <w:lvlJc w:val="left"/>
      <w:pPr>
        <w:tabs>
          <w:tab w:val="num" w:pos="5040"/>
        </w:tabs>
        <w:ind w:left="5040" w:hanging="360"/>
      </w:pPr>
      <w:rPr>
        <w:rFonts w:ascii="Times New Roman" w:hAnsi="Times New Roman" w:hint="default"/>
      </w:rPr>
    </w:lvl>
    <w:lvl w:ilvl="7" w:tplc="995CE3C8" w:tentative="1">
      <w:start w:val="1"/>
      <w:numFmt w:val="bullet"/>
      <w:lvlText w:val="•"/>
      <w:lvlJc w:val="left"/>
      <w:pPr>
        <w:tabs>
          <w:tab w:val="num" w:pos="5760"/>
        </w:tabs>
        <w:ind w:left="5760" w:hanging="360"/>
      </w:pPr>
      <w:rPr>
        <w:rFonts w:ascii="Times New Roman" w:hAnsi="Times New Roman" w:hint="default"/>
      </w:rPr>
    </w:lvl>
    <w:lvl w:ilvl="8" w:tplc="2100628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16362B"/>
    <w:multiLevelType w:val="hybridMultilevel"/>
    <w:tmpl w:val="916E98B6"/>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nsid w:val="15C141AF"/>
    <w:multiLevelType w:val="hybridMultilevel"/>
    <w:tmpl w:val="F7E0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03D21"/>
    <w:multiLevelType w:val="hybridMultilevel"/>
    <w:tmpl w:val="CAEA0F5A"/>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8671A3"/>
    <w:multiLevelType w:val="hybridMultilevel"/>
    <w:tmpl w:val="E67A6D82"/>
    <w:lvl w:ilvl="0" w:tplc="0809000F">
      <w:start w:val="1"/>
      <w:numFmt w:val="decimal"/>
      <w:lvlText w:val="%1."/>
      <w:lvlJc w:val="left"/>
      <w:pPr>
        <w:ind w:left="833" w:hanging="360"/>
      </w:pPr>
      <w:rPr>
        <w:rFonts w:cs="Times New Roman"/>
      </w:rPr>
    </w:lvl>
    <w:lvl w:ilvl="1" w:tplc="08090019">
      <w:start w:val="1"/>
      <w:numFmt w:val="lowerLetter"/>
      <w:lvlText w:val="%2."/>
      <w:lvlJc w:val="left"/>
      <w:pPr>
        <w:ind w:left="1553" w:hanging="360"/>
      </w:pPr>
      <w:rPr>
        <w:rFonts w:cs="Times New Roman"/>
      </w:rPr>
    </w:lvl>
    <w:lvl w:ilvl="2" w:tplc="0809001B">
      <w:start w:val="1"/>
      <w:numFmt w:val="lowerRoman"/>
      <w:lvlText w:val="%3."/>
      <w:lvlJc w:val="right"/>
      <w:pPr>
        <w:ind w:left="2273" w:hanging="180"/>
      </w:pPr>
      <w:rPr>
        <w:rFonts w:cs="Times New Roman"/>
      </w:rPr>
    </w:lvl>
    <w:lvl w:ilvl="3" w:tplc="0809000F" w:tentative="1">
      <w:start w:val="1"/>
      <w:numFmt w:val="decimal"/>
      <w:lvlText w:val="%4."/>
      <w:lvlJc w:val="left"/>
      <w:pPr>
        <w:ind w:left="2993" w:hanging="360"/>
      </w:pPr>
      <w:rPr>
        <w:rFonts w:cs="Times New Roman"/>
      </w:rPr>
    </w:lvl>
    <w:lvl w:ilvl="4" w:tplc="08090019" w:tentative="1">
      <w:start w:val="1"/>
      <w:numFmt w:val="lowerLetter"/>
      <w:lvlText w:val="%5."/>
      <w:lvlJc w:val="left"/>
      <w:pPr>
        <w:ind w:left="3713" w:hanging="360"/>
      </w:pPr>
      <w:rPr>
        <w:rFonts w:cs="Times New Roman"/>
      </w:rPr>
    </w:lvl>
    <w:lvl w:ilvl="5" w:tplc="0809001B" w:tentative="1">
      <w:start w:val="1"/>
      <w:numFmt w:val="lowerRoman"/>
      <w:lvlText w:val="%6."/>
      <w:lvlJc w:val="right"/>
      <w:pPr>
        <w:ind w:left="4433" w:hanging="180"/>
      </w:pPr>
      <w:rPr>
        <w:rFonts w:cs="Times New Roman"/>
      </w:rPr>
    </w:lvl>
    <w:lvl w:ilvl="6" w:tplc="0809000F" w:tentative="1">
      <w:start w:val="1"/>
      <w:numFmt w:val="decimal"/>
      <w:lvlText w:val="%7."/>
      <w:lvlJc w:val="left"/>
      <w:pPr>
        <w:ind w:left="5153" w:hanging="360"/>
      </w:pPr>
      <w:rPr>
        <w:rFonts w:cs="Times New Roman"/>
      </w:rPr>
    </w:lvl>
    <w:lvl w:ilvl="7" w:tplc="08090019" w:tentative="1">
      <w:start w:val="1"/>
      <w:numFmt w:val="lowerLetter"/>
      <w:lvlText w:val="%8."/>
      <w:lvlJc w:val="left"/>
      <w:pPr>
        <w:ind w:left="5873" w:hanging="360"/>
      </w:pPr>
      <w:rPr>
        <w:rFonts w:cs="Times New Roman"/>
      </w:rPr>
    </w:lvl>
    <w:lvl w:ilvl="8" w:tplc="0809001B" w:tentative="1">
      <w:start w:val="1"/>
      <w:numFmt w:val="lowerRoman"/>
      <w:lvlText w:val="%9."/>
      <w:lvlJc w:val="right"/>
      <w:pPr>
        <w:ind w:left="6593" w:hanging="180"/>
      </w:pPr>
      <w:rPr>
        <w:rFonts w:cs="Times New Roman"/>
      </w:rPr>
    </w:lvl>
  </w:abstractNum>
  <w:abstractNum w:abstractNumId="7">
    <w:nsid w:val="23AD4A0C"/>
    <w:multiLevelType w:val="hybridMultilevel"/>
    <w:tmpl w:val="CD7A3E96"/>
    <w:lvl w:ilvl="0" w:tplc="1009000D">
      <w:start w:val="1"/>
      <w:numFmt w:val="bullet"/>
      <w:lvlText w:val=""/>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nsid w:val="269C7860"/>
    <w:multiLevelType w:val="hybridMultilevel"/>
    <w:tmpl w:val="8280DFEC"/>
    <w:lvl w:ilvl="0" w:tplc="0809000F">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9">
    <w:nsid w:val="2727321F"/>
    <w:multiLevelType w:val="hybridMultilevel"/>
    <w:tmpl w:val="3404DB8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E27343"/>
    <w:multiLevelType w:val="hybridMultilevel"/>
    <w:tmpl w:val="50869F16"/>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nsid w:val="2A48424B"/>
    <w:multiLevelType w:val="hybridMultilevel"/>
    <w:tmpl w:val="6BB0993A"/>
    <w:lvl w:ilvl="0" w:tplc="62246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506321"/>
    <w:multiLevelType w:val="hybridMultilevel"/>
    <w:tmpl w:val="73FAB0F0"/>
    <w:lvl w:ilvl="0" w:tplc="584602CC">
      <w:start w:val="1"/>
      <w:numFmt w:val="bullet"/>
      <w:lvlText w:val=""/>
      <w:lvlJc w:val="left"/>
      <w:pPr>
        <w:tabs>
          <w:tab w:val="num" w:pos="720"/>
        </w:tabs>
        <w:ind w:left="720" w:hanging="360"/>
      </w:pPr>
      <w:rPr>
        <w:rFonts w:ascii="Wingdings" w:hAnsi="Wingdings" w:hint="default"/>
      </w:rPr>
    </w:lvl>
    <w:lvl w:ilvl="1" w:tplc="9FC01B58">
      <w:start w:val="1114"/>
      <w:numFmt w:val="bullet"/>
      <w:lvlText w:val=""/>
      <w:lvlJc w:val="left"/>
      <w:pPr>
        <w:tabs>
          <w:tab w:val="num" w:pos="1440"/>
        </w:tabs>
        <w:ind w:left="1440" w:hanging="360"/>
      </w:pPr>
      <w:rPr>
        <w:rFonts w:ascii="Wingdings" w:hAnsi="Wingdings" w:hint="default"/>
      </w:rPr>
    </w:lvl>
    <w:lvl w:ilvl="2" w:tplc="4B9E4650" w:tentative="1">
      <w:start w:val="1"/>
      <w:numFmt w:val="bullet"/>
      <w:lvlText w:val=""/>
      <w:lvlJc w:val="left"/>
      <w:pPr>
        <w:tabs>
          <w:tab w:val="num" w:pos="2160"/>
        </w:tabs>
        <w:ind w:left="2160" w:hanging="360"/>
      </w:pPr>
      <w:rPr>
        <w:rFonts w:ascii="Wingdings" w:hAnsi="Wingdings" w:hint="default"/>
      </w:rPr>
    </w:lvl>
    <w:lvl w:ilvl="3" w:tplc="EAC8A362" w:tentative="1">
      <w:start w:val="1"/>
      <w:numFmt w:val="bullet"/>
      <w:lvlText w:val=""/>
      <w:lvlJc w:val="left"/>
      <w:pPr>
        <w:tabs>
          <w:tab w:val="num" w:pos="2880"/>
        </w:tabs>
        <w:ind w:left="2880" w:hanging="360"/>
      </w:pPr>
      <w:rPr>
        <w:rFonts w:ascii="Wingdings" w:hAnsi="Wingdings" w:hint="default"/>
      </w:rPr>
    </w:lvl>
    <w:lvl w:ilvl="4" w:tplc="7180C9FE" w:tentative="1">
      <w:start w:val="1"/>
      <w:numFmt w:val="bullet"/>
      <w:lvlText w:val=""/>
      <w:lvlJc w:val="left"/>
      <w:pPr>
        <w:tabs>
          <w:tab w:val="num" w:pos="3600"/>
        </w:tabs>
        <w:ind w:left="3600" w:hanging="360"/>
      </w:pPr>
      <w:rPr>
        <w:rFonts w:ascii="Wingdings" w:hAnsi="Wingdings" w:hint="default"/>
      </w:rPr>
    </w:lvl>
    <w:lvl w:ilvl="5" w:tplc="B866D3C2" w:tentative="1">
      <w:start w:val="1"/>
      <w:numFmt w:val="bullet"/>
      <w:lvlText w:val=""/>
      <w:lvlJc w:val="left"/>
      <w:pPr>
        <w:tabs>
          <w:tab w:val="num" w:pos="4320"/>
        </w:tabs>
        <w:ind w:left="4320" w:hanging="360"/>
      </w:pPr>
      <w:rPr>
        <w:rFonts w:ascii="Wingdings" w:hAnsi="Wingdings" w:hint="default"/>
      </w:rPr>
    </w:lvl>
    <w:lvl w:ilvl="6" w:tplc="3FC27AF6" w:tentative="1">
      <w:start w:val="1"/>
      <w:numFmt w:val="bullet"/>
      <w:lvlText w:val=""/>
      <w:lvlJc w:val="left"/>
      <w:pPr>
        <w:tabs>
          <w:tab w:val="num" w:pos="5040"/>
        </w:tabs>
        <w:ind w:left="5040" w:hanging="360"/>
      </w:pPr>
      <w:rPr>
        <w:rFonts w:ascii="Wingdings" w:hAnsi="Wingdings" w:hint="default"/>
      </w:rPr>
    </w:lvl>
    <w:lvl w:ilvl="7" w:tplc="C088D250" w:tentative="1">
      <w:start w:val="1"/>
      <w:numFmt w:val="bullet"/>
      <w:lvlText w:val=""/>
      <w:lvlJc w:val="left"/>
      <w:pPr>
        <w:tabs>
          <w:tab w:val="num" w:pos="5760"/>
        </w:tabs>
        <w:ind w:left="5760" w:hanging="360"/>
      </w:pPr>
      <w:rPr>
        <w:rFonts w:ascii="Wingdings" w:hAnsi="Wingdings" w:hint="default"/>
      </w:rPr>
    </w:lvl>
    <w:lvl w:ilvl="8" w:tplc="FBA6B656" w:tentative="1">
      <w:start w:val="1"/>
      <w:numFmt w:val="bullet"/>
      <w:lvlText w:val=""/>
      <w:lvlJc w:val="left"/>
      <w:pPr>
        <w:tabs>
          <w:tab w:val="num" w:pos="6480"/>
        </w:tabs>
        <w:ind w:left="6480" w:hanging="360"/>
      </w:pPr>
      <w:rPr>
        <w:rFonts w:ascii="Wingdings" w:hAnsi="Wingdings" w:hint="default"/>
      </w:rPr>
    </w:lvl>
  </w:abstractNum>
  <w:abstractNum w:abstractNumId="13">
    <w:nsid w:val="2B550EA8"/>
    <w:multiLevelType w:val="hybridMultilevel"/>
    <w:tmpl w:val="CF324796"/>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nsid w:val="31537B26"/>
    <w:multiLevelType w:val="hybridMultilevel"/>
    <w:tmpl w:val="5564736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15">
    <w:nsid w:val="35F94262"/>
    <w:multiLevelType w:val="hybridMultilevel"/>
    <w:tmpl w:val="EC1EFC5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C25F64"/>
    <w:multiLevelType w:val="hybridMultilevel"/>
    <w:tmpl w:val="ACAA9D56"/>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nsid w:val="38902F7C"/>
    <w:multiLevelType w:val="hybridMultilevel"/>
    <w:tmpl w:val="64B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316A7"/>
    <w:multiLevelType w:val="hybridMultilevel"/>
    <w:tmpl w:val="9266C824"/>
    <w:lvl w:ilvl="0" w:tplc="CAACA2BC">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9">
    <w:nsid w:val="454C3D24"/>
    <w:multiLevelType w:val="hybridMultilevel"/>
    <w:tmpl w:val="BCE410EA"/>
    <w:lvl w:ilvl="0" w:tplc="3574FBE8">
      <w:start w:val="1"/>
      <w:numFmt w:val="decimal"/>
      <w:lvlText w:val="%1-"/>
      <w:lvlJc w:val="left"/>
      <w:pPr>
        <w:ind w:left="473" w:hanging="360"/>
      </w:pPr>
      <w:rPr>
        <w:rFonts w:cs="Times New Roman" w:hint="default"/>
      </w:rPr>
    </w:lvl>
    <w:lvl w:ilvl="1" w:tplc="08090019" w:tentative="1">
      <w:start w:val="1"/>
      <w:numFmt w:val="lowerLetter"/>
      <w:lvlText w:val="%2."/>
      <w:lvlJc w:val="left"/>
      <w:pPr>
        <w:ind w:left="1193" w:hanging="360"/>
      </w:pPr>
      <w:rPr>
        <w:rFonts w:cs="Times New Roman"/>
      </w:rPr>
    </w:lvl>
    <w:lvl w:ilvl="2" w:tplc="0809001B" w:tentative="1">
      <w:start w:val="1"/>
      <w:numFmt w:val="lowerRoman"/>
      <w:lvlText w:val="%3."/>
      <w:lvlJc w:val="right"/>
      <w:pPr>
        <w:ind w:left="1913" w:hanging="180"/>
      </w:pPr>
      <w:rPr>
        <w:rFonts w:cs="Times New Roman"/>
      </w:rPr>
    </w:lvl>
    <w:lvl w:ilvl="3" w:tplc="0809000F" w:tentative="1">
      <w:start w:val="1"/>
      <w:numFmt w:val="decimal"/>
      <w:lvlText w:val="%4."/>
      <w:lvlJc w:val="left"/>
      <w:pPr>
        <w:ind w:left="2633" w:hanging="360"/>
      </w:pPr>
      <w:rPr>
        <w:rFonts w:cs="Times New Roman"/>
      </w:rPr>
    </w:lvl>
    <w:lvl w:ilvl="4" w:tplc="08090019" w:tentative="1">
      <w:start w:val="1"/>
      <w:numFmt w:val="lowerLetter"/>
      <w:lvlText w:val="%5."/>
      <w:lvlJc w:val="left"/>
      <w:pPr>
        <w:ind w:left="3353" w:hanging="360"/>
      </w:pPr>
      <w:rPr>
        <w:rFonts w:cs="Times New Roman"/>
      </w:rPr>
    </w:lvl>
    <w:lvl w:ilvl="5" w:tplc="0809001B" w:tentative="1">
      <w:start w:val="1"/>
      <w:numFmt w:val="lowerRoman"/>
      <w:lvlText w:val="%6."/>
      <w:lvlJc w:val="right"/>
      <w:pPr>
        <w:ind w:left="4073" w:hanging="180"/>
      </w:pPr>
      <w:rPr>
        <w:rFonts w:cs="Times New Roman"/>
      </w:rPr>
    </w:lvl>
    <w:lvl w:ilvl="6" w:tplc="0809000F" w:tentative="1">
      <w:start w:val="1"/>
      <w:numFmt w:val="decimal"/>
      <w:lvlText w:val="%7."/>
      <w:lvlJc w:val="left"/>
      <w:pPr>
        <w:ind w:left="4793" w:hanging="360"/>
      </w:pPr>
      <w:rPr>
        <w:rFonts w:cs="Times New Roman"/>
      </w:rPr>
    </w:lvl>
    <w:lvl w:ilvl="7" w:tplc="08090019" w:tentative="1">
      <w:start w:val="1"/>
      <w:numFmt w:val="lowerLetter"/>
      <w:lvlText w:val="%8."/>
      <w:lvlJc w:val="left"/>
      <w:pPr>
        <w:ind w:left="5513" w:hanging="360"/>
      </w:pPr>
      <w:rPr>
        <w:rFonts w:cs="Times New Roman"/>
      </w:rPr>
    </w:lvl>
    <w:lvl w:ilvl="8" w:tplc="0809001B" w:tentative="1">
      <w:start w:val="1"/>
      <w:numFmt w:val="lowerRoman"/>
      <w:lvlText w:val="%9."/>
      <w:lvlJc w:val="right"/>
      <w:pPr>
        <w:ind w:left="6233" w:hanging="180"/>
      </w:pPr>
      <w:rPr>
        <w:rFonts w:cs="Times New Roman"/>
      </w:rPr>
    </w:lvl>
  </w:abstractNum>
  <w:abstractNum w:abstractNumId="20">
    <w:nsid w:val="47746E73"/>
    <w:multiLevelType w:val="hybridMultilevel"/>
    <w:tmpl w:val="E67A6D82"/>
    <w:lvl w:ilvl="0" w:tplc="0809000F">
      <w:start w:val="1"/>
      <w:numFmt w:val="decimal"/>
      <w:lvlText w:val="%1."/>
      <w:lvlJc w:val="left"/>
      <w:pPr>
        <w:ind w:left="833" w:hanging="360"/>
      </w:pPr>
      <w:rPr>
        <w:rFonts w:cs="Times New Roman"/>
      </w:rPr>
    </w:lvl>
    <w:lvl w:ilvl="1" w:tplc="08090019">
      <w:start w:val="1"/>
      <w:numFmt w:val="lowerLetter"/>
      <w:lvlText w:val="%2."/>
      <w:lvlJc w:val="left"/>
      <w:pPr>
        <w:ind w:left="1553" w:hanging="360"/>
      </w:pPr>
      <w:rPr>
        <w:rFonts w:cs="Times New Roman"/>
      </w:rPr>
    </w:lvl>
    <w:lvl w:ilvl="2" w:tplc="0809001B">
      <w:start w:val="1"/>
      <w:numFmt w:val="lowerRoman"/>
      <w:lvlText w:val="%3."/>
      <w:lvlJc w:val="right"/>
      <w:pPr>
        <w:ind w:left="2273" w:hanging="180"/>
      </w:pPr>
      <w:rPr>
        <w:rFonts w:cs="Times New Roman"/>
      </w:rPr>
    </w:lvl>
    <w:lvl w:ilvl="3" w:tplc="0809000F" w:tentative="1">
      <w:start w:val="1"/>
      <w:numFmt w:val="decimal"/>
      <w:lvlText w:val="%4."/>
      <w:lvlJc w:val="left"/>
      <w:pPr>
        <w:ind w:left="2993" w:hanging="360"/>
      </w:pPr>
      <w:rPr>
        <w:rFonts w:cs="Times New Roman"/>
      </w:rPr>
    </w:lvl>
    <w:lvl w:ilvl="4" w:tplc="08090019" w:tentative="1">
      <w:start w:val="1"/>
      <w:numFmt w:val="lowerLetter"/>
      <w:lvlText w:val="%5."/>
      <w:lvlJc w:val="left"/>
      <w:pPr>
        <w:ind w:left="3713" w:hanging="360"/>
      </w:pPr>
      <w:rPr>
        <w:rFonts w:cs="Times New Roman"/>
      </w:rPr>
    </w:lvl>
    <w:lvl w:ilvl="5" w:tplc="0809001B" w:tentative="1">
      <w:start w:val="1"/>
      <w:numFmt w:val="lowerRoman"/>
      <w:lvlText w:val="%6."/>
      <w:lvlJc w:val="right"/>
      <w:pPr>
        <w:ind w:left="4433" w:hanging="180"/>
      </w:pPr>
      <w:rPr>
        <w:rFonts w:cs="Times New Roman"/>
      </w:rPr>
    </w:lvl>
    <w:lvl w:ilvl="6" w:tplc="0809000F" w:tentative="1">
      <w:start w:val="1"/>
      <w:numFmt w:val="decimal"/>
      <w:lvlText w:val="%7."/>
      <w:lvlJc w:val="left"/>
      <w:pPr>
        <w:ind w:left="5153" w:hanging="360"/>
      </w:pPr>
      <w:rPr>
        <w:rFonts w:cs="Times New Roman"/>
      </w:rPr>
    </w:lvl>
    <w:lvl w:ilvl="7" w:tplc="08090019" w:tentative="1">
      <w:start w:val="1"/>
      <w:numFmt w:val="lowerLetter"/>
      <w:lvlText w:val="%8."/>
      <w:lvlJc w:val="left"/>
      <w:pPr>
        <w:ind w:left="5873" w:hanging="360"/>
      </w:pPr>
      <w:rPr>
        <w:rFonts w:cs="Times New Roman"/>
      </w:rPr>
    </w:lvl>
    <w:lvl w:ilvl="8" w:tplc="0809001B" w:tentative="1">
      <w:start w:val="1"/>
      <w:numFmt w:val="lowerRoman"/>
      <w:lvlText w:val="%9."/>
      <w:lvlJc w:val="right"/>
      <w:pPr>
        <w:ind w:left="6593" w:hanging="180"/>
      </w:pPr>
      <w:rPr>
        <w:rFonts w:cs="Times New Roman"/>
      </w:rPr>
    </w:lvl>
  </w:abstractNum>
  <w:abstractNum w:abstractNumId="21">
    <w:nsid w:val="483E2736"/>
    <w:multiLevelType w:val="hybridMultilevel"/>
    <w:tmpl w:val="27A2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B74643"/>
    <w:multiLevelType w:val="hybridMultilevel"/>
    <w:tmpl w:val="D3166944"/>
    <w:lvl w:ilvl="0" w:tplc="795AD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693210"/>
    <w:multiLevelType w:val="hybridMultilevel"/>
    <w:tmpl w:val="7CD692EC"/>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723BD5"/>
    <w:multiLevelType w:val="hybridMultilevel"/>
    <w:tmpl w:val="56B6D808"/>
    <w:lvl w:ilvl="0" w:tplc="2A06B088">
      <w:start w:val="1"/>
      <w:numFmt w:val="decimal"/>
      <w:lvlText w:val="%1."/>
      <w:lvlJc w:val="left"/>
      <w:pPr>
        <w:tabs>
          <w:tab w:val="num" w:pos="833"/>
        </w:tabs>
        <w:ind w:left="833" w:hanging="360"/>
      </w:pPr>
      <w:rPr>
        <w:rFonts w:cs="Times New Roman"/>
      </w:rPr>
    </w:lvl>
    <w:lvl w:ilvl="1" w:tplc="BFF6C81A" w:tentative="1">
      <w:start w:val="1"/>
      <w:numFmt w:val="decimal"/>
      <w:lvlText w:val="%2."/>
      <w:lvlJc w:val="left"/>
      <w:pPr>
        <w:tabs>
          <w:tab w:val="num" w:pos="1553"/>
        </w:tabs>
        <w:ind w:left="1553" w:hanging="360"/>
      </w:pPr>
      <w:rPr>
        <w:rFonts w:cs="Times New Roman"/>
      </w:rPr>
    </w:lvl>
    <w:lvl w:ilvl="2" w:tplc="2BD2A12A" w:tentative="1">
      <w:start w:val="1"/>
      <w:numFmt w:val="decimal"/>
      <w:lvlText w:val="%3."/>
      <w:lvlJc w:val="left"/>
      <w:pPr>
        <w:tabs>
          <w:tab w:val="num" w:pos="2273"/>
        </w:tabs>
        <w:ind w:left="2273" w:hanging="360"/>
      </w:pPr>
      <w:rPr>
        <w:rFonts w:cs="Times New Roman"/>
      </w:rPr>
    </w:lvl>
    <w:lvl w:ilvl="3" w:tplc="5DC600DA" w:tentative="1">
      <w:start w:val="1"/>
      <w:numFmt w:val="decimal"/>
      <w:lvlText w:val="%4."/>
      <w:lvlJc w:val="left"/>
      <w:pPr>
        <w:tabs>
          <w:tab w:val="num" w:pos="2993"/>
        </w:tabs>
        <w:ind w:left="2993" w:hanging="360"/>
      </w:pPr>
      <w:rPr>
        <w:rFonts w:cs="Times New Roman"/>
      </w:rPr>
    </w:lvl>
    <w:lvl w:ilvl="4" w:tplc="F2AA064E" w:tentative="1">
      <w:start w:val="1"/>
      <w:numFmt w:val="decimal"/>
      <w:lvlText w:val="%5."/>
      <w:lvlJc w:val="left"/>
      <w:pPr>
        <w:tabs>
          <w:tab w:val="num" w:pos="3713"/>
        </w:tabs>
        <w:ind w:left="3713" w:hanging="360"/>
      </w:pPr>
      <w:rPr>
        <w:rFonts w:cs="Times New Roman"/>
      </w:rPr>
    </w:lvl>
    <w:lvl w:ilvl="5" w:tplc="20C475BC" w:tentative="1">
      <w:start w:val="1"/>
      <w:numFmt w:val="decimal"/>
      <w:lvlText w:val="%6."/>
      <w:lvlJc w:val="left"/>
      <w:pPr>
        <w:tabs>
          <w:tab w:val="num" w:pos="4433"/>
        </w:tabs>
        <w:ind w:left="4433" w:hanging="360"/>
      </w:pPr>
      <w:rPr>
        <w:rFonts w:cs="Times New Roman"/>
      </w:rPr>
    </w:lvl>
    <w:lvl w:ilvl="6" w:tplc="2038817E" w:tentative="1">
      <w:start w:val="1"/>
      <w:numFmt w:val="decimal"/>
      <w:lvlText w:val="%7."/>
      <w:lvlJc w:val="left"/>
      <w:pPr>
        <w:tabs>
          <w:tab w:val="num" w:pos="5153"/>
        </w:tabs>
        <w:ind w:left="5153" w:hanging="360"/>
      </w:pPr>
      <w:rPr>
        <w:rFonts w:cs="Times New Roman"/>
      </w:rPr>
    </w:lvl>
    <w:lvl w:ilvl="7" w:tplc="2FA41D14" w:tentative="1">
      <w:start w:val="1"/>
      <w:numFmt w:val="decimal"/>
      <w:lvlText w:val="%8."/>
      <w:lvlJc w:val="left"/>
      <w:pPr>
        <w:tabs>
          <w:tab w:val="num" w:pos="5873"/>
        </w:tabs>
        <w:ind w:left="5873" w:hanging="360"/>
      </w:pPr>
      <w:rPr>
        <w:rFonts w:cs="Times New Roman"/>
      </w:rPr>
    </w:lvl>
    <w:lvl w:ilvl="8" w:tplc="EC925518" w:tentative="1">
      <w:start w:val="1"/>
      <w:numFmt w:val="decimal"/>
      <w:lvlText w:val="%9."/>
      <w:lvlJc w:val="left"/>
      <w:pPr>
        <w:tabs>
          <w:tab w:val="num" w:pos="6593"/>
        </w:tabs>
        <w:ind w:left="6593" w:hanging="360"/>
      </w:pPr>
      <w:rPr>
        <w:rFonts w:cs="Times New Roman"/>
      </w:rPr>
    </w:lvl>
  </w:abstractNum>
  <w:abstractNum w:abstractNumId="25">
    <w:nsid w:val="4E8D3BEF"/>
    <w:multiLevelType w:val="hybridMultilevel"/>
    <w:tmpl w:val="113C8C3A"/>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nsid w:val="4F110C8D"/>
    <w:multiLevelType w:val="hybridMultilevel"/>
    <w:tmpl w:val="6C489DCA"/>
    <w:lvl w:ilvl="0" w:tplc="0809000F">
      <w:start w:val="1"/>
      <w:numFmt w:val="decimal"/>
      <w:lvlText w:val="%1."/>
      <w:lvlJc w:val="left"/>
      <w:pPr>
        <w:ind w:left="833" w:hanging="360"/>
      </w:pPr>
      <w:rPr>
        <w:rFonts w:cs="Times New Roman"/>
      </w:rPr>
    </w:lvl>
    <w:lvl w:ilvl="1" w:tplc="08090019" w:tentative="1">
      <w:start w:val="1"/>
      <w:numFmt w:val="lowerLetter"/>
      <w:lvlText w:val="%2."/>
      <w:lvlJc w:val="left"/>
      <w:pPr>
        <w:ind w:left="1553" w:hanging="360"/>
      </w:pPr>
      <w:rPr>
        <w:rFonts w:cs="Times New Roman"/>
      </w:rPr>
    </w:lvl>
    <w:lvl w:ilvl="2" w:tplc="0809001B" w:tentative="1">
      <w:start w:val="1"/>
      <w:numFmt w:val="lowerRoman"/>
      <w:lvlText w:val="%3."/>
      <w:lvlJc w:val="right"/>
      <w:pPr>
        <w:ind w:left="2273" w:hanging="180"/>
      </w:pPr>
      <w:rPr>
        <w:rFonts w:cs="Times New Roman"/>
      </w:rPr>
    </w:lvl>
    <w:lvl w:ilvl="3" w:tplc="0809000F" w:tentative="1">
      <w:start w:val="1"/>
      <w:numFmt w:val="decimal"/>
      <w:lvlText w:val="%4."/>
      <w:lvlJc w:val="left"/>
      <w:pPr>
        <w:ind w:left="2993" w:hanging="360"/>
      </w:pPr>
      <w:rPr>
        <w:rFonts w:cs="Times New Roman"/>
      </w:rPr>
    </w:lvl>
    <w:lvl w:ilvl="4" w:tplc="08090019" w:tentative="1">
      <w:start w:val="1"/>
      <w:numFmt w:val="lowerLetter"/>
      <w:lvlText w:val="%5."/>
      <w:lvlJc w:val="left"/>
      <w:pPr>
        <w:ind w:left="3713" w:hanging="360"/>
      </w:pPr>
      <w:rPr>
        <w:rFonts w:cs="Times New Roman"/>
      </w:rPr>
    </w:lvl>
    <w:lvl w:ilvl="5" w:tplc="0809001B" w:tentative="1">
      <w:start w:val="1"/>
      <w:numFmt w:val="lowerRoman"/>
      <w:lvlText w:val="%6."/>
      <w:lvlJc w:val="right"/>
      <w:pPr>
        <w:ind w:left="4433" w:hanging="180"/>
      </w:pPr>
      <w:rPr>
        <w:rFonts w:cs="Times New Roman"/>
      </w:rPr>
    </w:lvl>
    <w:lvl w:ilvl="6" w:tplc="0809000F" w:tentative="1">
      <w:start w:val="1"/>
      <w:numFmt w:val="decimal"/>
      <w:lvlText w:val="%7."/>
      <w:lvlJc w:val="left"/>
      <w:pPr>
        <w:ind w:left="5153" w:hanging="360"/>
      </w:pPr>
      <w:rPr>
        <w:rFonts w:cs="Times New Roman"/>
      </w:rPr>
    </w:lvl>
    <w:lvl w:ilvl="7" w:tplc="08090019" w:tentative="1">
      <w:start w:val="1"/>
      <w:numFmt w:val="lowerLetter"/>
      <w:lvlText w:val="%8."/>
      <w:lvlJc w:val="left"/>
      <w:pPr>
        <w:ind w:left="5873" w:hanging="360"/>
      </w:pPr>
      <w:rPr>
        <w:rFonts w:cs="Times New Roman"/>
      </w:rPr>
    </w:lvl>
    <w:lvl w:ilvl="8" w:tplc="0809001B" w:tentative="1">
      <w:start w:val="1"/>
      <w:numFmt w:val="lowerRoman"/>
      <w:lvlText w:val="%9."/>
      <w:lvlJc w:val="right"/>
      <w:pPr>
        <w:ind w:left="6593" w:hanging="180"/>
      </w:pPr>
      <w:rPr>
        <w:rFonts w:cs="Times New Roman"/>
      </w:rPr>
    </w:lvl>
  </w:abstractNum>
  <w:abstractNum w:abstractNumId="27">
    <w:nsid w:val="514F031D"/>
    <w:multiLevelType w:val="hybridMultilevel"/>
    <w:tmpl w:val="EC88DC2C"/>
    <w:lvl w:ilvl="0" w:tplc="10090005">
      <w:start w:val="1"/>
      <w:numFmt w:val="bullet"/>
      <w:lvlText w:val=""/>
      <w:lvlJc w:val="left"/>
      <w:pPr>
        <w:ind w:left="720" w:hanging="360"/>
      </w:pPr>
      <w:rPr>
        <w:rFonts w:ascii="Wingdings" w:hAnsi="Wingdings" w:hint="default"/>
      </w:rPr>
    </w:lvl>
    <w:lvl w:ilvl="1" w:tplc="1D44400C">
      <w:numFmt w:val="bullet"/>
      <w:lvlText w:val="-"/>
      <w:lvlJc w:val="left"/>
      <w:pPr>
        <w:ind w:left="1440" w:hanging="360"/>
      </w:pPr>
      <w:rPr>
        <w:rFonts w:ascii="Arial" w:eastAsia="Times New Roman"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950F8F"/>
    <w:multiLevelType w:val="hybridMultilevel"/>
    <w:tmpl w:val="47A63EA0"/>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nsid w:val="55974A6A"/>
    <w:multiLevelType w:val="hybridMultilevel"/>
    <w:tmpl w:val="042E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B94AA6"/>
    <w:multiLevelType w:val="hybridMultilevel"/>
    <w:tmpl w:val="0A16724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C9185A"/>
    <w:multiLevelType w:val="hybridMultilevel"/>
    <w:tmpl w:val="DDBC3924"/>
    <w:lvl w:ilvl="0" w:tplc="7EAE6CEA">
      <w:start w:val="1"/>
      <w:numFmt w:val="bullet"/>
      <w:lvlText w:val=""/>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2">
    <w:nsid w:val="66CD008E"/>
    <w:multiLevelType w:val="hybridMultilevel"/>
    <w:tmpl w:val="CFBE2AA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9B5950"/>
    <w:multiLevelType w:val="hybridMultilevel"/>
    <w:tmpl w:val="1EB434B8"/>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4">
    <w:nsid w:val="6D2733CB"/>
    <w:multiLevelType w:val="hybridMultilevel"/>
    <w:tmpl w:val="4806628E"/>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167E74"/>
    <w:multiLevelType w:val="hybridMultilevel"/>
    <w:tmpl w:val="DDE2C010"/>
    <w:lvl w:ilvl="0" w:tplc="1BE0CDCA">
      <w:start w:val="1"/>
      <w:numFmt w:val="bullet"/>
      <w:lvlText w:val="r"/>
      <w:lvlJc w:val="left"/>
      <w:pPr>
        <w:ind w:left="833" w:hanging="360"/>
      </w:pPr>
      <w:rPr>
        <w:rFonts w:ascii="Wingdings" w:hAnsi="Wingdings"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1"/>
  </w:num>
  <w:num w:numId="2">
    <w:abstractNumId w:val="10"/>
  </w:num>
  <w:num w:numId="3">
    <w:abstractNumId w:val="35"/>
  </w:num>
  <w:num w:numId="4">
    <w:abstractNumId w:val="13"/>
  </w:num>
  <w:num w:numId="5">
    <w:abstractNumId w:val="25"/>
  </w:num>
  <w:num w:numId="6">
    <w:abstractNumId w:val="33"/>
  </w:num>
  <w:num w:numId="7">
    <w:abstractNumId w:val="7"/>
  </w:num>
  <w:num w:numId="8">
    <w:abstractNumId w:val="31"/>
  </w:num>
  <w:num w:numId="9">
    <w:abstractNumId w:val="5"/>
  </w:num>
  <w:num w:numId="10">
    <w:abstractNumId w:val="30"/>
  </w:num>
  <w:num w:numId="11">
    <w:abstractNumId w:val="34"/>
  </w:num>
  <w:num w:numId="12">
    <w:abstractNumId w:val="23"/>
  </w:num>
  <w:num w:numId="13">
    <w:abstractNumId w:val="27"/>
  </w:num>
  <w:num w:numId="14">
    <w:abstractNumId w:val="9"/>
  </w:num>
  <w:num w:numId="15">
    <w:abstractNumId w:val="32"/>
  </w:num>
  <w:num w:numId="16">
    <w:abstractNumId w:val="15"/>
  </w:num>
  <w:num w:numId="17">
    <w:abstractNumId w:val="3"/>
  </w:num>
  <w:num w:numId="18">
    <w:abstractNumId w:val="26"/>
  </w:num>
  <w:num w:numId="19">
    <w:abstractNumId w:val="28"/>
  </w:num>
  <w:num w:numId="20">
    <w:abstractNumId w:val="24"/>
  </w:num>
  <w:num w:numId="21">
    <w:abstractNumId w:val="20"/>
  </w:num>
  <w:num w:numId="22">
    <w:abstractNumId w:val="6"/>
  </w:num>
  <w:num w:numId="23">
    <w:abstractNumId w:val="16"/>
  </w:num>
  <w:num w:numId="24">
    <w:abstractNumId w:val="19"/>
  </w:num>
  <w:num w:numId="25">
    <w:abstractNumId w:val="12"/>
  </w:num>
  <w:num w:numId="26">
    <w:abstractNumId w:val="14"/>
  </w:num>
  <w:num w:numId="27">
    <w:abstractNumId w:val="18"/>
  </w:num>
  <w:num w:numId="28">
    <w:abstractNumId w:val="8"/>
  </w:num>
  <w:num w:numId="29">
    <w:abstractNumId w:val="17"/>
  </w:num>
  <w:num w:numId="30">
    <w:abstractNumId w:val="21"/>
  </w:num>
  <w:num w:numId="31">
    <w:abstractNumId w:val="29"/>
  </w:num>
  <w:num w:numId="32">
    <w:abstractNumId w:val="11"/>
  </w:num>
  <w:num w:numId="33">
    <w:abstractNumId w:val="4"/>
  </w:num>
  <w:num w:numId="34">
    <w:abstractNumId w:val="22"/>
  </w:num>
  <w:num w:numId="3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0B"/>
    <w:rsid w:val="00000D29"/>
    <w:rsid w:val="00006727"/>
    <w:rsid w:val="00006D52"/>
    <w:rsid w:val="00010784"/>
    <w:rsid w:val="00015CF7"/>
    <w:rsid w:val="0002045D"/>
    <w:rsid w:val="000209F5"/>
    <w:rsid w:val="000268AB"/>
    <w:rsid w:val="00026910"/>
    <w:rsid w:val="00030E5C"/>
    <w:rsid w:val="00033582"/>
    <w:rsid w:val="00034F58"/>
    <w:rsid w:val="00043491"/>
    <w:rsid w:val="000544DF"/>
    <w:rsid w:val="0006380C"/>
    <w:rsid w:val="0006583A"/>
    <w:rsid w:val="00073D91"/>
    <w:rsid w:val="00076206"/>
    <w:rsid w:val="00077682"/>
    <w:rsid w:val="00085357"/>
    <w:rsid w:val="00087678"/>
    <w:rsid w:val="000B023C"/>
    <w:rsid w:val="000B1B1A"/>
    <w:rsid w:val="000B61D6"/>
    <w:rsid w:val="000D2654"/>
    <w:rsid w:val="000D37FE"/>
    <w:rsid w:val="000D38A9"/>
    <w:rsid w:val="000D73A8"/>
    <w:rsid w:val="000D73DF"/>
    <w:rsid w:val="000F43F1"/>
    <w:rsid w:val="000F51CE"/>
    <w:rsid w:val="00111320"/>
    <w:rsid w:val="0011179C"/>
    <w:rsid w:val="00112078"/>
    <w:rsid w:val="00114938"/>
    <w:rsid w:val="001206F3"/>
    <w:rsid w:val="001223FA"/>
    <w:rsid w:val="00125A48"/>
    <w:rsid w:val="00130828"/>
    <w:rsid w:val="00132D63"/>
    <w:rsid w:val="00136290"/>
    <w:rsid w:val="00136449"/>
    <w:rsid w:val="00142E1D"/>
    <w:rsid w:val="00152053"/>
    <w:rsid w:val="0015537A"/>
    <w:rsid w:val="001662B3"/>
    <w:rsid w:val="00174141"/>
    <w:rsid w:val="0017599A"/>
    <w:rsid w:val="00180259"/>
    <w:rsid w:val="00183733"/>
    <w:rsid w:val="001841B8"/>
    <w:rsid w:val="00187796"/>
    <w:rsid w:val="00194E56"/>
    <w:rsid w:val="001A78C2"/>
    <w:rsid w:val="001B1E70"/>
    <w:rsid w:val="001B2EBB"/>
    <w:rsid w:val="001D122D"/>
    <w:rsid w:val="001D5BE6"/>
    <w:rsid w:val="001E6A03"/>
    <w:rsid w:val="001F0025"/>
    <w:rsid w:val="00200F14"/>
    <w:rsid w:val="00226F7B"/>
    <w:rsid w:val="00233502"/>
    <w:rsid w:val="00246CD6"/>
    <w:rsid w:val="00267AEC"/>
    <w:rsid w:val="00275B04"/>
    <w:rsid w:val="00275FD1"/>
    <w:rsid w:val="00280054"/>
    <w:rsid w:val="00284B7B"/>
    <w:rsid w:val="002904AB"/>
    <w:rsid w:val="00290624"/>
    <w:rsid w:val="00292BA1"/>
    <w:rsid w:val="00294748"/>
    <w:rsid w:val="00297169"/>
    <w:rsid w:val="002A1070"/>
    <w:rsid w:val="002A127B"/>
    <w:rsid w:val="002A61DA"/>
    <w:rsid w:val="002B1212"/>
    <w:rsid w:val="002B7F07"/>
    <w:rsid w:val="002C2885"/>
    <w:rsid w:val="002D075F"/>
    <w:rsid w:val="002D24A7"/>
    <w:rsid w:val="002D24DA"/>
    <w:rsid w:val="002E0296"/>
    <w:rsid w:val="002E6A8A"/>
    <w:rsid w:val="002F2402"/>
    <w:rsid w:val="002F2D7A"/>
    <w:rsid w:val="002F308D"/>
    <w:rsid w:val="002F44B2"/>
    <w:rsid w:val="002F44B5"/>
    <w:rsid w:val="002F5A6C"/>
    <w:rsid w:val="00301F50"/>
    <w:rsid w:val="003026F4"/>
    <w:rsid w:val="00305549"/>
    <w:rsid w:val="00310E01"/>
    <w:rsid w:val="00324B13"/>
    <w:rsid w:val="00332766"/>
    <w:rsid w:val="00361945"/>
    <w:rsid w:val="00364285"/>
    <w:rsid w:val="00366EBA"/>
    <w:rsid w:val="00380CA4"/>
    <w:rsid w:val="00383588"/>
    <w:rsid w:val="00390820"/>
    <w:rsid w:val="003913E7"/>
    <w:rsid w:val="00392354"/>
    <w:rsid w:val="00394A5A"/>
    <w:rsid w:val="003A0F67"/>
    <w:rsid w:val="003A236C"/>
    <w:rsid w:val="003A4DB4"/>
    <w:rsid w:val="003A5702"/>
    <w:rsid w:val="003B4839"/>
    <w:rsid w:val="003B7D59"/>
    <w:rsid w:val="003C20DF"/>
    <w:rsid w:val="003C7A71"/>
    <w:rsid w:val="003D323B"/>
    <w:rsid w:val="003E2017"/>
    <w:rsid w:val="003E696E"/>
    <w:rsid w:val="003F0D93"/>
    <w:rsid w:val="003F181B"/>
    <w:rsid w:val="003F2311"/>
    <w:rsid w:val="003F785C"/>
    <w:rsid w:val="003F7ABC"/>
    <w:rsid w:val="00407D31"/>
    <w:rsid w:val="00417AC3"/>
    <w:rsid w:val="00430BC5"/>
    <w:rsid w:val="00434835"/>
    <w:rsid w:val="00445DEF"/>
    <w:rsid w:val="00453478"/>
    <w:rsid w:val="00474C0E"/>
    <w:rsid w:val="0047562E"/>
    <w:rsid w:val="00482B38"/>
    <w:rsid w:val="00482FFB"/>
    <w:rsid w:val="00493636"/>
    <w:rsid w:val="0049688A"/>
    <w:rsid w:val="004A458C"/>
    <w:rsid w:val="004B15DF"/>
    <w:rsid w:val="004B57E7"/>
    <w:rsid w:val="004B74EF"/>
    <w:rsid w:val="004C6E34"/>
    <w:rsid w:val="004D26FD"/>
    <w:rsid w:val="004D3878"/>
    <w:rsid w:val="004D5D16"/>
    <w:rsid w:val="004E1FA8"/>
    <w:rsid w:val="004E518C"/>
    <w:rsid w:val="004F0D71"/>
    <w:rsid w:val="004F307D"/>
    <w:rsid w:val="00505F01"/>
    <w:rsid w:val="00514C51"/>
    <w:rsid w:val="005203BF"/>
    <w:rsid w:val="005331C8"/>
    <w:rsid w:val="005368EE"/>
    <w:rsid w:val="00536FCB"/>
    <w:rsid w:val="00543F6D"/>
    <w:rsid w:val="0055256A"/>
    <w:rsid w:val="005555CD"/>
    <w:rsid w:val="005570C6"/>
    <w:rsid w:val="00563D8B"/>
    <w:rsid w:val="0057033B"/>
    <w:rsid w:val="00573589"/>
    <w:rsid w:val="00586982"/>
    <w:rsid w:val="0058723C"/>
    <w:rsid w:val="00591524"/>
    <w:rsid w:val="00593CE9"/>
    <w:rsid w:val="005A444D"/>
    <w:rsid w:val="005A5317"/>
    <w:rsid w:val="005A5367"/>
    <w:rsid w:val="005B3B71"/>
    <w:rsid w:val="005B79E9"/>
    <w:rsid w:val="005C2E3B"/>
    <w:rsid w:val="005C6EB7"/>
    <w:rsid w:val="005E40F5"/>
    <w:rsid w:val="005E57C2"/>
    <w:rsid w:val="005F2916"/>
    <w:rsid w:val="005F40A6"/>
    <w:rsid w:val="005F4DEA"/>
    <w:rsid w:val="005F632E"/>
    <w:rsid w:val="00602E0B"/>
    <w:rsid w:val="006058FD"/>
    <w:rsid w:val="00606B67"/>
    <w:rsid w:val="00606BE9"/>
    <w:rsid w:val="00610580"/>
    <w:rsid w:val="00613D46"/>
    <w:rsid w:val="00622CC9"/>
    <w:rsid w:val="00625410"/>
    <w:rsid w:val="00640DB2"/>
    <w:rsid w:val="0064166A"/>
    <w:rsid w:val="00655012"/>
    <w:rsid w:val="006622E7"/>
    <w:rsid w:val="006656AA"/>
    <w:rsid w:val="0067677C"/>
    <w:rsid w:val="00677E8E"/>
    <w:rsid w:val="00680C8A"/>
    <w:rsid w:val="00681B1B"/>
    <w:rsid w:val="00683139"/>
    <w:rsid w:val="006833F8"/>
    <w:rsid w:val="00684E6C"/>
    <w:rsid w:val="006914EF"/>
    <w:rsid w:val="00696681"/>
    <w:rsid w:val="00697E33"/>
    <w:rsid w:val="006B2A75"/>
    <w:rsid w:val="006B37E0"/>
    <w:rsid w:val="006C113D"/>
    <w:rsid w:val="006C6050"/>
    <w:rsid w:val="006D08C6"/>
    <w:rsid w:val="006D503C"/>
    <w:rsid w:val="006E7FAC"/>
    <w:rsid w:val="006F0613"/>
    <w:rsid w:val="006F099E"/>
    <w:rsid w:val="006F33EB"/>
    <w:rsid w:val="006F3C0D"/>
    <w:rsid w:val="00703CE6"/>
    <w:rsid w:val="007045ED"/>
    <w:rsid w:val="00705D21"/>
    <w:rsid w:val="0071058D"/>
    <w:rsid w:val="007135B7"/>
    <w:rsid w:val="007142B9"/>
    <w:rsid w:val="00714E14"/>
    <w:rsid w:val="007155DF"/>
    <w:rsid w:val="00735B60"/>
    <w:rsid w:val="00745256"/>
    <w:rsid w:val="007531B5"/>
    <w:rsid w:val="007535C5"/>
    <w:rsid w:val="00755702"/>
    <w:rsid w:val="00755D07"/>
    <w:rsid w:val="00765896"/>
    <w:rsid w:val="00771BE2"/>
    <w:rsid w:val="00773232"/>
    <w:rsid w:val="00776FC9"/>
    <w:rsid w:val="00782A22"/>
    <w:rsid w:val="007832AC"/>
    <w:rsid w:val="00783E83"/>
    <w:rsid w:val="00784B4F"/>
    <w:rsid w:val="00790430"/>
    <w:rsid w:val="007A0B0F"/>
    <w:rsid w:val="007A17B0"/>
    <w:rsid w:val="007A4541"/>
    <w:rsid w:val="007A5F55"/>
    <w:rsid w:val="007A73D9"/>
    <w:rsid w:val="007B6F36"/>
    <w:rsid w:val="007C05E8"/>
    <w:rsid w:val="007C61AA"/>
    <w:rsid w:val="007C7034"/>
    <w:rsid w:val="007D033C"/>
    <w:rsid w:val="007D517E"/>
    <w:rsid w:val="007D6BB2"/>
    <w:rsid w:val="007E1CF2"/>
    <w:rsid w:val="007F097A"/>
    <w:rsid w:val="007F15D3"/>
    <w:rsid w:val="007F1DA2"/>
    <w:rsid w:val="00800261"/>
    <w:rsid w:val="008147F9"/>
    <w:rsid w:val="00821383"/>
    <w:rsid w:val="00822B00"/>
    <w:rsid w:val="00826B77"/>
    <w:rsid w:val="00842A75"/>
    <w:rsid w:val="00843420"/>
    <w:rsid w:val="0085720E"/>
    <w:rsid w:val="0086151E"/>
    <w:rsid w:val="00865E4C"/>
    <w:rsid w:val="0088148F"/>
    <w:rsid w:val="00883FF2"/>
    <w:rsid w:val="008879A3"/>
    <w:rsid w:val="008960B2"/>
    <w:rsid w:val="008C078D"/>
    <w:rsid w:val="008C2F2F"/>
    <w:rsid w:val="008C4FD0"/>
    <w:rsid w:val="008C7AC0"/>
    <w:rsid w:val="008D06EE"/>
    <w:rsid w:val="008D16DF"/>
    <w:rsid w:val="008D294B"/>
    <w:rsid w:val="008D607D"/>
    <w:rsid w:val="008D7FF8"/>
    <w:rsid w:val="008E27E5"/>
    <w:rsid w:val="008E2B73"/>
    <w:rsid w:val="008E3148"/>
    <w:rsid w:val="008F37F0"/>
    <w:rsid w:val="00903AB3"/>
    <w:rsid w:val="009040D6"/>
    <w:rsid w:val="009132EC"/>
    <w:rsid w:val="009234CF"/>
    <w:rsid w:val="0093457F"/>
    <w:rsid w:val="00951D40"/>
    <w:rsid w:val="00955A5B"/>
    <w:rsid w:val="0096776D"/>
    <w:rsid w:val="00971CF7"/>
    <w:rsid w:val="00971DAF"/>
    <w:rsid w:val="00974332"/>
    <w:rsid w:val="0097709B"/>
    <w:rsid w:val="00982FAC"/>
    <w:rsid w:val="009844AE"/>
    <w:rsid w:val="00984E2F"/>
    <w:rsid w:val="009966C0"/>
    <w:rsid w:val="009A02E0"/>
    <w:rsid w:val="009A4833"/>
    <w:rsid w:val="009A74B4"/>
    <w:rsid w:val="009B2A33"/>
    <w:rsid w:val="009B5C6E"/>
    <w:rsid w:val="009C1696"/>
    <w:rsid w:val="009C649F"/>
    <w:rsid w:val="009D2CAB"/>
    <w:rsid w:val="009D6BC2"/>
    <w:rsid w:val="009E138D"/>
    <w:rsid w:val="009E6B5C"/>
    <w:rsid w:val="009F67FB"/>
    <w:rsid w:val="009F7FA1"/>
    <w:rsid w:val="00A02DA4"/>
    <w:rsid w:val="00A07249"/>
    <w:rsid w:val="00A15E49"/>
    <w:rsid w:val="00A16FF7"/>
    <w:rsid w:val="00A17BD6"/>
    <w:rsid w:val="00A32D1A"/>
    <w:rsid w:val="00A32FDF"/>
    <w:rsid w:val="00A336DC"/>
    <w:rsid w:val="00A41B6A"/>
    <w:rsid w:val="00A42A30"/>
    <w:rsid w:val="00A44BB3"/>
    <w:rsid w:val="00A50212"/>
    <w:rsid w:val="00A50928"/>
    <w:rsid w:val="00A536B0"/>
    <w:rsid w:val="00A65667"/>
    <w:rsid w:val="00A71451"/>
    <w:rsid w:val="00A74CA4"/>
    <w:rsid w:val="00A76D65"/>
    <w:rsid w:val="00A76D93"/>
    <w:rsid w:val="00A77342"/>
    <w:rsid w:val="00A92558"/>
    <w:rsid w:val="00AA12DD"/>
    <w:rsid w:val="00AA56C4"/>
    <w:rsid w:val="00AA6C52"/>
    <w:rsid w:val="00AB6F04"/>
    <w:rsid w:val="00AD2EFE"/>
    <w:rsid w:val="00AD615E"/>
    <w:rsid w:val="00AD6DF3"/>
    <w:rsid w:val="00AE412D"/>
    <w:rsid w:val="00AF6631"/>
    <w:rsid w:val="00B00C3F"/>
    <w:rsid w:val="00B03080"/>
    <w:rsid w:val="00B07B24"/>
    <w:rsid w:val="00B21014"/>
    <w:rsid w:val="00B222FA"/>
    <w:rsid w:val="00B23367"/>
    <w:rsid w:val="00B37273"/>
    <w:rsid w:val="00B40BF8"/>
    <w:rsid w:val="00B55153"/>
    <w:rsid w:val="00B65C14"/>
    <w:rsid w:val="00B70DD2"/>
    <w:rsid w:val="00B715B9"/>
    <w:rsid w:val="00B80C81"/>
    <w:rsid w:val="00B812B6"/>
    <w:rsid w:val="00B86C6A"/>
    <w:rsid w:val="00BA3A96"/>
    <w:rsid w:val="00BB4430"/>
    <w:rsid w:val="00BB4F1E"/>
    <w:rsid w:val="00BB5551"/>
    <w:rsid w:val="00BC603E"/>
    <w:rsid w:val="00BD3F29"/>
    <w:rsid w:val="00BE095E"/>
    <w:rsid w:val="00BE2B90"/>
    <w:rsid w:val="00BE6F26"/>
    <w:rsid w:val="00BF31ED"/>
    <w:rsid w:val="00BF6B60"/>
    <w:rsid w:val="00BF6D14"/>
    <w:rsid w:val="00BF72F8"/>
    <w:rsid w:val="00C01016"/>
    <w:rsid w:val="00C116A6"/>
    <w:rsid w:val="00C21EA9"/>
    <w:rsid w:val="00C2738A"/>
    <w:rsid w:val="00C31991"/>
    <w:rsid w:val="00C36D4E"/>
    <w:rsid w:val="00C44C2A"/>
    <w:rsid w:val="00C458B7"/>
    <w:rsid w:val="00C57E6D"/>
    <w:rsid w:val="00C770E1"/>
    <w:rsid w:val="00C82F1D"/>
    <w:rsid w:val="00C84F3F"/>
    <w:rsid w:val="00C85DA6"/>
    <w:rsid w:val="00C96C25"/>
    <w:rsid w:val="00CA0650"/>
    <w:rsid w:val="00CA3B80"/>
    <w:rsid w:val="00CA5113"/>
    <w:rsid w:val="00CA7891"/>
    <w:rsid w:val="00CB3F52"/>
    <w:rsid w:val="00CB43FE"/>
    <w:rsid w:val="00CB5225"/>
    <w:rsid w:val="00CC5060"/>
    <w:rsid w:val="00CD1456"/>
    <w:rsid w:val="00CE2DE5"/>
    <w:rsid w:val="00CF2440"/>
    <w:rsid w:val="00CF6B2F"/>
    <w:rsid w:val="00D00E38"/>
    <w:rsid w:val="00D04CC0"/>
    <w:rsid w:val="00D10854"/>
    <w:rsid w:val="00D11333"/>
    <w:rsid w:val="00D11F7A"/>
    <w:rsid w:val="00D144C9"/>
    <w:rsid w:val="00D21893"/>
    <w:rsid w:val="00D21A8B"/>
    <w:rsid w:val="00D22521"/>
    <w:rsid w:val="00D26CC6"/>
    <w:rsid w:val="00D31407"/>
    <w:rsid w:val="00D45074"/>
    <w:rsid w:val="00D45D84"/>
    <w:rsid w:val="00D518B0"/>
    <w:rsid w:val="00D51F33"/>
    <w:rsid w:val="00D53DA2"/>
    <w:rsid w:val="00D540CF"/>
    <w:rsid w:val="00D54D2C"/>
    <w:rsid w:val="00D55807"/>
    <w:rsid w:val="00D56F67"/>
    <w:rsid w:val="00D57AAC"/>
    <w:rsid w:val="00D6173C"/>
    <w:rsid w:val="00D61C51"/>
    <w:rsid w:val="00D717FC"/>
    <w:rsid w:val="00D75B18"/>
    <w:rsid w:val="00D83AAB"/>
    <w:rsid w:val="00D90156"/>
    <w:rsid w:val="00DA33E3"/>
    <w:rsid w:val="00DA5630"/>
    <w:rsid w:val="00DB0AB7"/>
    <w:rsid w:val="00DB0E1A"/>
    <w:rsid w:val="00DB25E8"/>
    <w:rsid w:val="00DB3129"/>
    <w:rsid w:val="00DB69DD"/>
    <w:rsid w:val="00DC1112"/>
    <w:rsid w:val="00DC2855"/>
    <w:rsid w:val="00DD0220"/>
    <w:rsid w:val="00DD6192"/>
    <w:rsid w:val="00DD6860"/>
    <w:rsid w:val="00DE5DBF"/>
    <w:rsid w:val="00DF61CE"/>
    <w:rsid w:val="00E00D3F"/>
    <w:rsid w:val="00E02B71"/>
    <w:rsid w:val="00E03B4A"/>
    <w:rsid w:val="00E0642E"/>
    <w:rsid w:val="00E17584"/>
    <w:rsid w:val="00E205A3"/>
    <w:rsid w:val="00E230BA"/>
    <w:rsid w:val="00E32B5B"/>
    <w:rsid w:val="00E33947"/>
    <w:rsid w:val="00E35E47"/>
    <w:rsid w:val="00E44085"/>
    <w:rsid w:val="00E519AE"/>
    <w:rsid w:val="00E52E8A"/>
    <w:rsid w:val="00E54D23"/>
    <w:rsid w:val="00E61C96"/>
    <w:rsid w:val="00E62BF4"/>
    <w:rsid w:val="00E65C4F"/>
    <w:rsid w:val="00E66B11"/>
    <w:rsid w:val="00E751DE"/>
    <w:rsid w:val="00E80CE7"/>
    <w:rsid w:val="00E81F66"/>
    <w:rsid w:val="00E90F19"/>
    <w:rsid w:val="00E91C38"/>
    <w:rsid w:val="00E922B8"/>
    <w:rsid w:val="00EA4072"/>
    <w:rsid w:val="00EA5390"/>
    <w:rsid w:val="00EA5728"/>
    <w:rsid w:val="00EC6EB2"/>
    <w:rsid w:val="00ED1159"/>
    <w:rsid w:val="00ED2F52"/>
    <w:rsid w:val="00ED424F"/>
    <w:rsid w:val="00EE0F38"/>
    <w:rsid w:val="00EE4DF4"/>
    <w:rsid w:val="00EF1758"/>
    <w:rsid w:val="00EF4EC4"/>
    <w:rsid w:val="00F0477B"/>
    <w:rsid w:val="00F07B41"/>
    <w:rsid w:val="00F1279B"/>
    <w:rsid w:val="00F15A28"/>
    <w:rsid w:val="00F26865"/>
    <w:rsid w:val="00F366FA"/>
    <w:rsid w:val="00F409CF"/>
    <w:rsid w:val="00F41EF0"/>
    <w:rsid w:val="00F47EDD"/>
    <w:rsid w:val="00F50857"/>
    <w:rsid w:val="00F530BA"/>
    <w:rsid w:val="00F55997"/>
    <w:rsid w:val="00F56F5F"/>
    <w:rsid w:val="00F57155"/>
    <w:rsid w:val="00F73449"/>
    <w:rsid w:val="00F73E61"/>
    <w:rsid w:val="00F7632E"/>
    <w:rsid w:val="00F77059"/>
    <w:rsid w:val="00F81F21"/>
    <w:rsid w:val="00F83393"/>
    <w:rsid w:val="00FB1B07"/>
    <w:rsid w:val="00FB5653"/>
    <w:rsid w:val="00FC033D"/>
    <w:rsid w:val="00FC159B"/>
    <w:rsid w:val="00FC704F"/>
    <w:rsid w:val="00FD1510"/>
    <w:rsid w:val="00FD7782"/>
    <w:rsid w:val="00FF20C6"/>
    <w:rsid w:val="00FF31EB"/>
    <w:rsid w:val="00FF7A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54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D24A7"/>
    <w:pPr>
      <w:spacing w:after="200" w:line="276" w:lineRule="auto"/>
    </w:pPr>
  </w:style>
  <w:style w:type="paragraph" w:styleId="Heading1">
    <w:name w:val="heading 1"/>
    <w:basedOn w:val="Normal"/>
    <w:next w:val="Normal"/>
    <w:link w:val="Heading1Char"/>
    <w:uiPriority w:val="99"/>
    <w:qFormat/>
    <w:rsid w:val="002D24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9"/>
    <w:qFormat/>
    <w:rsid w:val="002D24A7"/>
    <w:pPr>
      <w:spacing w:before="200" w:after="0" w:line="271" w:lineRule="auto"/>
      <w:outlineLvl w:val="1"/>
    </w:pPr>
    <w:rPr>
      <w:smallCaps/>
      <w:sz w:val="28"/>
      <w:szCs w:val="28"/>
    </w:rPr>
  </w:style>
  <w:style w:type="paragraph" w:styleId="Heading3">
    <w:name w:val="heading 3"/>
    <w:basedOn w:val="Normal"/>
    <w:next w:val="Normal"/>
    <w:link w:val="Heading3Char"/>
    <w:uiPriority w:val="99"/>
    <w:qFormat/>
    <w:rsid w:val="002D24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9"/>
    <w:qFormat/>
    <w:rsid w:val="002D24A7"/>
    <w:pPr>
      <w:spacing w:after="0" w:line="271" w:lineRule="auto"/>
      <w:outlineLvl w:val="3"/>
    </w:pPr>
    <w:rPr>
      <w:b/>
      <w:bCs/>
      <w:spacing w:val="5"/>
      <w:sz w:val="24"/>
      <w:szCs w:val="24"/>
    </w:rPr>
  </w:style>
  <w:style w:type="paragraph" w:styleId="Heading5">
    <w:name w:val="heading 5"/>
    <w:basedOn w:val="Normal"/>
    <w:next w:val="Normal"/>
    <w:link w:val="Heading5Char"/>
    <w:uiPriority w:val="99"/>
    <w:qFormat/>
    <w:rsid w:val="002D24A7"/>
    <w:pPr>
      <w:spacing w:after="0" w:line="271" w:lineRule="auto"/>
      <w:outlineLvl w:val="4"/>
    </w:pPr>
    <w:rPr>
      <w:i/>
      <w:iCs/>
      <w:sz w:val="24"/>
      <w:szCs w:val="24"/>
    </w:rPr>
  </w:style>
  <w:style w:type="paragraph" w:styleId="Heading6">
    <w:name w:val="heading 6"/>
    <w:basedOn w:val="Normal"/>
    <w:next w:val="Normal"/>
    <w:link w:val="Heading6Char"/>
    <w:uiPriority w:val="99"/>
    <w:qFormat/>
    <w:rsid w:val="002D24A7"/>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9"/>
    <w:qFormat/>
    <w:rsid w:val="002D24A7"/>
    <w:pPr>
      <w:spacing w:after="0"/>
      <w:outlineLvl w:val="6"/>
    </w:pPr>
    <w:rPr>
      <w:b/>
      <w:bCs/>
      <w:i/>
      <w:iCs/>
      <w:color w:val="5A5A5A"/>
      <w:sz w:val="20"/>
      <w:szCs w:val="20"/>
    </w:rPr>
  </w:style>
  <w:style w:type="paragraph" w:styleId="Heading8">
    <w:name w:val="heading 8"/>
    <w:basedOn w:val="Normal"/>
    <w:next w:val="Normal"/>
    <w:link w:val="Heading8Char"/>
    <w:uiPriority w:val="99"/>
    <w:qFormat/>
    <w:rsid w:val="002D24A7"/>
    <w:pPr>
      <w:spacing w:after="0"/>
      <w:outlineLvl w:val="7"/>
    </w:pPr>
    <w:rPr>
      <w:b/>
      <w:bCs/>
      <w:color w:val="7F7F7F"/>
      <w:sz w:val="20"/>
      <w:szCs w:val="20"/>
    </w:rPr>
  </w:style>
  <w:style w:type="paragraph" w:styleId="Heading9">
    <w:name w:val="heading 9"/>
    <w:basedOn w:val="Normal"/>
    <w:next w:val="Normal"/>
    <w:link w:val="Heading9Char"/>
    <w:uiPriority w:val="99"/>
    <w:qFormat/>
    <w:rsid w:val="002D24A7"/>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D24A7"/>
    <w:rPr>
      <w:rFonts w:cs="Times New Roman"/>
      <w:smallCaps/>
      <w:spacing w:val="5"/>
      <w:sz w:val="36"/>
      <w:szCs w:val="36"/>
    </w:rPr>
  </w:style>
  <w:style w:type="character" w:customStyle="1" w:styleId="Heading2Char">
    <w:name w:val="Heading 2 Char"/>
    <w:basedOn w:val="DefaultParagraphFont"/>
    <w:link w:val="Heading2"/>
    <w:uiPriority w:val="99"/>
    <w:semiHidden/>
    <w:locked/>
    <w:rsid w:val="002D24A7"/>
    <w:rPr>
      <w:rFonts w:cs="Times New Roman"/>
      <w:smallCaps/>
      <w:sz w:val="28"/>
      <w:szCs w:val="28"/>
    </w:rPr>
  </w:style>
  <w:style w:type="character" w:customStyle="1" w:styleId="Heading3Char">
    <w:name w:val="Heading 3 Char"/>
    <w:basedOn w:val="DefaultParagraphFont"/>
    <w:link w:val="Heading3"/>
    <w:uiPriority w:val="99"/>
    <w:semiHidden/>
    <w:locked/>
    <w:rsid w:val="002D24A7"/>
    <w:rPr>
      <w:rFonts w:cs="Times New Roman"/>
      <w:i/>
      <w:iCs/>
      <w:smallCaps/>
      <w:spacing w:val="5"/>
      <w:sz w:val="26"/>
      <w:szCs w:val="26"/>
    </w:rPr>
  </w:style>
  <w:style w:type="character" w:customStyle="1" w:styleId="Heading4Char">
    <w:name w:val="Heading 4 Char"/>
    <w:basedOn w:val="DefaultParagraphFont"/>
    <w:link w:val="Heading4"/>
    <w:uiPriority w:val="99"/>
    <w:semiHidden/>
    <w:locked/>
    <w:rsid w:val="002D24A7"/>
    <w:rPr>
      <w:rFonts w:cs="Times New Roman"/>
      <w:b/>
      <w:bCs/>
      <w:spacing w:val="5"/>
      <w:sz w:val="24"/>
      <w:szCs w:val="24"/>
    </w:rPr>
  </w:style>
  <w:style w:type="character" w:customStyle="1" w:styleId="Heading5Char">
    <w:name w:val="Heading 5 Char"/>
    <w:basedOn w:val="DefaultParagraphFont"/>
    <w:link w:val="Heading5"/>
    <w:uiPriority w:val="99"/>
    <w:semiHidden/>
    <w:locked/>
    <w:rsid w:val="002D24A7"/>
    <w:rPr>
      <w:rFonts w:cs="Times New Roman"/>
      <w:i/>
      <w:iCs/>
      <w:sz w:val="24"/>
      <w:szCs w:val="24"/>
    </w:rPr>
  </w:style>
  <w:style w:type="character" w:customStyle="1" w:styleId="Heading6Char">
    <w:name w:val="Heading 6 Char"/>
    <w:basedOn w:val="DefaultParagraphFont"/>
    <w:link w:val="Heading6"/>
    <w:uiPriority w:val="99"/>
    <w:semiHidden/>
    <w:locked/>
    <w:rsid w:val="002D24A7"/>
    <w:rPr>
      <w:rFonts w:cs="Times New Roman"/>
      <w:b/>
      <w:bCs/>
      <w:color w:val="595959"/>
      <w:spacing w:val="5"/>
      <w:shd w:val="clear" w:color="auto" w:fill="FFFFFF"/>
    </w:rPr>
  </w:style>
  <w:style w:type="character" w:customStyle="1" w:styleId="Heading7Char">
    <w:name w:val="Heading 7 Char"/>
    <w:basedOn w:val="DefaultParagraphFont"/>
    <w:link w:val="Heading7"/>
    <w:uiPriority w:val="99"/>
    <w:semiHidden/>
    <w:locked/>
    <w:rsid w:val="002D24A7"/>
    <w:rPr>
      <w:rFonts w:cs="Times New Roman"/>
      <w:b/>
      <w:bCs/>
      <w:i/>
      <w:iCs/>
      <w:color w:val="5A5A5A"/>
      <w:sz w:val="20"/>
      <w:szCs w:val="20"/>
    </w:rPr>
  </w:style>
  <w:style w:type="character" w:customStyle="1" w:styleId="Heading8Char">
    <w:name w:val="Heading 8 Char"/>
    <w:basedOn w:val="DefaultParagraphFont"/>
    <w:link w:val="Heading8"/>
    <w:uiPriority w:val="99"/>
    <w:semiHidden/>
    <w:locked/>
    <w:rsid w:val="002D24A7"/>
    <w:rPr>
      <w:rFonts w:cs="Times New Roman"/>
      <w:b/>
      <w:bCs/>
      <w:color w:val="7F7F7F"/>
      <w:sz w:val="20"/>
      <w:szCs w:val="20"/>
    </w:rPr>
  </w:style>
  <w:style w:type="character" w:customStyle="1" w:styleId="Heading9Char">
    <w:name w:val="Heading 9 Char"/>
    <w:basedOn w:val="DefaultParagraphFont"/>
    <w:link w:val="Heading9"/>
    <w:uiPriority w:val="99"/>
    <w:semiHidden/>
    <w:locked/>
    <w:rsid w:val="002D24A7"/>
    <w:rPr>
      <w:rFonts w:cs="Times New Roman"/>
      <w:b/>
      <w:bCs/>
      <w:i/>
      <w:iCs/>
      <w:color w:val="7F7F7F"/>
      <w:sz w:val="18"/>
      <w:szCs w:val="18"/>
    </w:rPr>
  </w:style>
  <w:style w:type="paragraph" w:styleId="NoSpacing">
    <w:name w:val="No Spacing"/>
    <w:basedOn w:val="Normal"/>
    <w:link w:val="NoSpacingChar"/>
    <w:uiPriority w:val="99"/>
    <w:qFormat/>
    <w:rsid w:val="002D24A7"/>
    <w:pPr>
      <w:spacing w:after="0" w:line="240" w:lineRule="auto"/>
    </w:pPr>
  </w:style>
  <w:style w:type="character" w:customStyle="1" w:styleId="NoSpacingChar">
    <w:name w:val="No Spacing Char"/>
    <w:basedOn w:val="DefaultParagraphFont"/>
    <w:link w:val="NoSpacing"/>
    <w:uiPriority w:val="99"/>
    <w:locked/>
    <w:rsid w:val="00087678"/>
    <w:rPr>
      <w:rFonts w:cs="Times New Roman"/>
    </w:rPr>
  </w:style>
  <w:style w:type="paragraph" w:styleId="BalloonText">
    <w:name w:val="Balloon Text"/>
    <w:basedOn w:val="Normal"/>
    <w:link w:val="BalloonTextChar"/>
    <w:uiPriority w:val="99"/>
    <w:semiHidden/>
    <w:rsid w:val="00087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7678"/>
    <w:rPr>
      <w:rFonts w:ascii="Tahoma" w:hAnsi="Tahoma" w:cs="Tahoma"/>
      <w:sz w:val="16"/>
      <w:szCs w:val="16"/>
    </w:rPr>
  </w:style>
  <w:style w:type="paragraph" w:styleId="Title">
    <w:name w:val="Title"/>
    <w:basedOn w:val="Normal"/>
    <w:next w:val="Normal"/>
    <w:link w:val="TitleChar"/>
    <w:uiPriority w:val="99"/>
    <w:qFormat/>
    <w:rsid w:val="002D24A7"/>
    <w:pPr>
      <w:spacing w:after="300" w:line="240" w:lineRule="auto"/>
      <w:contextualSpacing/>
    </w:pPr>
    <w:rPr>
      <w:smallCaps/>
      <w:sz w:val="52"/>
      <w:szCs w:val="52"/>
    </w:rPr>
  </w:style>
  <w:style w:type="character" w:customStyle="1" w:styleId="TitleChar">
    <w:name w:val="Title Char"/>
    <w:basedOn w:val="DefaultParagraphFont"/>
    <w:link w:val="Title"/>
    <w:uiPriority w:val="99"/>
    <w:locked/>
    <w:rsid w:val="002D24A7"/>
    <w:rPr>
      <w:rFonts w:cs="Times New Roman"/>
      <w:smallCaps/>
      <w:sz w:val="52"/>
      <w:szCs w:val="52"/>
    </w:rPr>
  </w:style>
  <w:style w:type="paragraph" w:styleId="Subtitle">
    <w:name w:val="Subtitle"/>
    <w:basedOn w:val="Normal"/>
    <w:next w:val="Normal"/>
    <w:link w:val="SubtitleChar"/>
    <w:uiPriority w:val="99"/>
    <w:qFormat/>
    <w:rsid w:val="002D24A7"/>
    <w:rPr>
      <w:i/>
      <w:iCs/>
      <w:smallCaps/>
      <w:spacing w:val="10"/>
      <w:sz w:val="28"/>
      <w:szCs w:val="28"/>
    </w:rPr>
  </w:style>
  <w:style w:type="character" w:customStyle="1" w:styleId="SubtitleChar">
    <w:name w:val="Subtitle Char"/>
    <w:basedOn w:val="DefaultParagraphFont"/>
    <w:link w:val="Subtitle"/>
    <w:uiPriority w:val="99"/>
    <w:locked/>
    <w:rsid w:val="002D24A7"/>
    <w:rPr>
      <w:rFonts w:cs="Times New Roman"/>
      <w:i/>
      <w:iCs/>
      <w:smallCaps/>
      <w:spacing w:val="10"/>
      <w:sz w:val="28"/>
      <w:szCs w:val="28"/>
    </w:rPr>
  </w:style>
  <w:style w:type="character" w:styleId="Strong">
    <w:name w:val="Strong"/>
    <w:basedOn w:val="DefaultParagraphFont"/>
    <w:uiPriority w:val="99"/>
    <w:qFormat/>
    <w:rsid w:val="002D24A7"/>
    <w:rPr>
      <w:rFonts w:cs="Times New Roman"/>
      <w:b/>
    </w:rPr>
  </w:style>
  <w:style w:type="character" w:styleId="Emphasis">
    <w:name w:val="Emphasis"/>
    <w:basedOn w:val="DefaultParagraphFont"/>
    <w:uiPriority w:val="99"/>
    <w:qFormat/>
    <w:rsid w:val="002D24A7"/>
    <w:rPr>
      <w:rFonts w:cs="Times New Roman"/>
      <w:b/>
      <w:i/>
      <w:spacing w:val="10"/>
    </w:rPr>
  </w:style>
  <w:style w:type="paragraph" w:styleId="ListParagraph">
    <w:name w:val="List Paragraph"/>
    <w:basedOn w:val="Normal"/>
    <w:uiPriority w:val="99"/>
    <w:qFormat/>
    <w:rsid w:val="002D24A7"/>
    <w:pPr>
      <w:ind w:left="720"/>
      <w:contextualSpacing/>
    </w:pPr>
  </w:style>
  <w:style w:type="paragraph" w:styleId="Quote">
    <w:name w:val="Quote"/>
    <w:basedOn w:val="Normal"/>
    <w:next w:val="Normal"/>
    <w:link w:val="QuoteChar"/>
    <w:uiPriority w:val="99"/>
    <w:qFormat/>
    <w:rsid w:val="002D24A7"/>
    <w:rPr>
      <w:i/>
      <w:iCs/>
    </w:rPr>
  </w:style>
  <w:style w:type="character" w:customStyle="1" w:styleId="QuoteChar">
    <w:name w:val="Quote Char"/>
    <w:basedOn w:val="DefaultParagraphFont"/>
    <w:link w:val="Quote"/>
    <w:uiPriority w:val="99"/>
    <w:locked/>
    <w:rsid w:val="002D24A7"/>
    <w:rPr>
      <w:rFonts w:cs="Times New Roman"/>
      <w:i/>
      <w:iCs/>
    </w:rPr>
  </w:style>
  <w:style w:type="paragraph" w:styleId="IntenseQuote">
    <w:name w:val="Intense Quote"/>
    <w:basedOn w:val="Normal"/>
    <w:next w:val="Normal"/>
    <w:link w:val="IntenseQuoteChar"/>
    <w:uiPriority w:val="99"/>
    <w:qFormat/>
    <w:rsid w:val="002D24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99"/>
    <w:locked/>
    <w:rsid w:val="002D24A7"/>
    <w:rPr>
      <w:rFonts w:cs="Times New Roman"/>
      <w:i/>
      <w:iCs/>
    </w:rPr>
  </w:style>
  <w:style w:type="character" w:styleId="SubtleEmphasis">
    <w:name w:val="Subtle Emphasis"/>
    <w:basedOn w:val="DefaultParagraphFont"/>
    <w:uiPriority w:val="99"/>
    <w:qFormat/>
    <w:rsid w:val="002D24A7"/>
    <w:rPr>
      <w:rFonts w:cs="Times New Roman"/>
      <w:i/>
    </w:rPr>
  </w:style>
  <w:style w:type="character" w:styleId="IntenseEmphasis">
    <w:name w:val="Intense Emphasis"/>
    <w:basedOn w:val="DefaultParagraphFont"/>
    <w:uiPriority w:val="99"/>
    <w:qFormat/>
    <w:rsid w:val="002D24A7"/>
    <w:rPr>
      <w:rFonts w:cs="Times New Roman"/>
      <w:b/>
      <w:i/>
    </w:rPr>
  </w:style>
  <w:style w:type="character" w:styleId="SubtleReference">
    <w:name w:val="Subtle Reference"/>
    <w:basedOn w:val="DefaultParagraphFont"/>
    <w:uiPriority w:val="99"/>
    <w:qFormat/>
    <w:rsid w:val="002D24A7"/>
    <w:rPr>
      <w:rFonts w:cs="Times New Roman"/>
      <w:smallCaps/>
    </w:rPr>
  </w:style>
  <w:style w:type="character" w:styleId="IntenseReference">
    <w:name w:val="Intense Reference"/>
    <w:basedOn w:val="DefaultParagraphFont"/>
    <w:uiPriority w:val="99"/>
    <w:qFormat/>
    <w:rsid w:val="002D24A7"/>
    <w:rPr>
      <w:rFonts w:cs="Times New Roman"/>
      <w:b/>
      <w:smallCaps/>
    </w:rPr>
  </w:style>
  <w:style w:type="character" w:styleId="BookTitle">
    <w:name w:val="Book Title"/>
    <w:basedOn w:val="DefaultParagraphFont"/>
    <w:uiPriority w:val="99"/>
    <w:qFormat/>
    <w:rsid w:val="002D24A7"/>
    <w:rPr>
      <w:rFonts w:cs="Times New Roman"/>
      <w:i/>
      <w:iCs/>
      <w:smallCaps/>
      <w:spacing w:val="5"/>
    </w:rPr>
  </w:style>
  <w:style w:type="paragraph" w:styleId="TOCHeading">
    <w:name w:val="TOC Heading"/>
    <w:basedOn w:val="Heading1"/>
    <w:next w:val="Normal"/>
    <w:uiPriority w:val="99"/>
    <w:qFormat/>
    <w:rsid w:val="002D24A7"/>
    <w:pPr>
      <w:outlineLvl w:val="9"/>
    </w:pPr>
  </w:style>
  <w:style w:type="paragraph" w:styleId="Caption">
    <w:name w:val="caption"/>
    <w:basedOn w:val="Normal"/>
    <w:next w:val="Normal"/>
    <w:uiPriority w:val="99"/>
    <w:qFormat/>
    <w:rsid w:val="00E65C4F"/>
    <w:pPr>
      <w:spacing w:line="240" w:lineRule="auto"/>
    </w:pPr>
    <w:rPr>
      <w:b/>
      <w:bCs/>
      <w:color w:val="94C600"/>
      <w:sz w:val="18"/>
      <w:szCs w:val="18"/>
    </w:rPr>
  </w:style>
  <w:style w:type="paragraph" w:styleId="Header">
    <w:name w:val="header"/>
    <w:basedOn w:val="Normal"/>
    <w:link w:val="HeaderChar"/>
    <w:uiPriority w:val="99"/>
    <w:rsid w:val="001B1E7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B1E70"/>
    <w:rPr>
      <w:rFonts w:cs="Times New Roman"/>
    </w:rPr>
  </w:style>
  <w:style w:type="paragraph" w:styleId="Footer">
    <w:name w:val="footer"/>
    <w:basedOn w:val="Normal"/>
    <w:link w:val="FooterChar"/>
    <w:uiPriority w:val="99"/>
    <w:rsid w:val="001B1E7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B1E70"/>
    <w:rPr>
      <w:rFonts w:cs="Times New Roman"/>
    </w:rPr>
  </w:style>
  <w:style w:type="paragraph" w:styleId="NormalWeb">
    <w:name w:val="Normal (Web)"/>
    <w:basedOn w:val="Normal"/>
    <w:uiPriority w:val="99"/>
    <w:semiHidden/>
    <w:rsid w:val="00E17584"/>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rsid w:val="008C4FD0"/>
    <w:rPr>
      <w:rFonts w:cs="Times New Roman"/>
      <w:sz w:val="16"/>
      <w:szCs w:val="16"/>
    </w:rPr>
  </w:style>
  <w:style w:type="paragraph" w:styleId="CommentText">
    <w:name w:val="annotation text"/>
    <w:basedOn w:val="Normal"/>
    <w:link w:val="CommentTextChar"/>
    <w:uiPriority w:val="99"/>
    <w:rsid w:val="008C4FD0"/>
    <w:pPr>
      <w:spacing w:line="240" w:lineRule="auto"/>
    </w:pPr>
    <w:rPr>
      <w:sz w:val="20"/>
      <w:szCs w:val="20"/>
    </w:rPr>
  </w:style>
  <w:style w:type="character" w:customStyle="1" w:styleId="CommentTextChar">
    <w:name w:val="Comment Text Char"/>
    <w:basedOn w:val="DefaultParagraphFont"/>
    <w:link w:val="CommentText"/>
    <w:uiPriority w:val="99"/>
    <w:locked/>
    <w:rsid w:val="008C4FD0"/>
    <w:rPr>
      <w:rFonts w:cs="Times New Roman"/>
      <w:sz w:val="20"/>
      <w:szCs w:val="20"/>
    </w:rPr>
  </w:style>
  <w:style w:type="paragraph" w:styleId="CommentSubject">
    <w:name w:val="annotation subject"/>
    <w:basedOn w:val="CommentText"/>
    <w:next w:val="CommentText"/>
    <w:link w:val="CommentSubjectChar"/>
    <w:uiPriority w:val="99"/>
    <w:semiHidden/>
    <w:rsid w:val="008C4FD0"/>
    <w:rPr>
      <w:b/>
      <w:bCs/>
    </w:rPr>
  </w:style>
  <w:style w:type="character" w:customStyle="1" w:styleId="CommentSubjectChar">
    <w:name w:val="Comment Subject Char"/>
    <w:basedOn w:val="CommentTextChar"/>
    <w:link w:val="CommentSubject"/>
    <w:uiPriority w:val="99"/>
    <w:semiHidden/>
    <w:locked/>
    <w:rsid w:val="008C4FD0"/>
    <w:rPr>
      <w:rFonts w:cs="Times New Roman"/>
      <w:b/>
      <w:bCs/>
      <w:sz w:val="20"/>
      <w:szCs w:val="20"/>
    </w:rPr>
  </w:style>
  <w:style w:type="table" w:styleId="TableGrid">
    <w:name w:val="Table Grid"/>
    <w:basedOn w:val="TableNormal"/>
    <w:uiPriority w:val="99"/>
    <w:rsid w:val="00D22521"/>
    <w:rPr>
      <w:rFonts w:ascii="Arial Narrow" w:hAnsi="Arial Narrow"/>
      <w:sz w:val="24"/>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555CD"/>
    <w:rPr>
      <w:rFonts w:cs="Times New Roman"/>
      <w:color w:val="E68200"/>
      <w:u w:val="single"/>
    </w:rPr>
  </w:style>
  <w:style w:type="paragraph" w:styleId="Revision">
    <w:name w:val="Revision"/>
    <w:hidden/>
    <w:uiPriority w:val="99"/>
    <w:semiHidden/>
    <w:rsid w:val="000B023C"/>
  </w:style>
  <w:style w:type="character" w:styleId="FollowedHyperlink">
    <w:name w:val="FollowedHyperlink"/>
    <w:basedOn w:val="DefaultParagraphFont"/>
    <w:uiPriority w:val="99"/>
    <w:semiHidden/>
    <w:unhideWhenUsed/>
    <w:locked/>
    <w:rsid w:val="00DF61C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D24A7"/>
    <w:pPr>
      <w:spacing w:after="200" w:line="276" w:lineRule="auto"/>
    </w:pPr>
  </w:style>
  <w:style w:type="paragraph" w:styleId="Heading1">
    <w:name w:val="heading 1"/>
    <w:basedOn w:val="Normal"/>
    <w:next w:val="Normal"/>
    <w:link w:val="Heading1Char"/>
    <w:uiPriority w:val="99"/>
    <w:qFormat/>
    <w:rsid w:val="002D24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9"/>
    <w:qFormat/>
    <w:rsid w:val="002D24A7"/>
    <w:pPr>
      <w:spacing w:before="200" w:after="0" w:line="271" w:lineRule="auto"/>
      <w:outlineLvl w:val="1"/>
    </w:pPr>
    <w:rPr>
      <w:smallCaps/>
      <w:sz w:val="28"/>
      <w:szCs w:val="28"/>
    </w:rPr>
  </w:style>
  <w:style w:type="paragraph" w:styleId="Heading3">
    <w:name w:val="heading 3"/>
    <w:basedOn w:val="Normal"/>
    <w:next w:val="Normal"/>
    <w:link w:val="Heading3Char"/>
    <w:uiPriority w:val="99"/>
    <w:qFormat/>
    <w:rsid w:val="002D24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9"/>
    <w:qFormat/>
    <w:rsid w:val="002D24A7"/>
    <w:pPr>
      <w:spacing w:after="0" w:line="271" w:lineRule="auto"/>
      <w:outlineLvl w:val="3"/>
    </w:pPr>
    <w:rPr>
      <w:b/>
      <w:bCs/>
      <w:spacing w:val="5"/>
      <w:sz w:val="24"/>
      <w:szCs w:val="24"/>
    </w:rPr>
  </w:style>
  <w:style w:type="paragraph" w:styleId="Heading5">
    <w:name w:val="heading 5"/>
    <w:basedOn w:val="Normal"/>
    <w:next w:val="Normal"/>
    <w:link w:val="Heading5Char"/>
    <w:uiPriority w:val="99"/>
    <w:qFormat/>
    <w:rsid w:val="002D24A7"/>
    <w:pPr>
      <w:spacing w:after="0" w:line="271" w:lineRule="auto"/>
      <w:outlineLvl w:val="4"/>
    </w:pPr>
    <w:rPr>
      <w:i/>
      <w:iCs/>
      <w:sz w:val="24"/>
      <w:szCs w:val="24"/>
    </w:rPr>
  </w:style>
  <w:style w:type="paragraph" w:styleId="Heading6">
    <w:name w:val="heading 6"/>
    <w:basedOn w:val="Normal"/>
    <w:next w:val="Normal"/>
    <w:link w:val="Heading6Char"/>
    <w:uiPriority w:val="99"/>
    <w:qFormat/>
    <w:rsid w:val="002D24A7"/>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9"/>
    <w:qFormat/>
    <w:rsid w:val="002D24A7"/>
    <w:pPr>
      <w:spacing w:after="0"/>
      <w:outlineLvl w:val="6"/>
    </w:pPr>
    <w:rPr>
      <w:b/>
      <w:bCs/>
      <w:i/>
      <w:iCs/>
      <w:color w:val="5A5A5A"/>
      <w:sz w:val="20"/>
      <w:szCs w:val="20"/>
    </w:rPr>
  </w:style>
  <w:style w:type="paragraph" w:styleId="Heading8">
    <w:name w:val="heading 8"/>
    <w:basedOn w:val="Normal"/>
    <w:next w:val="Normal"/>
    <w:link w:val="Heading8Char"/>
    <w:uiPriority w:val="99"/>
    <w:qFormat/>
    <w:rsid w:val="002D24A7"/>
    <w:pPr>
      <w:spacing w:after="0"/>
      <w:outlineLvl w:val="7"/>
    </w:pPr>
    <w:rPr>
      <w:b/>
      <w:bCs/>
      <w:color w:val="7F7F7F"/>
      <w:sz w:val="20"/>
      <w:szCs w:val="20"/>
    </w:rPr>
  </w:style>
  <w:style w:type="paragraph" w:styleId="Heading9">
    <w:name w:val="heading 9"/>
    <w:basedOn w:val="Normal"/>
    <w:next w:val="Normal"/>
    <w:link w:val="Heading9Char"/>
    <w:uiPriority w:val="99"/>
    <w:qFormat/>
    <w:rsid w:val="002D24A7"/>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D24A7"/>
    <w:rPr>
      <w:rFonts w:cs="Times New Roman"/>
      <w:smallCaps/>
      <w:spacing w:val="5"/>
      <w:sz w:val="36"/>
      <w:szCs w:val="36"/>
    </w:rPr>
  </w:style>
  <w:style w:type="character" w:customStyle="1" w:styleId="Heading2Char">
    <w:name w:val="Heading 2 Char"/>
    <w:basedOn w:val="DefaultParagraphFont"/>
    <w:link w:val="Heading2"/>
    <w:uiPriority w:val="99"/>
    <w:semiHidden/>
    <w:locked/>
    <w:rsid w:val="002D24A7"/>
    <w:rPr>
      <w:rFonts w:cs="Times New Roman"/>
      <w:smallCaps/>
      <w:sz w:val="28"/>
      <w:szCs w:val="28"/>
    </w:rPr>
  </w:style>
  <w:style w:type="character" w:customStyle="1" w:styleId="Heading3Char">
    <w:name w:val="Heading 3 Char"/>
    <w:basedOn w:val="DefaultParagraphFont"/>
    <w:link w:val="Heading3"/>
    <w:uiPriority w:val="99"/>
    <w:semiHidden/>
    <w:locked/>
    <w:rsid w:val="002D24A7"/>
    <w:rPr>
      <w:rFonts w:cs="Times New Roman"/>
      <w:i/>
      <w:iCs/>
      <w:smallCaps/>
      <w:spacing w:val="5"/>
      <w:sz w:val="26"/>
      <w:szCs w:val="26"/>
    </w:rPr>
  </w:style>
  <w:style w:type="character" w:customStyle="1" w:styleId="Heading4Char">
    <w:name w:val="Heading 4 Char"/>
    <w:basedOn w:val="DefaultParagraphFont"/>
    <w:link w:val="Heading4"/>
    <w:uiPriority w:val="99"/>
    <w:semiHidden/>
    <w:locked/>
    <w:rsid w:val="002D24A7"/>
    <w:rPr>
      <w:rFonts w:cs="Times New Roman"/>
      <w:b/>
      <w:bCs/>
      <w:spacing w:val="5"/>
      <w:sz w:val="24"/>
      <w:szCs w:val="24"/>
    </w:rPr>
  </w:style>
  <w:style w:type="character" w:customStyle="1" w:styleId="Heading5Char">
    <w:name w:val="Heading 5 Char"/>
    <w:basedOn w:val="DefaultParagraphFont"/>
    <w:link w:val="Heading5"/>
    <w:uiPriority w:val="99"/>
    <w:semiHidden/>
    <w:locked/>
    <w:rsid w:val="002D24A7"/>
    <w:rPr>
      <w:rFonts w:cs="Times New Roman"/>
      <w:i/>
      <w:iCs/>
      <w:sz w:val="24"/>
      <w:szCs w:val="24"/>
    </w:rPr>
  </w:style>
  <w:style w:type="character" w:customStyle="1" w:styleId="Heading6Char">
    <w:name w:val="Heading 6 Char"/>
    <w:basedOn w:val="DefaultParagraphFont"/>
    <w:link w:val="Heading6"/>
    <w:uiPriority w:val="99"/>
    <w:semiHidden/>
    <w:locked/>
    <w:rsid w:val="002D24A7"/>
    <w:rPr>
      <w:rFonts w:cs="Times New Roman"/>
      <w:b/>
      <w:bCs/>
      <w:color w:val="595959"/>
      <w:spacing w:val="5"/>
      <w:shd w:val="clear" w:color="auto" w:fill="FFFFFF"/>
    </w:rPr>
  </w:style>
  <w:style w:type="character" w:customStyle="1" w:styleId="Heading7Char">
    <w:name w:val="Heading 7 Char"/>
    <w:basedOn w:val="DefaultParagraphFont"/>
    <w:link w:val="Heading7"/>
    <w:uiPriority w:val="99"/>
    <w:semiHidden/>
    <w:locked/>
    <w:rsid w:val="002D24A7"/>
    <w:rPr>
      <w:rFonts w:cs="Times New Roman"/>
      <w:b/>
      <w:bCs/>
      <w:i/>
      <w:iCs/>
      <w:color w:val="5A5A5A"/>
      <w:sz w:val="20"/>
      <w:szCs w:val="20"/>
    </w:rPr>
  </w:style>
  <w:style w:type="character" w:customStyle="1" w:styleId="Heading8Char">
    <w:name w:val="Heading 8 Char"/>
    <w:basedOn w:val="DefaultParagraphFont"/>
    <w:link w:val="Heading8"/>
    <w:uiPriority w:val="99"/>
    <w:semiHidden/>
    <w:locked/>
    <w:rsid w:val="002D24A7"/>
    <w:rPr>
      <w:rFonts w:cs="Times New Roman"/>
      <w:b/>
      <w:bCs/>
      <w:color w:val="7F7F7F"/>
      <w:sz w:val="20"/>
      <w:szCs w:val="20"/>
    </w:rPr>
  </w:style>
  <w:style w:type="character" w:customStyle="1" w:styleId="Heading9Char">
    <w:name w:val="Heading 9 Char"/>
    <w:basedOn w:val="DefaultParagraphFont"/>
    <w:link w:val="Heading9"/>
    <w:uiPriority w:val="99"/>
    <w:semiHidden/>
    <w:locked/>
    <w:rsid w:val="002D24A7"/>
    <w:rPr>
      <w:rFonts w:cs="Times New Roman"/>
      <w:b/>
      <w:bCs/>
      <w:i/>
      <w:iCs/>
      <w:color w:val="7F7F7F"/>
      <w:sz w:val="18"/>
      <w:szCs w:val="18"/>
    </w:rPr>
  </w:style>
  <w:style w:type="paragraph" w:styleId="NoSpacing">
    <w:name w:val="No Spacing"/>
    <w:basedOn w:val="Normal"/>
    <w:link w:val="NoSpacingChar"/>
    <w:uiPriority w:val="99"/>
    <w:qFormat/>
    <w:rsid w:val="002D24A7"/>
    <w:pPr>
      <w:spacing w:after="0" w:line="240" w:lineRule="auto"/>
    </w:pPr>
  </w:style>
  <w:style w:type="character" w:customStyle="1" w:styleId="NoSpacingChar">
    <w:name w:val="No Spacing Char"/>
    <w:basedOn w:val="DefaultParagraphFont"/>
    <w:link w:val="NoSpacing"/>
    <w:uiPriority w:val="99"/>
    <w:locked/>
    <w:rsid w:val="00087678"/>
    <w:rPr>
      <w:rFonts w:cs="Times New Roman"/>
    </w:rPr>
  </w:style>
  <w:style w:type="paragraph" w:styleId="BalloonText">
    <w:name w:val="Balloon Text"/>
    <w:basedOn w:val="Normal"/>
    <w:link w:val="BalloonTextChar"/>
    <w:uiPriority w:val="99"/>
    <w:semiHidden/>
    <w:rsid w:val="00087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7678"/>
    <w:rPr>
      <w:rFonts w:ascii="Tahoma" w:hAnsi="Tahoma" w:cs="Tahoma"/>
      <w:sz w:val="16"/>
      <w:szCs w:val="16"/>
    </w:rPr>
  </w:style>
  <w:style w:type="paragraph" w:styleId="Title">
    <w:name w:val="Title"/>
    <w:basedOn w:val="Normal"/>
    <w:next w:val="Normal"/>
    <w:link w:val="TitleChar"/>
    <w:uiPriority w:val="99"/>
    <w:qFormat/>
    <w:rsid w:val="002D24A7"/>
    <w:pPr>
      <w:spacing w:after="300" w:line="240" w:lineRule="auto"/>
      <w:contextualSpacing/>
    </w:pPr>
    <w:rPr>
      <w:smallCaps/>
      <w:sz w:val="52"/>
      <w:szCs w:val="52"/>
    </w:rPr>
  </w:style>
  <w:style w:type="character" w:customStyle="1" w:styleId="TitleChar">
    <w:name w:val="Title Char"/>
    <w:basedOn w:val="DefaultParagraphFont"/>
    <w:link w:val="Title"/>
    <w:uiPriority w:val="99"/>
    <w:locked/>
    <w:rsid w:val="002D24A7"/>
    <w:rPr>
      <w:rFonts w:cs="Times New Roman"/>
      <w:smallCaps/>
      <w:sz w:val="52"/>
      <w:szCs w:val="52"/>
    </w:rPr>
  </w:style>
  <w:style w:type="paragraph" w:styleId="Subtitle">
    <w:name w:val="Subtitle"/>
    <w:basedOn w:val="Normal"/>
    <w:next w:val="Normal"/>
    <w:link w:val="SubtitleChar"/>
    <w:uiPriority w:val="99"/>
    <w:qFormat/>
    <w:rsid w:val="002D24A7"/>
    <w:rPr>
      <w:i/>
      <w:iCs/>
      <w:smallCaps/>
      <w:spacing w:val="10"/>
      <w:sz w:val="28"/>
      <w:szCs w:val="28"/>
    </w:rPr>
  </w:style>
  <w:style w:type="character" w:customStyle="1" w:styleId="SubtitleChar">
    <w:name w:val="Subtitle Char"/>
    <w:basedOn w:val="DefaultParagraphFont"/>
    <w:link w:val="Subtitle"/>
    <w:uiPriority w:val="99"/>
    <w:locked/>
    <w:rsid w:val="002D24A7"/>
    <w:rPr>
      <w:rFonts w:cs="Times New Roman"/>
      <w:i/>
      <w:iCs/>
      <w:smallCaps/>
      <w:spacing w:val="10"/>
      <w:sz w:val="28"/>
      <w:szCs w:val="28"/>
    </w:rPr>
  </w:style>
  <w:style w:type="character" w:styleId="Strong">
    <w:name w:val="Strong"/>
    <w:basedOn w:val="DefaultParagraphFont"/>
    <w:uiPriority w:val="99"/>
    <w:qFormat/>
    <w:rsid w:val="002D24A7"/>
    <w:rPr>
      <w:rFonts w:cs="Times New Roman"/>
      <w:b/>
    </w:rPr>
  </w:style>
  <w:style w:type="character" w:styleId="Emphasis">
    <w:name w:val="Emphasis"/>
    <w:basedOn w:val="DefaultParagraphFont"/>
    <w:uiPriority w:val="99"/>
    <w:qFormat/>
    <w:rsid w:val="002D24A7"/>
    <w:rPr>
      <w:rFonts w:cs="Times New Roman"/>
      <w:b/>
      <w:i/>
      <w:spacing w:val="10"/>
    </w:rPr>
  </w:style>
  <w:style w:type="paragraph" w:styleId="ListParagraph">
    <w:name w:val="List Paragraph"/>
    <w:basedOn w:val="Normal"/>
    <w:uiPriority w:val="99"/>
    <w:qFormat/>
    <w:rsid w:val="002D24A7"/>
    <w:pPr>
      <w:ind w:left="720"/>
      <w:contextualSpacing/>
    </w:pPr>
  </w:style>
  <w:style w:type="paragraph" w:styleId="Quote">
    <w:name w:val="Quote"/>
    <w:basedOn w:val="Normal"/>
    <w:next w:val="Normal"/>
    <w:link w:val="QuoteChar"/>
    <w:uiPriority w:val="99"/>
    <w:qFormat/>
    <w:rsid w:val="002D24A7"/>
    <w:rPr>
      <w:i/>
      <w:iCs/>
    </w:rPr>
  </w:style>
  <w:style w:type="character" w:customStyle="1" w:styleId="QuoteChar">
    <w:name w:val="Quote Char"/>
    <w:basedOn w:val="DefaultParagraphFont"/>
    <w:link w:val="Quote"/>
    <w:uiPriority w:val="99"/>
    <w:locked/>
    <w:rsid w:val="002D24A7"/>
    <w:rPr>
      <w:rFonts w:cs="Times New Roman"/>
      <w:i/>
      <w:iCs/>
    </w:rPr>
  </w:style>
  <w:style w:type="paragraph" w:styleId="IntenseQuote">
    <w:name w:val="Intense Quote"/>
    <w:basedOn w:val="Normal"/>
    <w:next w:val="Normal"/>
    <w:link w:val="IntenseQuoteChar"/>
    <w:uiPriority w:val="99"/>
    <w:qFormat/>
    <w:rsid w:val="002D24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99"/>
    <w:locked/>
    <w:rsid w:val="002D24A7"/>
    <w:rPr>
      <w:rFonts w:cs="Times New Roman"/>
      <w:i/>
      <w:iCs/>
    </w:rPr>
  </w:style>
  <w:style w:type="character" w:styleId="SubtleEmphasis">
    <w:name w:val="Subtle Emphasis"/>
    <w:basedOn w:val="DefaultParagraphFont"/>
    <w:uiPriority w:val="99"/>
    <w:qFormat/>
    <w:rsid w:val="002D24A7"/>
    <w:rPr>
      <w:rFonts w:cs="Times New Roman"/>
      <w:i/>
    </w:rPr>
  </w:style>
  <w:style w:type="character" w:styleId="IntenseEmphasis">
    <w:name w:val="Intense Emphasis"/>
    <w:basedOn w:val="DefaultParagraphFont"/>
    <w:uiPriority w:val="99"/>
    <w:qFormat/>
    <w:rsid w:val="002D24A7"/>
    <w:rPr>
      <w:rFonts w:cs="Times New Roman"/>
      <w:b/>
      <w:i/>
    </w:rPr>
  </w:style>
  <w:style w:type="character" w:styleId="SubtleReference">
    <w:name w:val="Subtle Reference"/>
    <w:basedOn w:val="DefaultParagraphFont"/>
    <w:uiPriority w:val="99"/>
    <w:qFormat/>
    <w:rsid w:val="002D24A7"/>
    <w:rPr>
      <w:rFonts w:cs="Times New Roman"/>
      <w:smallCaps/>
    </w:rPr>
  </w:style>
  <w:style w:type="character" w:styleId="IntenseReference">
    <w:name w:val="Intense Reference"/>
    <w:basedOn w:val="DefaultParagraphFont"/>
    <w:uiPriority w:val="99"/>
    <w:qFormat/>
    <w:rsid w:val="002D24A7"/>
    <w:rPr>
      <w:rFonts w:cs="Times New Roman"/>
      <w:b/>
      <w:smallCaps/>
    </w:rPr>
  </w:style>
  <w:style w:type="character" w:styleId="BookTitle">
    <w:name w:val="Book Title"/>
    <w:basedOn w:val="DefaultParagraphFont"/>
    <w:uiPriority w:val="99"/>
    <w:qFormat/>
    <w:rsid w:val="002D24A7"/>
    <w:rPr>
      <w:rFonts w:cs="Times New Roman"/>
      <w:i/>
      <w:iCs/>
      <w:smallCaps/>
      <w:spacing w:val="5"/>
    </w:rPr>
  </w:style>
  <w:style w:type="paragraph" w:styleId="TOCHeading">
    <w:name w:val="TOC Heading"/>
    <w:basedOn w:val="Heading1"/>
    <w:next w:val="Normal"/>
    <w:uiPriority w:val="99"/>
    <w:qFormat/>
    <w:rsid w:val="002D24A7"/>
    <w:pPr>
      <w:outlineLvl w:val="9"/>
    </w:pPr>
  </w:style>
  <w:style w:type="paragraph" w:styleId="Caption">
    <w:name w:val="caption"/>
    <w:basedOn w:val="Normal"/>
    <w:next w:val="Normal"/>
    <w:uiPriority w:val="99"/>
    <w:qFormat/>
    <w:rsid w:val="00E65C4F"/>
    <w:pPr>
      <w:spacing w:line="240" w:lineRule="auto"/>
    </w:pPr>
    <w:rPr>
      <w:b/>
      <w:bCs/>
      <w:color w:val="94C600"/>
      <w:sz w:val="18"/>
      <w:szCs w:val="18"/>
    </w:rPr>
  </w:style>
  <w:style w:type="paragraph" w:styleId="Header">
    <w:name w:val="header"/>
    <w:basedOn w:val="Normal"/>
    <w:link w:val="HeaderChar"/>
    <w:uiPriority w:val="99"/>
    <w:rsid w:val="001B1E7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B1E70"/>
    <w:rPr>
      <w:rFonts w:cs="Times New Roman"/>
    </w:rPr>
  </w:style>
  <w:style w:type="paragraph" w:styleId="Footer">
    <w:name w:val="footer"/>
    <w:basedOn w:val="Normal"/>
    <w:link w:val="FooterChar"/>
    <w:uiPriority w:val="99"/>
    <w:rsid w:val="001B1E7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B1E70"/>
    <w:rPr>
      <w:rFonts w:cs="Times New Roman"/>
    </w:rPr>
  </w:style>
  <w:style w:type="paragraph" w:styleId="NormalWeb">
    <w:name w:val="Normal (Web)"/>
    <w:basedOn w:val="Normal"/>
    <w:uiPriority w:val="99"/>
    <w:semiHidden/>
    <w:rsid w:val="00E17584"/>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rsid w:val="008C4FD0"/>
    <w:rPr>
      <w:rFonts w:cs="Times New Roman"/>
      <w:sz w:val="16"/>
      <w:szCs w:val="16"/>
    </w:rPr>
  </w:style>
  <w:style w:type="paragraph" w:styleId="CommentText">
    <w:name w:val="annotation text"/>
    <w:basedOn w:val="Normal"/>
    <w:link w:val="CommentTextChar"/>
    <w:uiPriority w:val="99"/>
    <w:rsid w:val="008C4FD0"/>
    <w:pPr>
      <w:spacing w:line="240" w:lineRule="auto"/>
    </w:pPr>
    <w:rPr>
      <w:sz w:val="20"/>
      <w:szCs w:val="20"/>
    </w:rPr>
  </w:style>
  <w:style w:type="character" w:customStyle="1" w:styleId="CommentTextChar">
    <w:name w:val="Comment Text Char"/>
    <w:basedOn w:val="DefaultParagraphFont"/>
    <w:link w:val="CommentText"/>
    <w:uiPriority w:val="99"/>
    <w:locked/>
    <w:rsid w:val="008C4FD0"/>
    <w:rPr>
      <w:rFonts w:cs="Times New Roman"/>
      <w:sz w:val="20"/>
      <w:szCs w:val="20"/>
    </w:rPr>
  </w:style>
  <w:style w:type="paragraph" w:styleId="CommentSubject">
    <w:name w:val="annotation subject"/>
    <w:basedOn w:val="CommentText"/>
    <w:next w:val="CommentText"/>
    <w:link w:val="CommentSubjectChar"/>
    <w:uiPriority w:val="99"/>
    <w:semiHidden/>
    <w:rsid w:val="008C4FD0"/>
    <w:rPr>
      <w:b/>
      <w:bCs/>
    </w:rPr>
  </w:style>
  <w:style w:type="character" w:customStyle="1" w:styleId="CommentSubjectChar">
    <w:name w:val="Comment Subject Char"/>
    <w:basedOn w:val="CommentTextChar"/>
    <w:link w:val="CommentSubject"/>
    <w:uiPriority w:val="99"/>
    <w:semiHidden/>
    <w:locked/>
    <w:rsid w:val="008C4FD0"/>
    <w:rPr>
      <w:rFonts w:cs="Times New Roman"/>
      <w:b/>
      <w:bCs/>
      <w:sz w:val="20"/>
      <w:szCs w:val="20"/>
    </w:rPr>
  </w:style>
  <w:style w:type="table" w:styleId="TableGrid">
    <w:name w:val="Table Grid"/>
    <w:basedOn w:val="TableNormal"/>
    <w:uiPriority w:val="99"/>
    <w:rsid w:val="00D22521"/>
    <w:rPr>
      <w:rFonts w:ascii="Arial Narrow" w:hAnsi="Arial Narrow"/>
      <w:sz w:val="24"/>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555CD"/>
    <w:rPr>
      <w:rFonts w:cs="Times New Roman"/>
      <w:color w:val="E68200"/>
      <w:u w:val="single"/>
    </w:rPr>
  </w:style>
  <w:style w:type="paragraph" w:styleId="Revision">
    <w:name w:val="Revision"/>
    <w:hidden/>
    <w:uiPriority w:val="99"/>
    <w:semiHidden/>
    <w:rsid w:val="000B023C"/>
  </w:style>
  <w:style w:type="character" w:styleId="FollowedHyperlink">
    <w:name w:val="FollowedHyperlink"/>
    <w:basedOn w:val="DefaultParagraphFont"/>
    <w:uiPriority w:val="99"/>
    <w:semiHidden/>
    <w:unhideWhenUsed/>
    <w:locked/>
    <w:rsid w:val="00DF61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8264">
      <w:bodyDiv w:val="1"/>
      <w:marLeft w:val="0"/>
      <w:marRight w:val="0"/>
      <w:marTop w:val="0"/>
      <w:marBottom w:val="0"/>
      <w:divBdr>
        <w:top w:val="none" w:sz="0" w:space="0" w:color="auto"/>
        <w:left w:val="none" w:sz="0" w:space="0" w:color="auto"/>
        <w:bottom w:val="none" w:sz="0" w:space="0" w:color="auto"/>
        <w:right w:val="none" w:sz="0" w:space="0" w:color="auto"/>
      </w:divBdr>
      <w:divsChild>
        <w:div w:id="820853941">
          <w:marLeft w:val="547"/>
          <w:marRight w:val="0"/>
          <w:marTop w:val="0"/>
          <w:marBottom w:val="0"/>
          <w:divBdr>
            <w:top w:val="none" w:sz="0" w:space="0" w:color="auto"/>
            <w:left w:val="none" w:sz="0" w:space="0" w:color="auto"/>
            <w:bottom w:val="none" w:sz="0" w:space="0" w:color="auto"/>
            <w:right w:val="none" w:sz="0" w:space="0" w:color="auto"/>
          </w:divBdr>
        </w:div>
        <w:div w:id="512257859">
          <w:marLeft w:val="547"/>
          <w:marRight w:val="0"/>
          <w:marTop w:val="0"/>
          <w:marBottom w:val="0"/>
          <w:divBdr>
            <w:top w:val="none" w:sz="0" w:space="0" w:color="auto"/>
            <w:left w:val="none" w:sz="0" w:space="0" w:color="auto"/>
            <w:bottom w:val="none" w:sz="0" w:space="0" w:color="auto"/>
            <w:right w:val="none" w:sz="0" w:space="0" w:color="auto"/>
          </w:divBdr>
        </w:div>
      </w:divsChild>
    </w:div>
    <w:div w:id="278799940">
      <w:marLeft w:val="0"/>
      <w:marRight w:val="0"/>
      <w:marTop w:val="0"/>
      <w:marBottom w:val="0"/>
      <w:divBdr>
        <w:top w:val="none" w:sz="0" w:space="0" w:color="auto"/>
        <w:left w:val="none" w:sz="0" w:space="0" w:color="auto"/>
        <w:bottom w:val="none" w:sz="0" w:space="0" w:color="auto"/>
        <w:right w:val="none" w:sz="0" w:space="0" w:color="auto"/>
      </w:divBdr>
    </w:div>
    <w:div w:id="278799942">
      <w:marLeft w:val="0"/>
      <w:marRight w:val="0"/>
      <w:marTop w:val="0"/>
      <w:marBottom w:val="0"/>
      <w:divBdr>
        <w:top w:val="none" w:sz="0" w:space="0" w:color="auto"/>
        <w:left w:val="none" w:sz="0" w:space="0" w:color="auto"/>
        <w:bottom w:val="none" w:sz="0" w:space="0" w:color="auto"/>
        <w:right w:val="none" w:sz="0" w:space="0" w:color="auto"/>
      </w:divBdr>
    </w:div>
    <w:div w:id="278799943">
      <w:marLeft w:val="0"/>
      <w:marRight w:val="0"/>
      <w:marTop w:val="0"/>
      <w:marBottom w:val="0"/>
      <w:divBdr>
        <w:top w:val="none" w:sz="0" w:space="0" w:color="auto"/>
        <w:left w:val="none" w:sz="0" w:space="0" w:color="auto"/>
        <w:bottom w:val="none" w:sz="0" w:space="0" w:color="auto"/>
        <w:right w:val="none" w:sz="0" w:space="0" w:color="auto"/>
      </w:divBdr>
    </w:div>
    <w:div w:id="278799944">
      <w:marLeft w:val="0"/>
      <w:marRight w:val="0"/>
      <w:marTop w:val="0"/>
      <w:marBottom w:val="0"/>
      <w:divBdr>
        <w:top w:val="none" w:sz="0" w:space="0" w:color="auto"/>
        <w:left w:val="none" w:sz="0" w:space="0" w:color="auto"/>
        <w:bottom w:val="none" w:sz="0" w:space="0" w:color="auto"/>
        <w:right w:val="none" w:sz="0" w:space="0" w:color="auto"/>
      </w:divBdr>
    </w:div>
    <w:div w:id="278799947">
      <w:marLeft w:val="0"/>
      <w:marRight w:val="0"/>
      <w:marTop w:val="0"/>
      <w:marBottom w:val="0"/>
      <w:divBdr>
        <w:top w:val="none" w:sz="0" w:space="0" w:color="auto"/>
        <w:left w:val="none" w:sz="0" w:space="0" w:color="auto"/>
        <w:bottom w:val="none" w:sz="0" w:space="0" w:color="auto"/>
        <w:right w:val="none" w:sz="0" w:space="0" w:color="auto"/>
      </w:divBdr>
    </w:div>
    <w:div w:id="278799948">
      <w:marLeft w:val="0"/>
      <w:marRight w:val="0"/>
      <w:marTop w:val="0"/>
      <w:marBottom w:val="0"/>
      <w:divBdr>
        <w:top w:val="none" w:sz="0" w:space="0" w:color="auto"/>
        <w:left w:val="none" w:sz="0" w:space="0" w:color="auto"/>
        <w:bottom w:val="none" w:sz="0" w:space="0" w:color="auto"/>
        <w:right w:val="none" w:sz="0" w:space="0" w:color="auto"/>
      </w:divBdr>
    </w:div>
    <w:div w:id="278799949">
      <w:marLeft w:val="0"/>
      <w:marRight w:val="0"/>
      <w:marTop w:val="0"/>
      <w:marBottom w:val="0"/>
      <w:divBdr>
        <w:top w:val="none" w:sz="0" w:space="0" w:color="auto"/>
        <w:left w:val="none" w:sz="0" w:space="0" w:color="auto"/>
        <w:bottom w:val="none" w:sz="0" w:space="0" w:color="auto"/>
        <w:right w:val="none" w:sz="0" w:space="0" w:color="auto"/>
      </w:divBdr>
    </w:div>
    <w:div w:id="278799950">
      <w:marLeft w:val="0"/>
      <w:marRight w:val="0"/>
      <w:marTop w:val="0"/>
      <w:marBottom w:val="0"/>
      <w:divBdr>
        <w:top w:val="none" w:sz="0" w:space="0" w:color="auto"/>
        <w:left w:val="none" w:sz="0" w:space="0" w:color="auto"/>
        <w:bottom w:val="none" w:sz="0" w:space="0" w:color="auto"/>
        <w:right w:val="none" w:sz="0" w:space="0" w:color="auto"/>
      </w:divBdr>
    </w:div>
    <w:div w:id="278799953">
      <w:marLeft w:val="0"/>
      <w:marRight w:val="0"/>
      <w:marTop w:val="0"/>
      <w:marBottom w:val="0"/>
      <w:divBdr>
        <w:top w:val="none" w:sz="0" w:space="0" w:color="auto"/>
        <w:left w:val="none" w:sz="0" w:space="0" w:color="auto"/>
        <w:bottom w:val="none" w:sz="0" w:space="0" w:color="auto"/>
        <w:right w:val="none" w:sz="0" w:space="0" w:color="auto"/>
      </w:divBdr>
      <w:divsChild>
        <w:div w:id="278799990">
          <w:marLeft w:val="245"/>
          <w:marRight w:val="0"/>
          <w:marTop w:val="0"/>
          <w:marBottom w:val="0"/>
          <w:divBdr>
            <w:top w:val="none" w:sz="0" w:space="0" w:color="auto"/>
            <w:left w:val="none" w:sz="0" w:space="0" w:color="auto"/>
            <w:bottom w:val="none" w:sz="0" w:space="0" w:color="auto"/>
            <w:right w:val="none" w:sz="0" w:space="0" w:color="auto"/>
          </w:divBdr>
        </w:div>
        <w:div w:id="278799992">
          <w:marLeft w:val="245"/>
          <w:marRight w:val="0"/>
          <w:marTop w:val="0"/>
          <w:marBottom w:val="0"/>
          <w:divBdr>
            <w:top w:val="none" w:sz="0" w:space="0" w:color="auto"/>
            <w:left w:val="none" w:sz="0" w:space="0" w:color="auto"/>
            <w:bottom w:val="none" w:sz="0" w:space="0" w:color="auto"/>
            <w:right w:val="none" w:sz="0" w:space="0" w:color="auto"/>
          </w:divBdr>
        </w:div>
        <w:div w:id="278800009">
          <w:marLeft w:val="245"/>
          <w:marRight w:val="0"/>
          <w:marTop w:val="0"/>
          <w:marBottom w:val="0"/>
          <w:divBdr>
            <w:top w:val="none" w:sz="0" w:space="0" w:color="auto"/>
            <w:left w:val="none" w:sz="0" w:space="0" w:color="auto"/>
            <w:bottom w:val="none" w:sz="0" w:space="0" w:color="auto"/>
            <w:right w:val="none" w:sz="0" w:space="0" w:color="auto"/>
          </w:divBdr>
        </w:div>
      </w:divsChild>
    </w:div>
    <w:div w:id="278799954">
      <w:marLeft w:val="0"/>
      <w:marRight w:val="0"/>
      <w:marTop w:val="0"/>
      <w:marBottom w:val="0"/>
      <w:divBdr>
        <w:top w:val="none" w:sz="0" w:space="0" w:color="auto"/>
        <w:left w:val="none" w:sz="0" w:space="0" w:color="auto"/>
        <w:bottom w:val="none" w:sz="0" w:space="0" w:color="auto"/>
        <w:right w:val="none" w:sz="0" w:space="0" w:color="auto"/>
      </w:divBdr>
    </w:div>
    <w:div w:id="278799955">
      <w:marLeft w:val="0"/>
      <w:marRight w:val="0"/>
      <w:marTop w:val="0"/>
      <w:marBottom w:val="0"/>
      <w:divBdr>
        <w:top w:val="none" w:sz="0" w:space="0" w:color="auto"/>
        <w:left w:val="none" w:sz="0" w:space="0" w:color="auto"/>
        <w:bottom w:val="none" w:sz="0" w:space="0" w:color="auto"/>
        <w:right w:val="none" w:sz="0" w:space="0" w:color="auto"/>
      </w:divBdr>
    </w:div>
    <w:div w:id="278799956">
      <w:marLeft w:val="0"/>
      <w:marRight w:val="0"/>
      <w:marTop w:val="0"/>
      <w:marBottom w:val="0"/>
      <w:divBdr>
        <w:top w:val="none" w:sz="0" w:space="0" w:color="auto"/>
        <w:left w:val="none" w:sz="0" w:space="0" w:color="auto"/>
        <w:bottom w:val="none" w:sz="0" w:space="0" w:color="auto"/>
        <w:right w:val="none" w:sz="0" w:space="0" w:color="auto"/>
      </w:divBdr>
    </w:div>
    <w:div w:id="278799958">
      <w:marLeft w:val="0"/>
      <w:marRight w:val="0"/>
      <w:marTop w:val="0"/>
      <w:marBottom w:val="0"/>
      <w:divBdr>
        <w:top w:val="none" w:sz="0" w:space="0" w:color="auto"/>
        <w:left w:val="none" w:sz="0" w:space="0" w:color="auto"/>
        <w:bottom w:val="none" w:sz="0" w:space="0" w:color="auto"/>
        <w:right w:val="none" w:sz="0" w:space="0" w:color="auto"/>
      </w:divBdr>
    </w:div>
    <w:div w:id="278799961">
      <w:marLeft w:val="0"/>
      <w:marRight w:val="0"/>
      <w:marTop w:val="0"/>
      <w:marBottom w:val="0"/>
      <w:divBdr>
        <w:top w:val="none" w:sz="0" w:space="0" w:color="auto"/>
        <w:left w:val="none" w:sz="0" w:space="0" w:color="auto"/>
        <w:bottom w:val="none" w:sz="0" w:space="0" w:color="auto"/>
        <w:right w:val="none" w:sz="0" w:space="0" w:color="auto"/>
      </w:divBdr>
    </w:div>
    <w:div w:id="278799962">
      <w:marLeft w:val="0"/>
      <w:marRight w:val="0"/>
      <w:marTop w:val="0"/>
      <w:marBottom w:val="0"/>
      <w:divBdr>
        <w:top w:val="none" w:sz="0" w:space="0" w:color="auto"/>
        <w:left w:val="none" w:sz="0" w:space="0" w:color="auto"/>
        <w:bottom w:val="none" w:sz="0" w:space="0" w:color="auto"/>
        <w:right w:val="none" w:sz="0" w:space="0" w:color="auto"/>
      </w:divBdr>
    </w:div>
    <w:div w:id="278799963">
      <w:marLeft w:val="0"/>
      <w:marRight w:val="0"/>
      <w:marTop w:val="0"/>
      <w:marBottom w:val="0"/>
      <w:divBdr>
        <w:top w:val="none" w:sz="0" w:space="0" w:color="auto"/>
        <w:left w:val="none" w:sz="0" w:space="0" w:color="auto"/>
        <w:bottom w:val="none" w:sz="0" w:space="0" w:color="auto"/>
        <w:right w:val="none" w:sz="0" w:space="0" w:color="auto"/>
      </w:divBdr>
    </w:div>
    <w:div w:id="278799965">
      <w:marLeft w:val="0"/>
      <w:marRight w:val="0"/>
      <w:marTop w:val="0"/>
      <w:marBottom w:val="0"/>
      <w:divBdr>
        <w:top w:val="none" w:sz="0" w:space="0" w:color="auto"/>
        <w:left w:val="none" w:sz="0" w:space="0" w:color="auto"/>
        <w:bottom w:val="none" w:sz="0" w:space="0" w:color="auto"/>
        <w:right w:val="none" w:sz="0" w:space="0" w:color="auto"/>
      </w:divBdr>
    </w:div>
    <w:div w:id="278799966">
      <w:marLeft w:val="0"/>
      <w:marRight w:val="0"/>
      <w:marTop w:val="0"/>
      <w:marBottom w:val="0"/>
      <w:divBdr>
        <w:top w:val="none" w:sz="0" w:space="0" w:color="auto"/>
        <w:left w:val="none" w:sz="0" w:space="0" w:color="auto"/>
        <w:bottom w:val="none" w:sz="0" w:space="0" w:color="auto"/>
        <w:right w:val="none" w:sz="0" w:space="0" w:color="auto"/>
      </w:divBdr>
    </w:div>
    <w:div w:id="278799969">
      <w:marLeft w:val="0"/>
      <w:marRight w:val="0"/>
      <w:marTop w:val="0"/>
      <w:marBottom w:val="0"/>
      <w:divBdr>
        <w:top w:val="none" w:sz="0" w:space="0" w:color="auto"/>
        <w:left w:val="none" w:sz="0" w:space="0" w:color="auto"/>
        <w:bottom w:val="none" w:sz="0" w:space="0" w:color="auto"/>
        <w:right w:val="none" w:sz="0" w:space="0" w:color="auto"/>
      </w:divBdr>
    </w:div>
    <w:div w:id="278799970">
      <w:marLeft w:val="0"/>
      <w:marRight w:val="0"/>
      <w:marTop w:val="0"/>
      <w:marBottom w:val="0"/>
      <w:divBdr>
        <w:top w:val="none" w:sz="0" w:space="0" w:color="auto"/>
        <w:left w:val="none" w:sz="0" w:space="0" w:color="auto"/>
        <w:bottom w:val="none" w:sz="0" w:space="0" w:color="auto"/>
        <w:right w:val="none" w:sz="0" w:space="0" w:color="auto"/>
      </w:divBdr>
    </w:div>
    <w:div w:id="278799972">
      <w:marLeft w:val="0"/>
      <w:marRight w:val="0"/>
      <w:marTop w:val="0"/>
      <w:marBottom w:val="0"/>
      <w:divBdr>
        <w:top w:val="none" w:sz="0" w:space="0" w:color="auto"/>
        <w:left w:val="none" w:sz="0" w:space="0" w:color="auto"/>
        <w:bottom w:val="none" w:sz="0" w:space="0" w:color="auto"/>
        <w:right w:val="none" w:sz="0" w:space="0" w:color="auto"/>
      </w:divBdr>
    </w:div>
    <w:div w:id="278799974">
      <w:marLeft w:val="0"/>
      <w:marRight w:val="0"/>
      <w:marTop w:val="0"/>
      <w:marBottom w:val="0"/>
      <w:divBdr>
        <w:top w:val="none" w:sz="0" w:space="0" w:color="auto"/>
        <w:left w:val="none" w:sz="0" w:space="0" w:color="auto"/>
        <w:bottom w:val="none" w:sz="0" w:space="0" w:color="auto"/>
        <w:right w:val="none" w:sz="0" w:space="0" w:color="auto"/>
      </w:divBdr>
      <w:divsChild>
        <w:div w:id="278799945">
          <w:marLeft w:val="1166"/>
          <w:marRight w:val="0"/>
          <w:marTop w:val="77"/>
          <w:marBottom w:val="0"/>
          <w:divBdr>
            <w:top w:val="none" w:sz="0" w:space="0" w:color="auto"/>
            <w:left w:val="none" w:sz="0" w:space="0" w:color="auto"/>
            <w:bottom w:val="none" w:sz="0" w:space="0" w:color="auto"/>
            <w:right w:val="none" w:sz="0" w:space="0" w:color="auto"/>
          </w:divBdr>
        </w:div>
        <w:div w:id="278800061">
          <w:marLeft w:val="547"/>
          <w:marRight w:val="0"/>
          <w:marTop w:val="86"/>
          <w:marBottom w:val="0"/>
          <w:divBdr>
            <w:top w:val="none" w:sz="0" w:space="0" w:color="auto"/>
            <w:left w:val="none" w:sz="0" w:space="0" w:color="auto"/>
            <w:bottom w:val="none" w:sz="0" w:space="0" w:color="auto"/>
            <w:right w:val="none" w:sz="0" w:space="0" w:color="auto"/>
          </w:divBdr>
        </w:div>
        <w:div w:id="278800108">
          <w:marLeft w:val="547"/>
          <w:marRight w:val="0"/>
          <w:marTop w:val="86"/>
          <w:marBottom w:val="0"/>
          <w:divBdr>
            <w:top w:val="none" w:sz="0" w:space="0" w:color="auto"/>
            <w:left w:val="none" w:sz="0" w:space="0" w:color="auto"/>
            <w:bottom w:val="none" w:sz="0" w:space="0" w:color="auto"/>
            <w:right w:val="none" w:sz="0" w:space="0" w:color="auto"/>
          </w:divBdr>
        </w:div>
        <w:div w:id="278800109">
          <w:marLeft w:val="1166"/>
          <w:marRight w:val="0"/>
          <w:marTop w:val="77"/>
          <w:marBottom w:val="0"/>
          <w:divBdr>
            <w:top w:val="none" w:sz="0" w:space="0" w:color="auto"/>
            <w:left w:val="none" w:sz="0" w:space="0" w:color="auto"/>
            <w:bottom w:val="none" w:sz="0" w:space="0" w:color="auto"/>
            <w:right w:val="none" w:sz="0" w:space="0" w:color="auto"/>
          </w:divBdr>
        </w:div>
      </w:divsChild>
    </w:div>
    <w:div w:id="278799975">
      <w:marLeft w:val="0"/>
      <w:marRight w:val="0"/>
      <w:marTop w:val="0"/>
      <w:marBottom w:val="0"/>
      <w:divBdr>
        <w:top w:val="none" w:sz="0" w:space="0" w:color="auto"/>
        <w:left w:val="none" w:sz="0" w:space="0" w:color="auto"/>
        <w:bottom w:val="none" w:sz="0" w:space="0" w:color="auto"/>
        <w:right w:val="none" w:sz="0" w:space="0" w:color="auto"/>
      </w:divBdr>
    </w:div>
    <w:div w:id="278799977">
      <w:marLeft w:val="0"/>
      <w:marRight w:val="0"/>
      <w:marTop w:val="0"/>
      <w:marBottom w:val="0"/>
      <w:divBdr>
        <w:top w:val="none" w:sz="0" w:space="0" w:color="auto"/>
        <w:left w:val="none" w:sz="0" w:space="0" w:color="auto"/>
        <w:bottom w:val="none" w:sz="0" w:space="0" w:color="auto"/>
        <w:right w:val="none" w:sz="0" w:space="0" w:color="auto"/>
      </w:divBdr>
    </w:div>
    <w:div w:id="278799979">
      <w:marLeft w:val="0"/>
      <w:marRight w:val="0"/>
      <w:marTop w:val="0"/>
      <w:marBottom w:val="0"/>
      <w:divBdr>
        <w:top w:val="none" w:sz="0" w:space="0" w:color="auto"/>
        <w:left w:val="none" w:sz="0" w:space="0" w:color="auto"/>
        <w:bottom w:val="none" w:sz="0" w:space="0" w:color="auto"/>
        <w:right w:val="none" w:sz="0" w:space="0" w:color="auto"/>
      </w:divBdr>
    </w:div>
    <w:div w:id="278799980">
      <w:marLeft w:val="0"/>
      <w:marRight w:val="0"/>
      <w:marTop w:val="0"/>
      <w:marBottom w:val="0"/>
      <w:divBdr>
        <w:top w:val="none" w:sz="0" w:space="0" w:color="auto"/>
        <w:left w:val="none" w:sz="0" w:space="0" w:color="auto"/>
        <w:bottom w:val="none" w:sz="0" w:space="0" w:color="auto"/>
        <w:right w:val="none" w:sz="0" w:space="0" w:color="auto"/>
      </w:divBdr>
    </w:div>
    <w:div w:id="278799981">
      <w:marLeft w:val="0"/>
      <w:marRight w:val="0"/>
      <w:marTop w:val="0"/>
      <w:marBottom w:val="0"/>
      <w:divBdr>
        <w:top w:val="none" w:sz="0" w:space="0" w:color="auto"/>
        <w:left w:val="none" w:sz="0" w:space="0" w:color="auto"/>
        <w:bottom w:val="none" w:sz="0" w:space="0" w:color="auto"/>
        <w:right w:val="none" w:sz="0" w:space="0" w:color="auto"/>
      </w:divBdr>
    </w:div>
    <w:div w:id="278799983">
      <w:marLeft w:val="0"/>
      <w:marRight w:val="0"/>
      <w:marTop w:val="0"/>
      <w:marBottom w:val="0"/>
      <w:divBdr>
        <w:top w:val="none" w:sz="0" w:space="0" w:color="auto"/>
        <w:left w:val="none" w:sz="0" w:space="0" w:color="auto"/>
        <w:bottom w:val="none" w:sz="0" w:space="0" w:color="auto"/>
        <w:right w:val="none" w:sz="0" w:space="0" w:color="auto"/>
      </w:divBdr>
      <w:divsChild>
        <w:div w:id="278799951">
          <w:marLeft w:val="0"/>
          <w:marRight w:val="0"/>
          <w:marTop w:val="53"/>
          <w:marBottom w:val="0"/>
          <w:divBdr>
            <w:top w:val="none" w:sz="0" w:space="0" w:color="auto"/>
            <w:left w:val="none" w:sz="0" w:space="0" w:color="auto"/>
            <w:bottom w:val="none" w:sz="0" w:space="0" w:color="auto"/>
            <w:right w:val="none" w:sz="0" w:space="0" w:color="auto"/>
          </w:divBdr>
        </w:div>
        <w:div w:id="278799959">
          <w:marLeft w:val="0"/>
          <w:marRight w:val="0"/>
          <w:marTop w:val="53"/>
          <w:marBottom w:val="0"/>
          <w:divBdr>
            <w:top w:val="none" w:sz="0" w:space="0" w:color="auto"/>
            <w:left w:val="none" w:sz="0" w:space="0" w:color="auto"/>
            <w:bottom w:val="none" w:sz="0" w:space="0" w:color="auto"/>
            <w:right w:val="none" w:sz="0" w:space="0" w:color="auto"/>
          </w:divBdr>
        </w:div>
        <w:div w:id="278799976">
          <w:marLeft w:val="0"/>
          <w:marRight w:val="0"/>
          <w:marTop w:val="53"/>
          <w:marBottom w:val="0"/>
          <w:divBdr>
            <w:top w:val="none" w:sz="0" w:space="0" w:color="auto"/>
            <w:left w:val="none" w:sz="0" w:space="0" w:color="auto"/>
            <w:bottom w:val="none" w:sz="0" w:space="0" w:color="auto"/>
            <w:right w:val="none" w:sz="0" w:space="0" w:color="auto"/>
          </w:divBdr>
        </w:div>
        <w:div w:id="278800016">
          <w:marLeft w:val="0"/>
          <w:marRight w:val="0"/>
          <w:marTop w:val="53"/>
          <w:marBottom w:val="0"/>
          <w:divBdr>
            <w:top w:val="none" w:sz="0" w:space="0" w:color="auto"/>
            <w:left w:val="none" w:sz="0" w:space="0" w:color="auto"/>
            <w:bottom w:val="none" w:sz="0" w:space="0" w:color="auto"/>
            <w:right w:val="none" w:sz="0" w:space="0" w:color="auto"/>
          </w:divBdr>
        </w:div>
        <w:div w:id="278800052">
          <w:marLeft w:val="0"/>
          <w:marRight w:val="0"/>
          <w:marTop w:val="53"/>
          <w:marBottom w:val="0"/>
          <w:divBdr>
            <w:top w:val="none" w:sz="0" w:space="0" w:color="auto"/>
            <w:left w:val="none" w:sz="0" w:space="0" w:color="auto"/>
            <w:bottom w:val="none" w:sz="0" w:space="0" w:color="auto"/>
            <w:right w:val="none" w:sz="0" w:space="0" w:color="auto"/>
          </w:divBdr>
        </w:div>
        <w:div w:id="278800057">
          <w:marLeft w:val="0"/>
          <w:marRight w:val="0"/>
          <w:marTop w:val="53"/>
          <w:marBottom w:val="0"/>
          <w:divBdr>
            <w:top w:val="none" w:sz="0" w:space="0" w:color="auto"/>
            <w:left w:val="none" w:sz="0" w:space="0" w:color="auto"/>
            <w:bottom w:val="none" w:sz="0" w:space="0" w:color="auto"/>
            <w:right w:val="none" w:sz="0" w:space="0" w:color="auto"/>
          </w:divBdr>
        </w:div>
        <w:div w:id="278800146">
          <w:marLeft w:val="0"/>
          <w:marRight w:val="0"/>
          <w:marTop w:val="53"/>
          <w:marBottom w:val="0"/>
          <w:divBdr>
            <w:top w:val="none" w:sz="0" w:space="0" w:color="auto"/>
            <w:left w:val="none" w:sz="0" w:space="0" w:color="auto"/>
            <w:bottom w:val="none" w:sz="0" w:space="0" w:color="auto"/>
            <w:right w:val="none" w:sz="0" w:space="0" w:color="auto"/>
          </w:divBdr>
        </w:div>
        <w:div w:id="278800169">
          <w:marLeft w:val="0"/>
          <w:marRight w:val="0"/>
          <w:marTop w:val="53"/>
          <w:marBottom w:val="0"/>
          <w:divBdr>
            <w:top w:val="none" w:sz="0" w:space="0" w:color="auto"/>
            <w:left w:val="none" w:sz="0" w:space="0" w:color="auto"/>
            <w:bottom w:val="none" w:sz="0" w:space="0" w:color="auto"/>
            <w:right w:val="none" w:sz="0" w:space="0" w:color="auto"/>
          </w:divBdr>
        </w:div>
      </w:divsChild>
    </w:div>
    <w:div w:id="278799986">
      <w:marLeft w:val="0"/>
      <w:marRight w:val="0"/>
      <w:marTop w:val="0"/>
      <w:marBottom w:val="0"/>
      <w:divBdr>
        <w:top w:val="none" w:sz="0" w:space="0" w:color="auto"/>
        <w:left w:val="none" w:sz="0" w:space="0" w:color="auto"/>
        <w:bottom w:val="none" w:sz="0" w:space="0" w:color="auto"/>
        <w:right w:val="none" w:sz="0" w:space="0" w:color="auto"/>
      </w:divBdr>
    </w:div>
    <w:div w:id="278799987">
      <w:marLeft w:val="0"/>
      <w:marRight w:val="0"/>
      <w:marTop w:val="0"/>
      <w:marBottom w:val="0"/>
      <w:divBdr>
        <w:top w:val="none" w:sz="0" w:space="0" w:color="auto"/>
        <w:left w:val="none" w:sz="0" w:space="0" w:color="auto"/>
        <w:bottom w:val="none" w:sz="0" w:space="0" w:color="auto"/>
        <w:right w:val="none" w:sz="0" w:space="0" w:color="auto"/>
      </w:divBdr>
    </w:div>
    <w:div w:id="278799988">
      <w:marLeft w:val="0"/>
      <w:marRight w:val="0"/>
      <w:marTop w:val="0"/>
      <w:marBottom w:val="0"/>
      <w:divBdr>
        <w:top w:val="none" w:sz="0" w:space="0" w:color="auto"/>
        <w:left w:val="none" w:sz="0" w:space="0" w:color="auto"/>
        <w:bottom w:val="none" w:sz="0" w:space="0" w:color="auto"/>
        <w:right w:val="none" w:sz="0" w:space="0" w:color="auto"/>
      </w:divBdr>
    </w:div>
    <w:div w:id="278799993">
      <w:marLeft w:val="0"/>
      <w:marRight w:val="0"/>
      <w:marTop w:val="0"/>
      <w:marBottom w:val="0"/>
      <w:divBdr>
        <w:top w:val="none" w:sz="0" w:space="0" w:color="auto"/>
        <w:left w:val="none" w:sz="0" w:space="0" w:color="auto"/>
        <w:bottom w:val="none" w:sz="0" w:space="0" w:color="auto"/>
        <w:right w:val="none" w:sz="0" w:space="0" w:color="auto"/>
      </w:divBdr>
    </w:div>
    <w:div w:id="278799995">
      <w:marLeft w:val="0"/>
      <w:marRight w:val="0"/>
      <w:marTop w:val="0"/>
      <w:marBottom w:val="0"/>
      <w:divBdr>
        <w:top w:val="none" w:sz="0" w:space="0" w:color="auto"/>
        <w:left w:val="none" w:sz="0" w:space="0" w:color="auto"/>
        <w:bottom w:val="none" w:sz="0" w:space="0" w:color="auto"/>
        <w:right w:val="none" w:sz="0" w:space="0" w:color="auto"/>
      </w:divBdr>
    </w:div>
    <w:div w:id="278799996">
      <w:marLeft w:val="0"/>
      <w:marRight w:val="0"/>
      <w:marTop w:val="0"/>
      <w:marBottom w:val="0"/>
      <w:divBdr>
        <w:top w:val="none" w:sz="0" w:space="0" w:color="auto"/>
        <w:left w:val="none" w:sz="0" w:space="0" w:color="auto"/>
        <w:bottom w:val="none" w:sz="0" w:space="0" w:color="auto"/>
        <w:right w:val="none" w:sz="0" w:space="0" w:color="auto"/>
      </w:divBdr>
    </w:div>
    <w:div w:id="278799998">
      <w:marLeft w:val="0"/>
      <w:marRight w:val="0"/>
      <w:marTop w:val="0"/>
      <w:marBottom w:val="0"/>
      <w:divBdr>
        <w:top w:val="none" w:sz="0" w:space="0" w:color="auto"/>
        <w:left w:val="none" w:sz="0" w:space="0" w:color="auto"/>
        <w:bottom w:val="none" w:sz="0" w:space="0" w:color="auto"/>
        <w:right w:val="none" w:sz="0" w:space="0" w:color="auto"/>
      </w:divBdr>
    </w:div>
    <w:div w:id="278800000">
      <w:marLeft w:val="0"/>
      <w:marRight w:val="0"/>
      <w:marTop w:val="0"/>
      <w:marBottom w:val="0"/>
      <w:divBdr>
        <w:top w:val="none" w:sz="0" w:space="0" w:color="auto"/>
        <w:left w:val="none" w:sz="0" w:space="0" w:color="auto"/>
        <w:bottom w:val="none" w:sz="0" w:space="0" w:color="auto"/>
        <w:right w:val="none" w:sz="0" w:space="0" w:color="auto"/>
      </w:divBdr>
    </w:div>
    <w:div w:id="278800002">
      <w:marLeft w:val="0"/>
      <w:marRight w:val="0"/>
      <w:marTop w:val="0"/>
      <w:marBottom w:val="0"/>
      <w:divBdr>
        <w:top w:val="none" w:sz="0" w:space="0" w:color="auto"/>
        <w:left w:val="none" w:sz="0" w:space="0" w:color="auto"/>
        <w:bottom w:val="none" w:sz="0" w:space="0" w:color="auto"/>
        <w:right w:val="none" w:sz="0" w:space="0" w:color="auto"/>
      </w:divBdr>
    </w:div>
    <w:div w:id="278800006">
      <w:marLeft w:val="0"/>
      <w:marRight w:val="0"/>
      <w:marTop w:val="0"/>
      <w:marBottom w:val="0"/>
      <w:divBdr>
        <w:top w:val="none" w:sz="0" w:space="0" w:color="auto"/>
        <w:left w:val="none" w:sz="0" w:space="0" w:color="auto"/>
        <w:bottom w:val="none" w:sz="0" w:space="0" w:color="auto"/>
        <w:right w:val="none" w:sz="0" w:space="0" w:color="auto"/>
      </w:divBdr>
    </w:div>
    <w:div w:id="278800007">
      <w:marLeft w:val="0"/>
      <w:marRight w:val="0"/>
      <w:marTop w:val="0"/>
      <w:marBottom w:val="0"/>
      <w:divBdr>
        <w:top w:val="none" w:sz="0" w:space="0" w:color="auto"/>
        <w:left w:val="none" w:sz="0" w:space="0" w:color="auto"/>
        <w:bottom w:val="none" w:sz="0" w:space="0" w:color="auto"/>
        <w:right w:val="none" w:sz="0" w:space="0" w:color="auto"/>
      </w:divBdr>
    </w:div>
    <w:div w:id="278800008">
      <w:marLeft w:val="0"/>
      <w:marRight w:val="0"/>
      <w:marTop w:val="0"/>
      <w:marBottom w:val="0"/>
      <w:divBdr>
        <w:top w:val="none" w:sz="0" w:space="0" w:color="auto"/>
        <w:left w:val="none" w:sz="0" w:space="0" w:color="auto"/>
        <w:bottom w:val="none" w:sz="0" w:space="0" w:color="auto"/>
        <w:right w:val="none" w:sz="0" w:space="0" w:color="auto"/>
      </w:divBdr>
      <w:divsChild>
        <w:div w:id="278799997">
          <w:marLeft w:val="835"/>
          <w:marRight w:val="0"/>
          <w:marTop w:val="0"/>
          <w:marBottom w:val="0"/>
          <w:divBdr>
            <w:top w:val="none" w:sz="0" w:space="0" w:color="auto"/>
            <w:left w:val="none" w:sz="0" w:space="0" w:color="auto"/>
            <w:bottom w:val="none" w:sz="0" w:space="0" w:color="auto"/>
            <w:right w:val="none" w:sz="0" w:space="0" w:color="auto"/>
          </w:divBdr>
        </w:div>
      </w:divsChild>
    </w:div>
    <w:div w:id="278800010">
      <w:marLeft w:val="0"/>
      <w:marRight w:val="0"/>
      <w:marTop w:val="0"/>
      <w:marBottom w:val="0"/>
      <w:divBdr>
        <w:top w:val="none" w:sz="0" w:space="0" w:color="auto"/>
        <w:left w:val="none" w:sz="0" w:space="0" w:color="auto"/>
        <w:bottom w:val="none" w:sz="0" w:space="0" w:color="auto"/>
        <w:right w:val="none" w:sz="0" w:space="0" w:color="auto"/>
      </w:divBdr>
    </w:div>
    <w:div w:id="278800011">
      <w:marLeft w:val="0"/>
      <w:marRight w:val="0"/>
      <w:marTop w:val="0"/>
      <w:marBottom w:val="0"/>
      <w:divBdr>
        <w:top w:val="none" w:sz="0" w:space="0" w:color="auto"/>
        <w:left w:val="none" w:sz="0" w:space="0" w:color="auto"/>
        <w:bottom w:val="none" w:sz="0" w:space="0" w:color="auto"/>
        <w:right w:val="none" w:sz="0" w:space="0" w:color="auto"/>
      </w:divBdr>
    </w:div>
    <w:div w:id="278800012">
      <w:marLeft w:val="0"/>
      <w:marRight w:val="0"/>
      <w:marTop w:val="0"/>
      <w:marBottom w:val="0"/>
      <w:divBdr>
        <w:top w:val="none" w:sz="0" w:space="0" w:color="auto"/>
        <w:left w:val="none" w:sz="0" w:space="0" w:color="auto"/>
        <w:bottom w:val="none" w:sz="0" w:space="0" w:color="auto"/>
        <w:right w:val="none" w:sz="0" w:space="0" w:color="auto"/>
      </w:divBdr>
    </w:div>
    <w:div w:id="278800013">
      <w:marLeft w:val="0"/>
      <w:marRight w:val="0"/>
      <w:marTop w:val="0"/>
      <w:marBottom w:val="0"/>
      <w:divBdr>
        <w:top w:val="none" w:sz="0" w:space="0" w:color="auto"/>
        <w:left w:val="none" w:sz="0" w:space="0" w:color="auto"/>
        <w:bottom w:val="none" w:sz="0" w:space="0" w:color="auto"/>
        <w:right w:val="none" w:sz="0" w:space="0" w:color="auto"/>
      </w:divBdr>
      <w:divsChild>
        <w:div w:id="278799973">
          <w:marLeft w:val="547"/>
          <w:marRight w:val="0"/>
          <w:marTop w:val="58"/>
          <w:marBottom w:val="0"/>
          <w:divBdr>
            <w:top w:val="none" w:sz="0" w:space="0" w:color="auto"/>
            <w:left w:val="none" w:sz="0" w:space="0" w:color="auto"/>
            <w:bottom w:val="none" w:sz="0" w:space="0" w:color="auto"/>
            <w:right w:val="none" w:sz="0" w:space="0" w:color="auto"/>
          </w:divBdr>
        </w:div>
        <w:div w:id="278800033">
          <w:marLeft w:val="547"/>
          <w:marRight w:val="0"/>
          <w:marTop w:val="0"/>
          <w:marBottom w:val="0"/>
          <w:divBdr>
            <w:top w:val="none" w:sz="0" w:space="0" w:color="auto"/>
            <w:left w:val="none" w:sz="0" w:space="0" w:color="auto"/>
            <w:bottom w:val="none" w:sz="0" w:space="0" w:color="auto"/>
            <w:right w:val="none" w:sz="0" w:space="0" w:color="auto"/>
          </w:divBdr>
        </w:div>
        <w:div w:id="278800101">
          <w:marLeft w:val="547"/>
          <w:marRight w:val="0"/>
          <w:marTop w:val="58"/>
          <w:marBottom w:val="0"/>
          <w:divBdr>
            <w:top w:val="none" w:sz="0" w:space="0" w:color="auto"/>
            <w:left w:val="none" w:sz="0" w:space="0" w:color="auto"/>
            <w:bottom w:val="none" w:sz="0" w:space="0" w:color="auto"/>
            <w:right w:val="none" w:sz="0" w:space="0" w:color="auto"/>
          </w:divBdr>
        </w:div>
        <w:div w:id="278800143">
          <w:marLeft w:val="547"/>
          <w:marRight w:val="0"/>
          <w:marTop w:val="58"/>
          <w:marBottom w:val="0"/>
          <w:divBdr>
            <w:top w:val="none" w:sz="0" w:space="0" w:color="auto"/>
            <w:left w:val="none" w:sz="0" w:space="0" w:color="auto"/>
            <w:bottom w:val="none" w:sz="0" w:space="0" w:color="auto"/>
            <w:right w:val="none" w:sz="0" w:space="0" w:color="auto"/>
          </w:divBdr>
        </w:div>
      </w:divsChild>
    </w:div>
    <w:div w:id="278800014">
      <w:marLeft w:val="0"/>
      <w:marRight w:val="0"/>
      <w:marTop w:val="0"/>
      <w:marBottom w:val="0"/>
      <w:divBdr>
        <w:top w:val="none" w:sz="0" w:space="0" w:color="auto"/>
        <w:left w:val="none" w:sz="0" w:space="0" w:color="auto"/>
        <w:bottom w:val="none" w:sz="0" w:space="0" w:color="auto"/>
        <w:right w:val="none" w:sz="0" w:space="0" w:color="auto"/>
      </w:divBdr>
      <w:divsChild>
        <w:div w:id="278799985">
          <w:marLeft w:val="446"/>
          <w:marRight w:val="0"/>
          <w:marTop w:val="0"/>
          <w:marBottom w:val="0"/>
          <w:divBdr>
            <w:top w:val="none" w:sz="0" w:space="0" w:color="auto"/>
            <w:left w:val="none" w:sz="0" w:space="0" w:color="auto"/>
            <w:bottom w:val="none" w:sz="0" w:space="0" w:color="auto"/>
            <w:right w:val="none" w:sz="0" w:space="0" w:color="auto"/>
          </w:divBdr>
        </w:div>
        <w:div w:id="278800003">
          <w:marLeft w:val="446"/>
          <w:marRight w:val="0"/>
          <w:marTop w:val="0"/>
          <w:marBottom w:val="0"/>
          <w:divBdr>
            <w:top w:val="none" w:sz="0" w:space="0" w:color="auto"/>
            <w:left w:val="none" w:sz="0" w:space="0" w:color="auto"/>
            <w:bottom w:val="none" w:sz="0" w:space="0" w:color="auto"/>
            <w:right w:val="none" w:sz="0" w:space="0" w:color="auto"/>
          </w:divBdr>
        </w:div>
        <w:div w:id="278800040">
          <w:marLeft w:val="446"/>
          <w:marRight w:val="0"/>
          <w:marTop w:val="0"/>
          <w:marBottom w:val="0"/>
          <w:divBdr>
            <w:top w:val="none" w:sz="0" w:space="0" w:color="auto"/>
            <w:left w:val="none" w:sz="0" w:space="0" w:color="auto"/>
            <w:bottom w:val="none" w:sz="0" w:space="0" w:color="auto"/>
            <w:right w:val="none" w:sz="0" w:space="0" w:color="auto"/>
          </w:divBdr>
        </w:div>
        <w:div w:id="278800070">
          <w:marLeft w:val="446"/>
          <w:marRight w:val="0"/>
          <w:marTop w:val="0"/>
          <w:marBottom w:val="0"/>
          <w:divBdr>
            <w:top w:val="none" w:sz="0" w:space="0" w:color="auto"/>
            <w:left w:val="none" w:sz="0" w:space="0" w:color="auto"/>
            <w:bottom w:val="none" w:sz="0" w:space="0" w:color="auto"/>
            <w:right w:val="none" w:sz="0" w:space="0" w:color="auto"/>
          </w:divBdr>
        </w:div>
        <w:div w:id="278800124">
          <w:marLeft w:val="446"/>
          <w:marRight w:val="0"/>
          <w:marTop w:val="0"/>
          <w:marBottom w:val="0"/>
          <w:divBdr>
            <w:top w:val="none" w:sz="0" w:space="0" w:color="auto"/>
            <w:left w:val="none" w:sz="0" w:space="0" w:color="auto"/>
            <w:bottom w:val="none" w:sz="0" w:space="0" w:color="auto"/>
            <w:right w:val="none" w:sz="0" w:space="0" w:color="auto"/>
          </w:divBdr>
        </w:div>
        <w:div w:id="278800163">
          <w:marLeft w:val="446"/>
          <w:marRight w:val="0"/>
          <w:marTop w:val="0"/>
          <w:marBottom w:val="0"/>
          <w:divBdr>
            <w:top w:val="none" w:sz="0" w:space="0" w:color="auto"/>
            <w:left w:val="none" w:sz="0" w:space="0" w:color="auto"/>
            <w:bottom w:val="none" w:sz="0" w:space="0" w:color="auto"/>
            <w:right w:val="none" w:sz="0" w:space="0" w:color="auto"/>
          </w:divBdr>
        </w:div>
      </w:divsChild>
    </w:div>
    <w:div w:id="278800015">
      <w:marLeft w:val="0"/>
      <w:marRight w:val="0"/>
      <w:marTop w:val="0"/>
      <w:marBottom w:val="0"/>
      <w:divBdr>
        <w:top w:val="none" w:sz="0" w:space="0" w:color="auto"/>
        <w:left w:val="none" w:sz="0" w:space="0" w:color="auto"/>
        <w:bottom w:val="none" w:sz="0" w:space="0" w:color="auto"/>
        <w:right w:val="none" w:sz="0" w:space="0" w:color="auto"/>
      </w:divBdr>
    </w:div>
    <w:div w:id="278800021">
      <w:marLeft w:val="0"/>
      <w:marRight w:val="0"/>
      <w:marTop w:val="0"/>
      <w:marBottom w:val="0"/>
      <w:divBdr>
        <w:top w:val="none" w:sz="0" w:space="0" w:color="auto"/>
        <w:left w:val="none" w:sz="0" w:space="0" w:color="auto"/>
        <w:bottom w:val="none" w:sz="0" w:space="0" w:color="auto"/>
        <w:right w:val="none" w:sz="0" w:space="0" w:color="auto"/>
      </w:divBdr>
    </w:div>
    <w:div w:id="278800022">
      <w:marLeft w:val="0"/>
      <w:marRight w:val="0"/>
      <w:marTop w:val="0"/>
      <w:marBottom w:val="0"/>
      <w:divBdr>
        <w:top w:val="none" w:sz="0" w:space="0" w:color="auto"/>
        <w:left w:val="none" w:sz="0" w:space="0" w:color="auto"/>
        <w:bottom w:val="none" w:sz="0" w:space="0" w:color="auto"/>
        <w:right w:val="none" w:sz="0" w:space="0" w:color="auto"/>
      </w:divBdr>
    </w:div>
    <w:div w:id="278800023">
      <w:marLeft w:val="0"/>
      <w:marRight w:val="0"/>
      <w:marTop w:val="0"/>
      <w:marBottom w:val="0"/>
      <w:divBdr>
        <w:top w:val="none" w:sz="0" w:space="0" w:color="auto"/>
        <w:left w:val="none" w:sz="0" w:space="0" w:color="auto"/>
        <w:bottom w:val="none" w:sz="0" w:space="0" w:color="auto"/>
        <w:right w:val="none" w:sz="0" w:space="0" w:color="auto"/>
      </w:divBdr>
      <w:divsChild>
        <w:div w:id="278800048">
          <w:marLeft w:val="547"/>
          <w:marRight w:val="0"/>
          <w:marTop w:val="0"/>
          <w:marBottom w:val="0"/>
          <w:divBdr>
            <w:top w:val="none" w:sz="0" w:space="0" w:color="auto"/>
            <w:left w:val="none" w:sz="0" w:space="0" w:color="auto"/>
            <w:bottom w:val="none" w:sz="0" w:space="0" w:color="auto"/>
            <w:right w:val="none" w:sz="0" w:space="0" w:color="auto"/>
          </w:divBdr>
        </w:div>
      </w:divsChild>
    </w:div>
    <w:div w:id="278800024">
      <w:marLeft w:val="0"/>
      <w:marRight w:val="0"/>
      <w:marTop w:val="0"/>
      <w:marBottom w:val="0"/>
      <w:divBdr>
        <w:top w:val="none" w:sz="0" w:space="0" w:color="auto"/>
        <w:left w:val="none" w:sz="0" w:space="0" w:color="auto"/>
        <w:bottom w:val="none" w:sz="0" w:space="0" w:color="auto"/>
        <w:right w:val="none" w:sz="0" w:space="0" w:color="auto"/>
      </w:divBdr>
    </w:div>
    <w:div w:id="278800025">
      <w:marLeft w:val="0"/>
      <w:marRight w:val="0"/>
      <w:marTop w:val="0"/>
      <w:marBottom w:val="0"/>
      <w:divBdr>
        <w:top w:val="none" w:sz="0" w:space="0" w:color="auto"/>
        <w:left w:val="none" w:sz="0" w:space="0" w:color="auto"/>
        <w:bottom w:val="none" w:sz="0" w:space="0" w:color="auto"/>
        <w:right w:val="none" w:sz="0" w:space="0" w:color="auto"/>
      </w:divBdr>
      <w:divsChild>
        <w:div w:id="278799952">
          <w:marLeft w:val="547"/>
          <w:marRight w:val="0"/>
          <w:marTop w:val="58"/>
          <w:marBottom w:val="0"/>
          <w:divBdr>
            <w:top w:val="none" w:sz="0" w:space="0" w:color="auto"/>
            <w:left w:val="none" w:sz="0" w:space="0" w:color="auto"/>
            <w:bottom w:val="none" w:sz="0" w:space="0" w:color="auto"/>
            <w:right w:val="none" w:sz="0" w:space="0" w:color="auto"/>
          </w:divBdr>
        </w:div>
        <w:div w:id="278799968">
          <w:marLeft w:val="1166"/>
          <w:marRight w:val="0"/>
          <w:marTop w:val="58"/>
          <w:marBottom w:val="0"/>
          <w:divBdr>
            <w:top w:val="none" w:sz="0" w:space="0" w:color="auto"/>
            <w:left w:val="none" w:sz="0" w:space="0" w:color="auto"/>
            <w:bottom w:val="none" w:sz="0" w:space="0" w:color="auto"/>
            <w:right w:val="none" w:sz="0" w:space="0" w:color="auto"/>
          </w:divBdr>
        </w:div>
        <w:div w:id="278800035">
          <w:marLeft w:val="1166"/>
          <w:marRight w:val="0"/>
          <w:marTop w:val="58"/>
          <w:marBottom w:val="0"/>
          <w:divBdr>
            <w:top w:val="none" w:sz="0" w:space="0" w:color="auto"/>
            <w:left w:val="none" w:sz="0" w:space="0" w:color="auto"/>
            <w:bottom w:val="none" w:sz="0" w:space="0" w:color="auto"/>
            <w:right w:val="none" w:sz="0" w:space="0" w:color="auto"/>
          </w:divBdr>
        </w:div>
        <w:div w:id="278800058">
          <w:marLeft w:val="1166"/>
          <w:marRight w:val="0"/>
          <w:marTop w:val="58"/>
          <w:marBottom w:val="0"/>
          <w:divBdr>
            <w:top w:val="none" w:sz="0" w:space="0" w:color="auto"/>
            <w:left w:val="none" w:sz="0" w:space="0" w:color="auto"/>
            <w:bottom w:val="none" w:sz="0" w:space="0" w:color="auto"/>
            <w:right w:val="none" w:sz="0" w:space="0" w:color="auto"/>
          </w:divBdr>
        </w:div>
        <w:div w:id="278800065">
          <w:marLeft w:val="1166"/>
          <w:marRight w:val="0"/>
          <w:marTop w:val="58"/>
          <w:marBottom w:val="0"/>
          <w:divBdr>
            <w:top w:val="none" w:sz="0" w:space="0" w:color="auto"/>
            <w:left w:val="none" w:sz="0" w:space="0" w:color="auto"/>
            <w:bottom w:val="none" w:sz="0" w:space="0" w:color="auto"/>
            <w:right w:val="none" w:sz="0" w:space="0" w:color="auto"/>
          </w:divBdr>
        </w:div>
        <w:div w:id="278800078">
          <w:marLeft w:val="1166"/>
          <w:marRight w:val="0"/>
          <w:marTop w:val="58"/>
          <w:marBottom w:val="0"/>
          <w:divBdr>
            <w:top w:val="none" w:sz="0" w:space="0" w:color="auto"/>
            <w:left w:val="none" w:sz="0" w:space="0" w:color="auto"/>
            <w:bottom w:val="none" w:sz="0" w:space="0" w:color="auto"/>
            <w:right w:val="none" w:sz="0" w:space="0" w:color="auto"/>
          </w:divBdr>
        </w:div>
        <w:div w:id="278800087">
          <w:marLeft w:val="1166"/>
          <w:marRight w:val="0"/>
          <w:marTop w:val="58"/>
          <w:marBottom w:val="0"/>
          <w:divBdr>
            <w:top w:val="none" w:sz="0" w:space="0" w:color="auto"/>
            <w:left w:val="none" w:sz="0" w:space="0" w:color="auto"/>
            <w:bottom w:val="none" w:sz="0" w:space="0" w:color="auto"/>
            <w:right w:val="none" w:sz="0" w:space="0" w:color="auto"/>
          </w:divBdr>
        </w:div>
        <w:div w:id="278800142">
          <w:marLeft w:val="1166"/>
          <w:marRight w:val="0"/>
          <w:marTop w:val="58"/>
          <w:marBottom w:val="0"/>
          <w:divBdr>
            <w:top w:val="none" w:sz="0" w:space="0" w:color="auto"/>
            <w:left w:val="none" w:sz="0" w:space="0" w:color="auto"/>
            <w:bottom w:val="none" w:sz="0" w:space="0" w:color="auto"/>
            <w:right w:val="none" w:sz="0" w:space="0" w:color="auto"/>
          </w:divBdr>
        </w:div>
        <w:div w:id="278800170">
          <w:marLeft w:val="1166"/>
          <w:marRight w:val="0"/>
          <w:marTop w:val="58"/>
          <w:marBottom w:val="0"/>
          <w:divBdr>
            <w:top w:val="none" w:sz="0" w:space="0" w:color="auto"/>
            <w:left w:val="none" w:sz="0" w:space="0" w:color="auto"/>
            <w:bottom w:val="none" w:sz="0" w:space="0" w:color="auto"/>
            <w:right w:val="none" w:sz="0" w:space="0" w:color="auto"/>
          </w:divBdr>
        </w:div>
        <w:div w:id="278800176">
          <w:marLeft w:val="1166"/>
          <w:marRight w:val="0"/>
          <w:marTop w:val="58"/>
          <w:marBottom w:val="0"/>
          <w:divBdr>
            <w:top w:val="none" w:sz="0" w:space="0" w:color="auto"/>
            <w:left w:val="none" w:sz="0" w:space="0" w:color="auto"/>
            <w:bottom w:val="none" w:sz="0" w:space="0" w:color="auto"/>
            <w:right w:val="none" w:sz="0" w:space="0" w:color="auto"/>
          </w:divBdr>
        </w:div>
      </w:divsChild>
    </w:div>
    <w:div w:id="278800028">
      <w:marLeft w:val="0"/>
      <w:marRight w:val="0"/>
      <w:marTop w:val="0"/>
      <w:marBottom w:val="0"/>
      <w:divBdr>
        <w:top w:val="none" w:sz="0" w:space="0" w:color="auto"/>
        <w:left w:val="none" w:sz="0" w:space="0" w:color="auto"/>
        <w:bottom w:val="none" w:sz="0" w:space="0" w:color="auto"/>
        <w:right w:val="none" w:sz="0" w:space="0" w:color="auto"/>
      </w:divBdr>
    </w:div>
    <w:div w:id="278800029">
      <w:marLeft w:val="0"/>
      <w:marRight w:val="0"/>
      <w:marTop w:val="0"/>
      <w:marBottom w:val="0"/>
      <w:divBdr>
        <w:top w:val="none" w:sz="0" w:space="0" w:color="auto"/>
        <w:left w:val="none" w:sz="0" w:space="0" w:color="auto"/>
        <w:bottom w:val="none" w:sz="0" w:space="0" w:color="auto"/>
        <w:right w:val="none" w:sz="0" w:space="0" w:color="auto"/>
      </w:divBdr>
      <w:divsChild>
        <w:div w:id="278799957">
          <w:marLeft w:val="360"/>
          <w:marRight w:val="0"/>
          <w:marTop w:val="86"/>
          <w:marBottom w:val="0"/>
          <w:divBdr>
            <w:top w:val="none" w:sz="0" w:space="0" w:color="auto"/>
            <w:left w:val="none" w:sz="0" w:space="0" w:color="auto"/>
            <w:bottom w:val="none" w:sz="0" w:space="0" w:color="auto"/>
            <w:right w:val="none" w:sz="0" w:space="0" w:color="auto"/>
          </w:divBdr>
        </w:div>
      </w:divsChild>
    </w:div>
    <w:div w:id="278800030">
      <w:marLeft w:val="0"/>
      <w:marRight w:val="0"/>
      <w:marTop w:val="0"/>
      <w:marBottom w:val="0"/>
      <w:divBdr>
        <w:top w:val="none" w:sz="0" w:space="0" w:color="auto"/>
        <w:left w:val="none" w:sz="0" w:space="0" w:color="auto"/>
        <w:bottom w:val="none" w:sz="0" w:space="0" w:color="auto"/>
        <w:right w:val="none" w:sz="0" w:space="0" w:color="auto"/>
      </w:divBdr>
    </w:div>
    <w:div w:id="278800031">
      <w:marLeft w:val="0"/>
      <w:marRight w:val="0"/>
      <w:marTop w:val="0"/>
      <w:marBottom w:val="0"/>
      <w:divBdr>
        <w:top w:val="none" w:sz="0" w:space="0" w:color="auto"/>
        <w:left w:val="none" w:sz="0" w:space="0" w:color="auto"/>
        <w:bottom w:val="none" w:sz="0" w:space="0" w:color="auto"/>
        <w:right w:val="none" w:sz="0" w:space="0" w:color="auto"/>
      </w:divBdr>
    </w:div>
    <w:div w:id="278800032">
      <w:marLeft w:val="0"/>
      <w:marRight w:val="0"/>
      <w:marTop w:val="0"/>
      <w:marBottom w:val="0"/>
      <w:divBdr>
        <w:top w:val="none" w:sz="0" w:space="0" w:color="auto"/>
        <w:left w:val="none" w:sz="0" w:space="0" w:color="auto"/>
        <w:bottom w:val="none" w:sz="0" w:space="0" w:color="auto"/>
        <w:right w:val="none" w:sz="0" w:space="0" w:color="auto"/>
      </w:divBdr>
    </w:div>
    <w:div w:id="278800034">
      <w:marLeft w:val="0"/>
      <w:marRight w:val="0"/>
      <w:marTop w:val="0"/>
      <w:marBottom w:val="0"/>
      <w:divBdr>
        <w:top w:val="none" w:sz="0" w:space="0" w:color="auto"/>
        <w:left w:val="none" w:sz="0" w:space="0" w:color="auto"/>
        <w:bottom w:val="none" w:sz="0" w:space="0" w:color="auto"/>
        <w:right w:val="none" w:sz="0" w:space="0" w:color="auto"/>
      </w:divBdr>
    </w:div>
    <w:div w:id="278800036">
      <w:marLeft w:val="0"/>
      <w:marRight w:val="0"/>
      <w:marTop w:val="0"/>
      <w:marBottom w:val="0"/>
      <w:divBdr>
        <w:top w:val="none" w:sz="0" w:space="0" w:color="auto"/>
        <w:left w:val="none" w:sz="0" w:space="0" w:color="auto"/>
        <w:bottom w:val="none" w:sz="0" w:space="0" w:color="auto"/>
        <w:right w:val="none" w:sz="0" w:space="0" w:color="auto"/>
      </w:divBdr>
      <w:divsChild>
        <w:div w:id="278799971">
          <w:marLeft w:val="547"/>
          <w:marRight w:val="0"/>
          <w:marTop w:val="58"/>
          <w:marBottom w:val="0"/>
          <w:divBdr>
            <w:top w:val="none" w:sz="0" w:space="0" w:color="auto"/>
            <w:left w:val="none" w:sz="0" w:space="0" w:color="auto"/>
            <w:bottom w:val="none" w:sz="0" w:space="0" w:color="auto"/>
            <w:right w:val="none" w:sz="0" w:space="0" w:color="auto"/>
          </w:divBdr>
        </w:div>
        <w:div w:id="278800004">
          <w:marLeft w:val="1166"/>
          <w:marRight w:val="0"/>
          <w:marTop w:val="58"/>
          <w:marBottom w:val="0"/>
          <w:divBdr>
            <w:top w:val="none" w:sz="0" w:space="0" w:color="auto"/>
            <w:left w:val="none" w:sz="0" w:space="0" w:color="auto"/>
            <w:bottom w:val="none" w:sz="0" w:space="0" w:color="auto"/>
            <w:right w:val="none" w:sz="0" w:space="0" w:color="auto"/>
          </w:divBdr>
        </w:div>
        <w:div w:id="278800026">
          <w:marLeft w:val="547"/>
          <w:marRight w:val="0"/>
          <w:marTop w:val="58"/>
          <w:marBottom w:val="0"/>
          <w:divBdr>
            <w:top w:val="none" w:sz="0" w:space="0" w:color="auto"/>
            <w:left w:val="none" w:sz="0" w:space="0" w:color="auto"/>
            <w:bottom w:val="none" w:sz="0" w:space="0" w:color="auto"/>
            <w:right w:val="none" w:sz="0" w:space="0" w:color="auto"/>
          </w:divBdr>
        </w:div>
        <w:div w:id="278800064">
          <w:marLeft w:val="547"/>
          <w:marRight w:val="0"/>
          <w:marTop w:val="67"/>
          <w:marBottom w:val="0"/>
          <w:divBdr>
            <w:top w:val="none" w:sz="0" w:space="0" w:color="auto"/>
            <w:left w:val="none" w:sz="0" w:space="0" w:color="auto"/>
            <w:bottom w:val="none" w:sz="0" w:space="0" w:color="auto"/>
            <w:right w:val="none" w:sz="0" w:space="0" w:color="auto"/>
          </w:divBdr>
        </w:div>
        <w:div w:id="278800112">
          <w:marLeft w:val="547"/>
          <w:marRight w:val="0"/>
          <w:marTop w:val="58"/>
          <w:marBottom w:val="0"/>
          <w:divBdr>
            <w:top w:val="none" w:sz="0" w:space="0" w:color="auto"/>
            <w:left w:val="none" w:sz="0" w:space="0" w:color="auto"/>
            <w:bottom w:val="none" w:sz="0" w:space="0" w:color="auto"/>
            <w:right w:val="none" w:sz="0" w:space="0" w:color="auto"/>
          </w:divBdr>
        </w:div>
        <w:div w:id="278800128">
          <w:marLeft w:val="547"/>
          <w:marRight w:val="0"/>
          <w:marTop w:val="67"/>
          <w:marBottom w:val="0"/>
          <w:divBdr>
            <w:top w:val="none" w:sz="0" w:space="0" w:color="auto"/>
            <w:left w:val="none" w:sz="0" w:space="0" w:color="auto"/>
            <w:bottom w:val="none" w:sz="0" w:space="0" w:color="auto"/>
            <w:right w:val="none" w:sz="0" w:space="0" w:color="auto"/>
          </w:divBdr>
        </w:div>
        <w:div w:id="278800140">
          <w:marLeft w:val="547"/>
          <w:marRight w:val="0"/>
          <w:marTop w:val="58"/>
          <w:marBottom w:val="0"/>
          <w:divBdr>
            <w:top w:val="none" w:sz="0" w:space="0" w:color="auto"/>
            <w:left w:val="none" w:sz="0" w:space="0" w:color="auto"/>
            <w:bottom w:val="none" w:sz="0" w:space="0" w:color="auto"/>
            <w:right w:val="none" w:sz="0" w:space="0" w:color="auto"/>
          </w:divBdr>
        </w:div>
      </w:divsChild>
    </w:div>
    <w:div w:id="278800038">
      <w:marLeft w:val="0"/>
      <w:marRight w:val="0"/>
      <w:marTop w:val="0"/>
      <w:marBottom w:val="0"/>
      <w:divBdr>
        <w:top w:val="none" w:sz="0" w:space="0" w:color="auto"/>
        <w:left w:val="none" w:sz="0" w:space="0" w:color="auto"/>
        <w:bottom w:val="none" w:sz="0" w:space="0" w:color="auto"/>
        <w:right w:val="none" w:sz="0" w:space="0" w:color="auto"/>
      </w:divBdr>
    </w:div>
    <w:div w:id="278800042">
      <w:marLeft w:val="0"/>
      <w:marRight w:val="0"/>
      <w:marTop w:val="0"/>
      <w:marBottom w:val="0"/>
      <w:divBdr>
        <w:top w:val="none" w:sz="0" w:space="0" w:color="auto"/>
        <w:left w:val="none" w:sz="0" w:space="0" w:color="auto"/>
        <w:bottom w:val="none" w:sz="0" w:space="0" w:color="auto"/>
        <w:right w:val="none" w:sz="0" w:space="0" w:color="auto"/>
      </w:divBdr>
    </w:div>
    <w:div w:id="278800043">
      <w:marLeft w:val="0"/>
      <w:marRight w:val="0"/>
      <w:marTop w:val="0"/>
      <w:marBottom w:val="0"/>
      <w:divBdr>
        <w:top w:val="none" w:sz="0" w:space="0" w:color="auto"/>
        <w:left w:val="none" w:sz="0" w:space="0" w:color="auto"/>
        <w:bottom w:val="none" w:sz="0" w:space="0" w:color="auto"/>
        <w:right w:val="none" w:sz="0" w:space="0" w:color="auto"/>
      </w:divBdr>
    </w:div>
    <w:div w:id="278800044">
      <w:marLeft w:val="0"/>
      <w:marRight w:val="0"/>
      <w:marTop w:val="0"/>
      <w:marBottom w:val="0"/>
      <w:divBdr>
        <w:top w:val="none" w:sz="0" w:space="0" w:color="auto"/>
        <w:left w:val="none" w:sz="0" w:space="0" w:color="auto"/>
        <w:bottom w:val="none" w:sz="0" w:space="0" w:color="auto"/>
        <w:right w:val="none" w:sz="0" w:space="0" w:color="auto"/>
      </w:divBdr>
    </w:div>
    <w:div w:id="278800045">
      <w:marLeft w:val="0"/>
      <w:marRight w:val="0"/>
      <w:marTop w:val="0"/>
      <w:marBottom w:val="0"/>
      <w:divBdr>
        <w:top w:val="none" w:sz="0" w:space="0" w:color="auto"/>
        <w:left w:val="none" w:sz="0" w:space="0" w:color="auto"/>
        <w:bottom w:val="none" w:sz="0" w:space="0" w:color="auto"/>
        <w:right w:val="none" w:sz="0" w:space="0" w:color="auto"/>
      </w:divBdr>
    </w:div>
    <w:div w:id="278800046">
      <w:marLeft w:val="0"/>
      <w:marRight w:val="0"/>
      <w:marTop w:val="0"/>
      <w:marBottom w:val="0"/>
      <w:divBdr>
        <w:top w:val="none" w:sz="0" w:space="0" w:color="auto"/>
        <w:left w:val="none" w:sz="0" w:space="0" w:color="auto"/>
        <w:bottom w:val="none" w:sz="0" w:space="0" w:color="auto"/>
        <w:right w:val="none" w:sz="0" w:space="0" w:color="auto"/>
      </w:divBdr>
    </w:div>
    <w:div w:id="278800049">
      <w:marLeft w:val="0"/>
      <w:marRight w:val="0"/>
      <w:marTop w:val="0"/>
      <w:marBottom w:val="0"/>
      <w:divBdr>
        <w:top w:val="none" w:sz="0" w:space="0" w:color="auto"/>
        <w:left w:val="none" w:sz="0" w:space="0" w:color="auto"/>
        <w:bottom w:val="none" w:sz="0" w:space="0" w:color="auto"/>
        <w:right w:val="none" w:sz="0" w:space="0" w:color="auto"/>
      </w:divBdr>
    </w:div>
    <w:div w:id="278800050">
      <w:marLeft w:val="0"/>
      <w:marRight w:val="0"/>
      <w:marTop w:val="0"/>
      <w:marBottom w:val="0"/>
      <w:divBdr>
        <w:top w:val="none" w:sz="0" w:space="0" w:color="auto"/>
        <w:left w:val="none" w:sz="0" w:space="0" w:color="auto"/>
        <w:bottom w:val="none" w:sz="0" w:space="0" w:color="auto"/>
        <w:right w:val="none" w:sz="0" w:space="0" w:color="auto"/>
      </w:divBdr>
    </w:div>
    <w:div w:id="278800051">
      <w:marLeft w:val="0"/>
      <w:marRight w:val="0"/>
      <w:marTop w:val="0"/>
      <w:marBottom w:val="0"/>
      <w:divBdr>
        <w:top w:val="none" w:sz="0" w:space="0" w:color="auto"/>
        <w:left w:val="none" w:sz="0" w:space="0" w:color="auto"/>
        <w:bottom w:val="none" w:sz="0" w:space="0" w:color="auto"/>
        <w:right w:val="none" w:sz="0" w:space="0" w:color="auto"/>
      </w:divBdr>
    </w:div>
    <w:div w:id="278800053">
      <w:marLeft w:val="0"/>
      <w:marRight w:val="0"/>
      <w:marTop w:val="0"/>
      <w:marBottom w:val="0"/>
      <w:divBdr>
        <w:top w:val="none" w:sz="0" w:space="0" w:color="auto"/>
        <w:left w:val="none" w:sz="0" w:space="0" w:color="auto"/>
        <w:bottom w:val="none" w:sz="0" w:space="0" w:color="auto"/>
        <w:right w:val="none" w:sz="0" w:space="0" w:color="auto"/>
      </w:divBdr>
    </w:div>
    <w:div w:id="278800054">
      <w:marLeft w:val="0"/>
      <w:marRight w:val="0"/>
      <w:marTop w:val="0"/>
      <w:marBottom w:val="0"/>
      <w:divBdr>
        <w:top w:val="none" w:sz="0" w:space="0" w:color="auto"/>
        <w:left w:val="none" w:sz="0" w:space="0" w:color="auto"/>
        <w:bottom w:val="none" w:sz="0" w:space="0" w:color="auto"/>
        <w:right w:val="none" w:sz="0" w:space="0" w:color="auto"/>
      </w:divBdr>
    </w:div>
    <w:div w:id="278800055">
      <w:marLeft w:val="0"/>
      <w:marRight w:val="0"/>
      <w:marTop w:val="0"/>
      <w:marBottom w:val="0"/>
      <w:divBdr>
        <w:top w:val="none" w:sz="0" w:space="0" w:color="auto"/>
        <w:left w:val="none" w:sz="0" w:space="0" w:color="auto"/>
        <w:bottom w:val="none" w:sz="0" w:space="0" w:color="auto"/>
        <w:right w:val="none" w:sz="0" w:space="0" w:color="auto"/>
      </w:divBdr>
      <w:divsChild>
        <w:div w:id="278800027">
          <w:marLeft w:val="547"/>
          <w:marRight w:val="0"/>
          <w:marTop w:val="53"/>
          <w:marBottom w:val="0"/>
          <w:divBdr>
            <w:top w:val="none" w:sz="0" w:space="0" w:color="auto"/>
            <w:left w:val="none" w:sz="0" w:space="0" w:color="auto"/>
            <w:bottom w:val="none" w:sz="0" w:space="0" w:color="auto"/>
            <w:right w:val="none" w:sz="0" w:space="0" w:color="auto"/>
          </w:divBdr>
        </w:div>
        <w:div w:id="278800062">
          <w:marLeft w:val="547"/>
          <w:marRight w:val="0"/>
          <w:marTop w:val="53"/>
          <w:marBottom w:val="0"/>
          <w:divBdr>
            <w:top w:val="none" w:sz="0" w:space="0" w:color="auto"/>
            <w:left w:val="none" w:sz="0" w:space="0" w:color="auto"/>
            <w:bottom w:val="none" w:sz="0" w:space="0" w:color="auto"/>
            <w:right w:val="none" w:sz="0" w:space="0" w:color="auto"/>
          </w:divBdr>
        </w:div>
        <w:div w:id="278800105">
          <w:marLeft w:val="547"/>
          <w:marRight w:val="0"/>
          <w:marTop w:val="53"/>
          <w:marBottom w:val="0"/>
          <w:divBdr>
            <w:top w:val="none" w:sz="0" w:space="0" w:color="auto"/>
            <w:left w:val="none" w:sz="0" w:space="0" w:color="auto"/>
            <w:bottom w:val="none" w:sz="0" w:space="0" w:color="auto"/>
            <w:right w:val="none" w:sz="0" w:space="0" w:color="auto"/>
          </w:divBdr>
        </w:div>
        <w:div w:id="278800132">
          <w:marLeft w:val="547"/>
          <w:marRight w:val="0"/>
          <w:marTop w:val="53"/>
          <w:marBottom w:val="0"/>
          <w:divBdr>
            <w:top w:val="none" w:sz="0" w:space="0" w:color="auto"/>
            <w:left w:val="none" w:sz="0" w:space="0" w:color="auto"/>
            <w:bottom w:val="none" w:sz="0" w:space="0" w:color="auto"/>
            <w:right w:val="none" w:sz="0" w:space="0" w:color="auto"/>
          </w:divBdr>
        </w:div>
      </w:divsChild>
    </w:div>
    <w:div w:id="278800056">
      <w:marLeft w:val="0"/>
      <w:marRight w:val="0"/>
      <w:marTop w:val="0"/>
      <w:marBottom w:val="0"/>
      <w:divBdr>
        <w:top w:val="none" w:sz="0" w:space="0" w:color="auto"/>
        <w:left w:val="none" w:sz="0" w:space="0" w:color="auto"/>
        <w:bottom w:val="none" w:sz="0" w:space="0" w:color="auto"/>
        <w:right w:val="none" w:sz="0" w:space="0" w:color="auto"/>
      </w:divBdr>
      <w:divsChild>
        <w:div w:id="278799960">
          <w:marLeft w:val="1166"/>
          <w:marRight w:val="0"/>
          <w:marTop w:val="53"/>
          <w:marBottom w:val="0"/>
          <w:divBdr>
            <w:top w:val="none" w:sz="0" w:space="0" w:color="auto"/>
            <w:left w:val="none" w:sz="0" w:space="0" w:color="auto"/>
            <w:bottom w:val="none" w:sz="0" w:space="0" w:color="auto"/>
            <w:right w:val="none" w:sz="0" w:space="0" w:color="auto"/>
          </w:divBdr>
        </w:div>
        <w:div w:id="278799964">
          <w:marLeft w:val="1166"/>
          <w:marRight w:val="0"/>
          <w:marTop w:val="53"/>
          <w:marBottom w:val="0"/>
          <w:divBdr>
            <w:top w:val="none" w:sz="0" w:space="0" w:color="auto"/>
            <w:left w:val="none" w:sz="0" w:space="0" w:color="auto"/>
            <w:bottom w:val="none" w:sz="0" w:space="0" w:color="auto"/>
            <w:right w:val="none" w:sz="0" w:space="0" w:color="auto"/>
          </w:divBdr>
        </w:div>
        <w:div w:id="278799999">
          <w:marLeft w:val="1166"/>
          <w:marRight w:val="0"/>
          <w:marTop w:val="53"/>
          <w:marBottom w:val="0"/>
          <w:divBdr>
            <w:top w:val="none" w:sz="0" w:space="0" w:color="auto"/>
            <w:left w:val="none" w:sz="0" w:space="0" w:color="auto"/>
            <w:bottom w:val="none" w:sz="0" w:space="0" w:color="auto"/>
            <w:right w:val="none" w:sz="0" w:space="0" w:color="auto"/>
          </w:divBdr>
        </w:div>
        <w:div w:id="278800020">
          <w:marLeft w:val="1166"/>
          <w:marRight w:val="0"/>
          <w:marTop w:val="53"/>
          <w:marBottom w:val="0"/>
          <w:divBdr>
            <w:top w:val="none" w:sz="0" w:space="0" w:color="auto"/>
            <w:left w:val="none" w:sz="0" w:space="0" w:color="auto"/>
            <w:bottom w:val="none" w:sz="0" w:space="0" w:color="auto"/>
            <w:right w:val="none" w:sz="0" w:space="0" w:color="auto"/>
          </w:divBdr>
        </w:div>
        <w:div w:id="278800100">
          <w:marLeft w:val="1166"/>
          <w:marRight w:val="0"/>
          <w:marTop w:val="53"/>
          <w:marBottom w:val="0"/>
          <w:divBdr>
            <w:top w:val="none" w:sz="0" w:space="0" w:color="auto"/>
            <w:left w:val="none" w:sz="0" w:space="0" w:color="auto"/>
            <w:bottom w:val="none" w:sz="0" w:space="0" w:color="auto"/>
            <w:right w:val="none" w:sz="0" w:space="0" w:color="auto"/>
          </w:divBdr>
        </w:div>
      </w:divsChild>
    </w:div>
    <w:div w:id="278800060">
      <w:marLeft w:val="0"/>
      <w:marRight w:val="0"/>
      <w:marTop w:val="0"/>
      <w:marBottom w:val="0"/>
      <w:divBdr>
        <w:top w:val="none" w:sz="0" w:space="0" w:color="auto"/>
        <w:left w:val="none" w:sz="0" w:space="0" w:color="auto"/>
        <w:bottom w:val="none" w:sz="0" w:space="0" w:color="auto"/>
        <w:right w:val="none" w:sz="0" w:space="0" w:color="auto"/>
      </w:divBdr>
    </w:div>
    <w:div w:id="278800063">
      <w:marLeft w:val="0"/>
      <w:marRight w:val="0"/>
      <w:marTop w:val="0"/>
      <w:marBottom w:val="0"/>
      <w:divBdr>
        <w:top w:val="none" w:sz="0" w:space="0" w:color="auto"/>
        <w:left w:val="none" w:sz="0" w:space="0" w:color="auto"/>
        <w:bottom w:val="none" w:sz="0" w:space="0" w:color="auto"/>
        <w:right w:val="none" w:sz="0" w:space="0" w:color="auto"/>
      </w:divBdr>
    </w:div>
    <w:div w:id="278800066">
      <w:marLeft w:val="0"/>
      <w:marRight w:val="0"/>
      <w:marTop w:val="0"/>
      <w:marBottom w:val="0"/>
      <w:divBdr>
        <w:top w:val="none" w:sz="0" w:space="0" w:color="auto"/>
        <w:left w:val="none" w:sz="0" w:space="0" w:color="auto"/>
        <w:bottom w:val="none" w:sz="0" w:space="0" w:color="auto"/>
        <w:right w:val="none" w:sz="0" w:space="0" w:color="auto"/>
      </w:divBdr>
    </w:div>
    <w:div w:id="278800067">
      <w:marLeft w:val="0"/>
      <w:marRight w:val="0"/>
      <w:marTop w:val="0"/>
      <w:marBottom w:val="0"/>
      <w:divBdr>
        <w:top w:val="none" w:sz="0" w:space="0" w:color="auto"/>
        <w:left w:val="none" w:sz="0" w:space="0" w:color="auto"/>
        <w:bottom w:val="none" w:sz="0" w:space="0" w:color="auto"/>
        <w:right w:val="none" w:sz="0" w:space="0" w:color="auto"/>
      </w:divBdr>
    </w:div>
    <w:div w:id="278800068">
      <w:marLeft w:val="0"/>
      <w:marRight w:val="0"/>
      <w:marTop w:val="0"/>
      <w:marBottom w:val="0"/>
      <w:divBdr>
        <w:top w:val="none" w:sz="0" w:space="0" w:color="auto"/>
        <w:left w:val="none" w:sz="0" w:space="0" w:color="auto"/>
        <w:bottom w:val="none" w:sz="0" w:space="0" w:color="auto"/>
        <w:right w:val="none" w:sz="0" w:space="0" w:color="auto"/>
      </w:divBdr>
    </w:div>
    <w:div w:id="278800069">
      <w:marLeft w:val="0"/>
      <w:marRight w:val="0"/>
      <w:marTop w:val="0"/>
      <w:marBottom w:val="0"/>
      <w:divBdr>
        <w:top w:val="none" w:sz="0" w:space="0" w:color="auto"/>
        <w:left w:val="none" w:sz="0" w:space="0" w:color="auto"/>
        <w:bottom w:val="none" w:sz="0" w:space="0" w:color="auto"/>
        <w:right w:val="none" w:sz="0" w:space="0" w:color="auto"/>
      </w:divBdr>
    </w:div>
    <w:div w:id="278800071">
      <w:marLeft w:val="0"/>
      <w:marRight w:val="0"/>
      <w:marTop w:val="0"/>
      <w:marBottom w:val="0"/>
      <w:divBdr>
        <w:top w:val="none" w:sz="0" w:space="0" w:color="auto"/>
        <w:left w:val="none" w:sz="0" w:space="0" w:color="auto"/>
        <w:bottom w:val="none" w:sz="0" w:space="0" w:color="auto"/>
        <w:right w:val="none" w:sz="0" w:space="0" w:color="auto"/>
      </w:divBdr>
    </w:div>
    <w:div w:id="278800072">
      <w:marLeft w:val="0"/>
      <w:marRight w:val="0"/>
      <w:marTop w:val="0"/>
      <w:marBottom w:val="0"/>
      <w:divBdr>
        <w:top w:val="none" w:sz="0" w:space="0" w:color="auto"/>
        <w:left w:val="none" w:sz="0" w:space="0" w:color="auto"/>
        <w:bottom w:val="none" w:sz="0" w:space="0" w:color="auto"/>
        <w:right w:val="none" w:sz="0" w:space="0" w:color="auto"/>
      </w:divBdr>
    </w:div>
    <w:div w:id="278800073">
      <w:marLeft w:val="0"/>
      <w:marRight w:val="0"/>
      <w:marTop w:val="0"/>
      <w:marBottom w:val="0"/>
      <w:divBdr>
        <w:top w:val="none" w:sz="0" w:space="0" w:color="auto"/>
        <w:left w:val="none" w:sz="0" w:space="0" w:color="auto"/>
        <w:bottom w:val="none" w:sz="0" w:space="0" w:color="auto"/>
        <w:right w:val="none" w:sz="0" w:space="0" w:color="auto"/>
      </w:divBdr>
    </w:div>
    <w:div w:id="278800074">
      <w:marLeft w:val="0"/>
      <w:marRight w:val="0"/>
      <w:marTop w:val="0"/>
      <w:marBottom w:val="0"/>
      <w:divBdr>
        <w:top w:val="none" w:sz="0" w:space="0" w:color="auto"/>
        <w:left w:val="none" w:sz="0" w:space="0" w:color="auto"/>
        <w:bottom w:val="none" w:sz="0" w:space="0" w:color="auto"/>
        <w:right w:val="none" w:sz="0" w:space="0" w:color="auto"/>
      </w:divBdr>
    </w:div>
    <w:div w:id="278800075">
      <w:marLeft w:val="0"/>
      <w:marRight w:val="0"/>
      <w:marTop w:val="0"/>
      <w:marBottom w:val="0"/>
      <w:divBdr>
        <w:top w:val="none" w:sz="0" w:space="0" w:color="auto"/>
        <w:left w:val="none" w:sz="0" w:space="0" w:color="auto"/>
        <w:bottom w:val="none" w:sz="0" w:space="0" w:color="auto"/>
        <w:right w:val="none" w:sz="0" w:space="0" w:color="auto"/>
      </w:divBdr>
    </w:div>
    <w:div w:id="278800077">
      <w:marLeft w:val="0"/>
      <w:marRight w:val="0"/>
      <w:marTop w:val="0"/>
      <w:marBottom w:val="0"/>
      <w:divBdr>
        <w:top w:val="none" w:sz="0" w:space="0" w:color="auto"/>
        <w:left w:val="none" w:sz="0" w:space="0" w:color="auto"/>
        <w:bottom w:val="none" w:sz="0" w:space="0" w:color="auto"/>
        <w:right w:val="none" w:sz="0" w:space="0" w:color="auto"/>
      </w:divBdr>
    </w:div>
    <w:div w:id="278800079">
      <w:marLeft w:val="0"/>
      <w:marRight w:val="0"/>
      <w:marTop w:val="0"/>
      <w:marBottom w:val="0"/>
      <w:divBdr>
        <w:top w:val="none" w:sz="0" w:space="0" w:color="auto"/>
        <w:left w:val="none" w:sz="0" w:space="0" w:color="auto"/>
        <w:bottom w:val="none" w:sz="0" w:space="0" w:color="auto"/>
        <w:right w:val="none" w:sz="0" w:space="0" w:color="auto"/>
      </w:divBdr>
    </w:div>
    <w:div w:id="278800081">
      <w:marLeft w:val="0"/>
      <w:marRight w:val="0"/>
      <w:marTop w:val="0"/>
      <w:marBottom w:val="0"/>
      <w:divBdr>
        <w:top w:val="none" w:sz="0" w:space="0" w:color="auto"/>
        <w:left w:val="none" w:sz="0" w:space="0" w:color="auto"/>
        <w:bottom w:val="none" w:sz="0" w:space="0" w:color="auto"/>
        <w:right w:val="none" w:sz="0" w:space="0" w:color="auto"/>
      </w:divBdr>
    </w:div>
    <w:div w:id="278800082">
      <w:marLeft w:val="0"/>
      <w:marRight w:val="0"/>
      <w:marTop w:val="0"/>
      <w:marBottom w:val="0"/>
      <w:divBdr>
        <w:top w:val="none" w:sz="0" w:space="0" w:color="auto"/>
        <w:left w:val="none" w:sz="0" w:space="0" w:color="auto"/>
        <w:bottom w:val="none" w:sz="0" w:space="0" w:color="auto"/>
        <w:right w:val="none" w:sz="0" w:space="0" w:color="auto"/>
      </w:divBdr>
    </w:div>
    <w:div w:id="278800083">
      <w:marLeft w:val="0"/>
      <w:marRight w:val="0"/>
      <w:marTop w:val="0"/>
      <w:marBottom w:val="0"/>
      <w:divBdr>
        <w:top w:val="none" w:sz="0" w:space="0" w:color="auto"/>
        <w:left w:val="none" w:sz="0" w:space="0" w:color="auto"/>
        <w:bottom w:val="none" w:sz="0" w:space="0" w:color="auto"/>
        <w:right w:val="none" w:sz="0" w:space="0" w:color="auto"/>
      </w:divBdr>
    </w:div>
    <w:div w:id="278800086">
      <w:marLeft w:val="0"/>
      <w:marRight w:val="0"/>
      <w:marTop w:val="0"/>
      <w:marBottom w:val="0"/>
      <w:divBdr>
        <w:top w:val="none" w:sz="0" w:space="0" w:color="auto"/>
        <w:left w:val="none" w:sz="0" w:space="0" w:color="auto"/>
        <w:bottom w:val="none" w:sz="0" w:space="0" w:color="auto"/>
        <w:right w:val="none" w:sz="0" w:space="0" w:color="auto"/>
      </w:divBdr>
    </w:div>
    <w:div w:id="278800089">
      <w:marLeft w:val="0"/>
      <w:marRight w:val="0"/>
      <w:marTop w:val="0"/>
      <w:marBottom w:val="0"/>
      <w:divBdr>
        <w:top w:val="none" w:sz="0" w:space="0" w:color="auto"/>
        <w:left w:val="none" w:sz="0" w:space="0" w:color="auto"/>
        <w:bottom w:val="none" w:sz="0" w:space="0" w:color="auto"/>
        <w:right w:val="none" w:sz="0" w:space="0" w:color="auto"/>
      </w:divBdr>
    </w:div>
    <w:div w:id="278800090">
      <w:marLeft w:val="0"/>
      <w:marRight w:val="0"/>
      <w:marTop w:val="0"/>
      <w:marBottom w:val="0"/>
      <w:divBdr>
        <w:top w:val="none" w:sz="0" w:space="0" w:color="auto"/>
        <w:left w:val="none" w:sz="0" w:space="0" w:color="auto"/>
        <w:bottom w:val="none" w:sz="0" w:space="0" w:color="auto"/>
        <w:right w:val="none" w:sz="0" w:space="0" w:color="auto"/>
      </w:divBdr>
    </w:div>
    <w:div w:id="278800091">
      <w:marLeft w:val="0"/>
      <w:marRight w:val="0"/>
      <w:marTop w:val="0"/>
      <w:marBottom w:val="0"/>
      <w:divBdr>
        <w:top w:val="none" w:sz="0" w:space="0" w:color="auto"/>
        <w:left w:val="none" w:sz="0" w:space="0" w:color="auto"/>
        <w:bottom w:val="none" w:sz="0" w:space="0" w:color="auto"/>
        <w:right w:val="none" w:sz="0" w:space="0" w:color="auto"/>
      </w:divBdr>
    </w:div>
    <w:div w:id="278800093">
      <w:marLeft w:val="0"/>
      <w:marRight w:val="0"/>
      <w:marTop w:val="0"/>
      <w:marBottom w:val="0"/>
      <w:divBdr>
        <w:top w:val="none" w:sz="0" w:space="0" w:color="auto"/>
        <w:left w:val="none" w:sz="0" w:space="0" w:color="auto"/>
        <w:bottom w:val="none" w:sz="0" w:space="0" w:color="auto"/>
        <w:right w:val="none" w:sz="0" w:space="0" w:color="auto"/>
      </w:divBdr>
    </w:div>
    <w:div w:id="278800094">
      <w:marLeft w:val="0"/>
      <w:marRight w:val="0"/>
      <w:marTop w:val="0"/>
      <w:marBottom w:val="0"/>
      <w:divBdr>
        <w:top w:val="none" w:sz="0" w:space="0" w:color="auto"/>
        <w:left w:val="none" w:sz="0" w:space="0" w:color="auto"/>
        <w:bottom w:val="none" w:sz="0" w:space="0" w:color="auto"/>
        <w:right w:val="none" w:sz="0" w:space="0" w:color="auto"/>
      </w:divBdr>
    </w:div>
    <w:div w:id="278800095">
      <w:marLeft w:val="0"/>
      <w:marRight w:val="0"/>
      <w:marTop w:val="0"/>
      <w:marBottom w:val="0"/>
      <w:divBdr>
        <w:top w:val="none" w:sz="0" w:space="0" w:color="auto"/>
        <w:left w:val="none" w:sz="0" w:space="0" w:color="auto"/>
        <w:bottom w:val="none" w:sz="0" w:space="0" w:color="auto"/>
        <w:right w:val="none" w:sz="0" w:space="0" w:color="auto"/>
      </w:divBdr>
    </w:div>
    <w:div w:id="278800096">
      <w:marLeft w:val="0"/>
      <w:marRight w:val="0"/>
      <w:marTop w:val="0"/>
      <w:marBottom w:val="0"/>
      <w:divBdr>
        <w:top w:val="none" w:sz="0" w:space="0" w:color="auto"/>
        <w:left w:val="none" w:sz="0" w:space="0" w:color="auto"/>
        <w:bottom w:val="none" w:sz="0" w:space="0" w:color="auto"/>
        <w:right w:val="none" w:sz="0" w:space="0" w:color="auto"/>
      </w:divBdr>
    </w:div>
    <w:div w:id="278800098">
      <w:marLeft w:val="0"/>
      <w:marRight w:val="0"/>
      <w:marTop w:val="0"/>
      <w:marBottom w:val="0"/>
      <w:divBdr>
        <w:top w:val="none" w:sz="0" w:space="0" w:color="auto"/>
        <w:left w:val="none" w:sz="0" w:space="0" w:color="auto"/>
        <w:bottom w:val="none" w:sz="0" w:space="0" w:color="auto"/>
        <w:right w:val="none" w:sz="0" w:space="0" w:color="auto"/>
      </w:divBdr>
    </w:div>
    <w:div w:id="278800099">
      <w:marLeft w:val="0"/>
      <w:marRight w:val="0"/>
      <w:marTop w:val="0"/>
      <w:marBottom w:val="0"/>
      <w:divBdr>
        <w:top w:val="none" w:sz="0" w:space="0" w:color="auto"/>
        <w:left w:val="none" w:sz="0" w:space="0" w:color="auto"/>
        <w:bottom w:val="none" w:sz="0" w:space="0" w:color="auto"/>
        <w:right w:val="none" w:sz="0" w:space="0" w:color="auto"/>
      </w:divBdr>
    </w:div>
    <w:div w:id="278800102">
      <w:marLeft w:val="0"/>
      <w:marRight w:val="0"/>
      <w:marTop w:val="0"/>
      <w:marBottom w:val="0"/>
      <w:divBdr>
        <w:top w:val="none" w:sz="0" w:space="0" w:color="auto"/>
        <w:left w:val="none" w:sz="0" w:space="0" w:color="auto"/>
        <w:bottom w:val="none" w:sz="0" w:space="0" w:color="auto"/>
        <w:right w:val="none" w:sz="0" w:space="0" w:color="auto"/>
      </w:divBdr>
    </w:div>
    <w:div w:id="278800103">
      <w:marLeft w:val="0"/>
      <w:marRight w:val="0"/>
      <w:marTop w:val="0"/>
      <w:marBottom w:val="0"/>
      <w:divBdr>
        <w:top w:val="none" w:sz="0" w:space="0" w:color="auto"/>
        <w:left w:val="none" w:sz="0" w:space="0" w:color="auto"/>
        <w:bottom w:val="none" w:sz="0" w:space="0" w:color="auto"/>
        <w:right w:val="none" w:sz="0" w:space="0" w:color="auto"/>
      </w:divBdr>
    </w:div>
    <w:div w:id="278800104">
      <w:marLeft w:val="0"/>
      <w:marRight w:val="0"/>
      <w:marTop w:val="0"/>
      <w:marBottom w:val="0"/>
      <w:divBdr>
        <w:top w:val="none" w:sz="0" w:space="0" w:color="auto"/>
        <w:left w:val="none" w:sz="0" w:space="0" w:color="auto"/>
        <w:bottom w:val="none" w:sz="0" w:space="0" w:color="auto"/>
        <w:right w:val="none" w:sz="0" w:space="0" w:color="auto"/>
      </w:divBdr>
      <w:divsChild>
        <w:div w:id="278799967">
          <w:marLeft w:val="446"/>
          <w:marRight w:val="0"/>
          <w:marTop w:val="0"/>
          <w:marBottom w:val="0"/>
          <w:divBdr>
            <w:top w:val="none" w:sz="0" w:space="0" w:color="auto"/>
            <w:left w:val="none" w:sz="0" w:space="0" w:color="auto"/>
            <w:bottom w:val="none" w:sz="0" w:space="0" w:color="auto"/>
            <w:right w:val="none" w:sz="0" w:space="0" w:color="auto"/>
          </w:divBdr>
        </w:div>
        <w:div w:id="278800088">
          <w:marLeft w:val="446"/>
          <w:marRight w:val="0"/>
          <w:marTop w:val="0"/>
          <w:marBottom w:val="0"/>
          <w:divBdr>
            <w:top w:val="none" w:sz="0" w:space="0" w:color="auto"/>
            <w:left w:val="none" w:sz="0" w:space="0" w:color="auto"/>
            <w:bottom w:val="none" w:sz="0" w:space="0" w:color="auto"/>
            <w:right w:val="none" w:sz="0" w:space="0" w:color="auto"/>
          </w:divBdr>
        </w:div>
        <w:div w:id="278800162">
          <w:marLeft w:val="446"/>
          <w:marRight w:val="0"/>
          <w:marTop w:val="0"/>
          <w:marBottom w:val="0"/>
          <w:divBdr>
            <w:top w:val="none" w:sz="0" w:space="0" w:color="auto"/>
            <w:left w:val="none" w:sz="0" w:space="0" w:color="auto"/>
            <w:bottom w:val="none" w:sz="0" w:space="0" w:color="auto"/>
            <w:right w:val="none" w:sz="0" w:space="0" w:color="auto"/>
          </w:divBdr>
        </w:div>
      </w:divsChild>
    </w:div>
    <w:div w:id="278800110">
      <w:marLeft w:val="0"/>
      <w:marRight w:val="0"/>
      <w:marTop w:val="0"/>
      <w:marBottom w:val="0"/>
      <w:divBdr>
        <w:top w:val="none" w:sz="0" w:space="0" w:color="auto"/>
        <w:left w:val="none" w:sz="0" w:space="0" w:color="auto"/>
        <w:bottom w:val="none" w:sz="0" w:space="0" w:color="auto"/>
        <w:right w:val="none" w:sz="0" w:space="0" w:color="auto"/>
      </w:divBdr>
    </w:div>
    <w:div w:id="278800111">
      <w:marLeft w:val="0"/>
      <w:marRight w:val="0"/>
      <w:marTop w:val="0"/>
      <w:marBottom w:val="0"/>
      <w:divBdr>
        <w:top w:val="none" w:sz="0" w:space="0" w:color="auto"/>
        <w:left w:val="none" w:sz="0" w:space="0" w:color="auto"/>
        <w:bottom w:val="none" w:sz="0" w:space="0" w:color="auto"/>
        <w:right w:val="none" w:sz="0" w:space="0" w:color="auto"/>
      </w:divBdr>
    </w:div>
    <w:div w:id="278800113">
      <w:marLeft w:val="0"/>
      <w:marRight w:val="0"/>
      <w:marTop w:val="0"/>
      <w:marBottom w:val="0"/>
      <w:divBdr>
        <w:top w:val="none" w:sz="0" w:space="0" w:color="auto"/>
        <w:left w:val="none" w:sz="0" w:space="0" w:color="auto"/>
        <w:bottom w:val="none" w:sz="0" w:space="0" w:color="auto"/>
        <w:right w:val="none" w:sz="0" w:space="0" w:color="auto"/>
      </w:divBdr>
    </w:div>
    <w:div w:id="278800116">
      <w:marLeft w:val="0"/>
      <w:marRight w:val="0"/>
      <w:marTop w:val="0"/>
      <w:marBottom w:val="0"/>
      <w:divBdr>
        <w:top w:val="none" w:sz="0" w:space="0" w:color="auto"/>
        <w:left w:val="none" w:sz="0" w:space="0" w:color="auto"/>
        <w:bottom w:val="none" w:sz="0" w:space="0" w:color="auto"/>
        <w:right w:val="none" w:sz="0" w:space="0" w:color="auto"/>
      </w:divBdr>
    </w:div>
    <w:div w:id="278800117">
      <w:marLeft w:val="0"/>
      <w:marRight w:val="0"/>
      <w:marTop w:val="0"/>
      <w:marBottom w:val="0"/>
      <w:divBdr>
        <w:top w:val="none" w:sz="0" w:space="0" w:color="auto"/>
        <w:left w:val="none" w:sz="0" w:space="0" w:color="auto"/>
        <w:bottom w:val="none" w:sz="0" w:space="0" w:color="auto"/>
        <w:right w:val="none" w:sz="0" w:space="0" w:color="auto"/>
      </w:divBdr>
    </w:div>
    <w:div w:id="278800118">
      <w:marLeft w:val="0"/>
      <w:marRight w:val="0"/>
      <w:marTop w:val="0"/>
      <w:marBottom w:val="0"/>
      <w:divBdr>
        <w:top w:val="none" w:sz="0" w:space="0" w:color="auto"/>
        <w:left w:val="none" w:sz="0" w:space="0" w:color="auto"/>
        <w:bottom w:val="none" w:sz="0" w:space="0" w:color="auto"/>
        <w:right w:val="none" w:sz="0" w:space="0" w:color="auto"/>
      </w:divBdr>
      <w:divsChild>
        <w:div w:id="278799946">
          <w:marLeft w:val="0"/>
          <w:marRight w:val="0"/>
          <w:marTop w:val="79"/>
          <w:marBottom w:val="0"/>
          <w:divBdr>
            <w:top w:val="none" w:sz="0" w:space="0" w:color="auto"/>
            <w:left w:val="none" w:sz="0" w:space="0" w:color="auto"/>
            <w:bottom w:val="none" w:sz="0" w:space="0" w:color="auto"/>
            <w:right w:val="none" w:sz="0" w:space="0" w:color="auto"/>
          </w:divBdr>
        </w:div>
        <w:div w:id="278799978">
          <w:marLeft w:val="0"/>
          <w:marRight w:val="0"/>
          <w:marTop w:val="79"/>
          <w:marBottom w:val="0"/>
          <w:divBdr>
            <w:top w:val="none" w:sz="0" w:space="0" w:color="auto"/>
            <w:left w:val="none" w:sz="0" w:space="0" w:color="auto"/>
            <w:bottom w:val="none" w:sz="0" w:space="0" w:color="auto"/>
            <w:right w:val="none" w:sz="0" w:space="0" w:color="auto"/>
          </w:divBdr>
        </w:div>
        <w:div w:id="278799989">
          <w:marLeft w:val="0"/>
          <w:marRight w:val="0"/>
          <w:marTop w:val="79"/>
          <w:marBottom w:val="0"/>
          <w:divBdr>
            <w:top w:val="none" w:sz="0" w:space="0" w:color="auto"/>
            <w:left w:val="none" w:sz="0" w:space="0" w:color="auto"/>
            <w:bottom w:val="none" w:sz="0" w:space="0" w:color="auto"/>
            <w:right w:val="none" w:sz="0" w:space="0" w:color="auto"/>
          </w:divBdr>
        </w:div>
        <w:div w:id="278799991">
          <w:marLeft w:val="0"/>
          <w:marRight w:val="0"/>
          <w:marTop w:val="79"/>
          <w:marBottom w:val="0"/>
          <w:divBdr>
            <w:top w:val="none" w:sz="0" w:space="0" w:color="auto"/>
            <w:left w:val="none" w:sz="0" w:space="0" w:color="auto"/>
            <w:bottom w:val="none" w:sz="0" w:space="0" w:color="auto"/>
            <w:right w:val="none" w:sz="0" w:space="0" w:color="auto"/>
          </w:divBdr>
        </w:div>
        <w:div w:id="278800005">
          <w:marLeft w:val="0"/>
          <w:marRight w:val="0"/>
          <w:marTop w:val="79"/>
          <w:marBottom w:val="0"/>
          <w:divBdr>
            <w:top w:val="none" w:sz="0" w:space="0" w:color="auto"/>
            <w:left w:val="none" w:sz="0" w:space="0" w:color="auto"/>
            <w:bottom w:val="none" w:sz="0" w:space="0" w:color="auto"/>
            <w:right w:val="none" w:sz="0" w:space="0" w:color="auto"/>
          </w:divBdr>
        </w:div>
        <w:div w:id="278800018">
          <w:marLeft w:val="0"/>
          <w:marRight w:val="0"/>
          <w:marTop w:val="79"/>
          <w:marBottom w:val="0"/>
          <w:divBdr>
            <w:top w:val="none" w:sz="0" w:space="0" w:color="auto"/>
            <w:left w:val="none" w:sz="0" w:space="0" w:color="auto"/>
            <w:bottom w:val="none" w:sz="0" w:space="0" w:color="auto"/>
            <w:right w:val="none" w:sz="0" w:space="0" w:color="auto"/>
          </w:divBdr>
        </w:div>
        <w:div w:id="278800019">
          <w:marLeft w:val="0"/>
          <w:marRight w:val="0"/>
          <w:marTop w:val="79"/>
          <w:marBottom w:val="0"/>
          <w:divBdr>
            <w:top w:val="none" w:sz="0" w:space="0" w:color="auto"/>
            <w:left w:val="none" w:sz="0" w:space="0" w:color="auto"/>
            <w:bottom w:val="none" w:sz="0" w:space="0" w:color="auto"/>
            <w:right w:val="none" w:sz="0" w:space="0" w:color="auto"/>
          </w:divBdr>
        </w:div>
        <w:div w:id="278800037">
          <w:marLeft w:val="0"/>
          <w:marRight w:val="0"/>
          <w:marTop w:val="79"/>
          <w:marBottom w:val="0"/>
          <w:divBdr>
            <w:top w:val="none" w:sz="0" w:space="0" w:color="auto"/>
            <w:left w:val="none" w:sz="0" w:space="0" w:color="auto"/>
            <w:bottom w:val="none" w:sz="0" w:space="0" w:color="auto"/>
            <w:right w:val="none" w:sz="0" w:space="0" w:color="auto"/>
          </w:divBdr>
        </w:div>
        <w:div w:id="278800039">
          <w:marLeft w:val="0"/>
          <w:marRight w:val="0"/>
          <w:marTop w:val="79"/>
          <w:marBottom w:val="0"/>
          <w:divBdr>
            <w:top w:val="none" w:sz="0" w:space="0" w:color="auto"/>
            <w:left w:val="none" w:sz="0" w:space="0" w:color="auto"/>
            <w:bottom w:val="none" w:sz="0" w:space="0" w:color="auto"/>
            <w:right w:val="none" w:sz="0" w:space="0" w:color="auto"/>
          </w:divBdr>
        </w:div>
        <w:div w:id="278800059">
          <w:marLeft w:val="0"/>
          <w:marRight w:val="0"/>
          <w:marTop w:val="79"/>
          <w:marBottom w:val="0"/>
          <w:divBdr>
            <w:top w:val="none" w:sz="0" w:space="0" w:color="auto"/>
            <w:left w:val="none" w:sz="0" w:space="0" w:color="auto"/>
            <w:bottom w:val="none" w:sz="0" w:space="0" w:color="auto"/>
            <w:right w:val="none" w:sz="0" w:space="0" w:color="auto"/>
          </w:divBdr>
        </w:div>
        <w:div w:id="278800084">
          <w:marLeft w:val="0"/>
          <w:marRight w:val="0"/>
          <w:marTop w:val="79"/>
          <w:marBottom w:val="0"/>
          <w:divBdr>
            <w:top w:val="none" w:sz="0" w:space="0" w:color="auto"/>
            <w:left w:val="none" w:sz="0" w:space="0" w:color="auto"/>
            <w:bottom w:val="none" w:sz="0" w:space="0" w:color="auto"/>
            <w:right w:val="none" w:sz="0" w:space="0" w:color="auto"/>
          </w:divBdr>
        </w:div>
        <w:div w:id="278800085">
          <w:marLeft w:val="0"/>
          <w:marRight w:val="0"/>
          <w:marTop w:val="79"/>
          <w:marBottom w:val="0"/>
          <w:divBdr>
            <w:top w:val="none" w:sz="0" w:space="0" w:color="auto"/>
            <w:left w:val="none" w:sz="0" w:space="0" w:color="auto"/>
            <w:bottom w:val="none" w:sz="0" w:space="0" w:color="auto"/>
            <w:right w:val="none" w:sz="0" w:space="0" w:color="auto"/>
          </w:divBdr>
        </w:div>
        <w:div w:id="278800097">
          <w:marLeft w:val="0"/>
          <w:marRight w:val="0"/>
          <w:marTop w:val="79"/>
          <w:marBottom w:val="0"/>
          <w:divBdr>
            <w:top w:val="none" w:sz="0" w:space="0" w:color="auto"/>
            <w:left w:val="none" w:sz="0" w:space="0" w:color="auto"/>
            <w:bottom w:val="none" w:sz="0" w:space="0" w:color="auto"/>
            <w:right w:val="none" w:sz="0" w:space="0" w:color="auto"/>
          </w:divBdr>
        </w:div>
        <w:div w:id="278800106">
          <w:marLeft w:val="0"/>
          <w:marRight w:val="0"/>
          <w:marTop w:val="79"/>
          <w:marBottom w:val="0"/>
          <w:divBdr>
            <w:top w:val="none" w:sz="0" w:space="0" w:color="auto"/>
            <w:left w:val="none" w:sz="0" w:space="0" w:color="auto"/>
            <w:bottom w:val="none" w:sz="0" w:space="0" w:color="auto"/>
            <w:right w:val="none" w:sz="0" w:space="0" w:color="auto"/>
          </w:divBdr>
        </w:div>
        <w:div w:id="278800115">
          <w:marLeft w:val="0"/>
          <w:marRight w:val="0"/>
          <w:marTop w:val="79"/>
          <w:marBottom w:val="0"/>
          <w:divBdr>
            <w:top w:val="none" w:sz="0" w:space="0" w:color="auto"/>
            <w:left w:val="none" w:sz="0" w:space="0" w:color="auto"/>
            <w:bottom w:val="none" w:sz="0" w:space="0" w:color="auto"/>
            <w:right w:val="none" w:sz="0" w:space="0" w:color="auto"/>
          </w:divBdr>
        </w:div>
        <w:div w:id="278800123">
          <w:marLeft w:val="0"/>
          <w:marRight w:val="0"/>
          <w:marTop w:val="79"/>
          <w:marBottom w:val="0"/>
          <w:divBdr>
            <w:top w:val="none" w:sz="0" w:space="0" w:color="auto"/>
            <w:left w:val="none" w:sz="0" w:space="0" w:color="auto"/>
            <w:bottom w:val="none" w:sz="0" w:space="0" w:color="auto"/>
            <w:right w:val="none" w:sz="0" w:space="0" w:color="auto"/>
          </w:divBdr>
        </w:div>
        <w:div w:id="278800139">
          <w:marLeft w:val="0"/>
          <w:marRight w:val="0"/>
          <w:marTop w:val="79"/>
          <w:marBottom w:val="0"/>
          <w:divBdr>
            <w:top w:val="none" w:sz="0" w:space="0" w:color="auto"/>
            <w:left w:val="none" w:sz="0" w:space="0" w:color="auto"/>
            <w:bottom w:val="none" w:sz="0" w:space="0" w:color="auto"/>
            <w:right w:val="none" w:sz="0" w:space="0" w:color="auto"/>
          </w:divBdr>
        </w:div>
        <w:div w:id="278800148">
          <w:marLeft w:val="0"/>
          <w:marRight w:val="0"/>
          <w:marTop w:val="79"/>
          <w:marBottom w:val="0"/>
          <w:divBdr>
            <w:top w:val="none" w:sz="0" w:space="0" w:color="auto"/>
            <w:left w:val="none" w:sz="0" w:space="0" w:color="auto"/>
            <w:bottom w:val="none" w:sz="0" w:space="0" w:color="auto"/>
            <w:right w:val="none" w:sz="0" w:space="0" w:color="auto"/>
          </w:divBdr>
        </w:div>
        <w:div w:id="278800151">
          <w:marLeft w:val="0"/>
          <w:marRight w:val="0"/>
          <w:marTop w:val="79"/>
          <w:marBottom w:val="0"/>
          <w:divBdr>
            <w:top w:val="none" w:sz="0" w:space="0" w:color="auto"/>
            <w:left w:val="none" w:sz="0" w:space="0" w:color="auto"/>
            <w:bottom w:val="none" w:sz="0" w:space="0" w:color="auto"/>
            <w:right w:val="none" w:sz="0" w:space="0" w:color="auto"/>
          </w:divBdr>
        </w:div>
        <w:div w:id="278800161">
          <w:marLeft w:val="0"/>
          <w:marRight w:val="0"/>
          <w:marTop w:val="79"/>
          <w:marBottom w:val="0"/>
          <w:divBdr>
            <w:top w:val="none" w:sz="0" w:space="0" w:color="auto"/>
            <w:left w:val="none" w:sz="0" w:space="0" w:color="auto"/>
            <w:bottom w:val="none" w:sz="0" w:space="0" w:color="auto"/>
            <w:right w:val="none" w:sz="0" w:space="0" w:color="auto"/>
          </w:divBdr>
        </w:div>
      </w:divsChild>
    </w:div>
    <w:div w:id="278800119">
      <w:marLeft w:val="0"/>
      <w:marRight w:val="0"/>
      <w:marTop w:val="0"/>
      <w:marBottom w:val="0"/>
      <w:divBdr>
        <w:top w:val="none" w:sz="0" w:space="0" w:color="auto"/>
        <w:left w:val="none" w:sz="0" w:space="0" w:color="auto"/>
        <w:bottom w:val="none" w:sz="0" w:space="0" w:color="auto"/>
        <w:right w:val="none" w:sz="0" w:space="0" w:color="auto"/>
      </w:divBdr>
      <w:divsChild>
        <w:div w:id="278799941">
          <w:marLeft w:val="547"/>
          <w:marRight w:val="0"/>
          <w:marTop w:val="86"/>
          <w:marBottom w:val="0"/>
          <w:divBdr>
            <w:top w:val="none" w:sz="0" w:space="0" w:color="auto"/>
            <w:left w:val="none" w:sz="0" w:space="0" w:color="auto"/>
            <w:bottom w:val="none" w:sz="0" w:space="0" w:color="auto"/>
            <w:right w:val="none" w:sz="0" w:space="0" w:color="auto"/>
          </w:divBdr>
        </w:div>
        <w:div w:id="278799982">
          <w:marLeft w:val="547"/>
          <w:marRight w:val="0"/>
          <w:marTop w:val="86"/>
          <w:marBottom w:val="0"/>
          <w:divBdr>
            <w:top w:val="none" w:sz="0" w:space="0" w:color="auto"/>
            <w:left w:val="none" w:sz="0" w:space="0" w:color="auto"/>
            <w:bottom w:val="none" w:sz="0" w:space="0" w:color="auto"/>
            <w:right w:val="none" w:sz="0" w:space="0" w:color="auto"/>
          </w:divBdr>
        </w:div>
        <w:div w:id="278799994">
          <w:marLeft w:val="547"/>
          <w:marRight w:val="0"/>
          <w:marTop w:val="86"/>
          <w:marBottom w:val="0"/>
          <w:divBdr>
            <w:top w:val="none" w:sz="0" w:space="0" w:color="auto"/>
            <w:left w:val="none" w:sz="0" w:space="0" w:color="auto"/>
            <w:bottom w:val="none" w:sz="0" w:space="0" w:color="auto"/>
            <w:right w:val="none" w:sz="0" w:space="0" w:color="auto"/>
          </w:divBdr>
        </w:div>
        <w:div w:id="278800041">
          <w:marLeft w:val="547"/>
          <w:marRight w:val="0"/>
          <w:marTop w:val="86"/>
          <w:marBottom w:val="0"/>
          <w:divBdr>
            <w:top w:val="none" w:sz="0" w:space="0" w:color="auto"/>
            <w:left w:val="none" w:sz="0" w:space="0" w:color="auto"/>
            <w:bottom w:val="none" w:sz="0" w:space="0" w:color="auto"/>
            <w:right w:val="none" w:sz="0" w:space="0" w:color="auto"/>
          </w:divBdr>
        </w:div>
        <w:div w:id="278800080">
          <w:marLeft w:val="547"/>
          <w:marRight w:val="0"/>
          <w:marTop w:val="86"/>
          <w:marBottom w:val="0"/>
          <w:divBdr>
            <w:top w:val="none" w:sz="0" w:space="0" w:color="auto"/>
            <w:left w:val="none" w:sz="0" w:space="0" w:color="auto"/>
            <w:bottom w:val="none" w:sz="0" w:space="0" w:color="auto"/>
            <w:right w:val="none" w:sz="0" w:space="0" w:color="auto"/>
          </w:divBdr>
        </w:div>
        <w:div w:id="278800092">
          <w:marLeft w:val="547"/>
          <w:marRight w:val="0"/>
          <w:marTop w:val="86"/>
          <w:marBottom w:val="0"/>
          <w:divBdr>
            <w:top w:val="none" w:sz="0" w:space="0" w:color="auto"/>
            <w:left w:val="none" w:sz="0" w:space="0" w:color="auto"/>
            <w:bottom w:val="none" w:sz="0" w:space="0" w:color="auto"/>
            <w:right w:val="none" w:sz="0" w:space="0" w:color="auto"/>
          </w:divBdr>
        </w:div>
        <w:div w:id="278800147">
          <w:marLeft w:val="547"/>
          <w:marRight w:val="0"/>
          <w:marTop w:val="86"/>
          <w:marBottom w:val="0"/>
          <w:divBdr>
            <w:top w:val="none" w:sz="0" w:space="0" w:color="auto"/>
            <w:left w:val="none" w:sz="0" w:space="0" w:color="auto"/>
            <w:bottom w:val="none" w:sz="0" w:space="0" w:color="auto"/>
            <w:right w:val="none" w:sz="0" w:space="0" w:color="auto"/>
          </w:divBdr>
        </w:div>
        <w:div w:id="278800167">
          <w:marLeft w:val="547"/>
          <w:marRight w:val="0"/>
          <w:marTop w:val="86"/>
          <w:marBottom w:val="0"/>
          <w:divBdr>
            <w:top w:val="none" w:sz="0" w:space="0" w:color="auto"/>
            <w:left w:val="none" w:sz="0" w:space="0" w:color="auto"/>
            <w:bottom w:val="none" w:sz="0" w:space="0" w:color="auto"/>
            <w:right w:val="none" w:sz="0" w:space="0" w:color="auto"/>
          </w:divBdr>
        </w:div>
      </w:divsChild>
    </w:div>
    <w:div w:id="278800120">
      <w:marLeft w:val="0"/>
      <w:marRight w:val="0"/>
      <w:marTop w:val="0"/>
      <w:marBottom w:val="0"/>
      <w:divBdr>
        <w:top w:val="none" w:sz="0" w:space="0" w:color="auto"/>
        <w:left w:val="none" w:sz="0" w:space="0" w:color="auto"/>
        <w:bottom w:val="none" w:sz="0" w:space="0" w:color="auto"/>
        <w:right w:val="none" w:sz="0" w:space="0" w:color="auto"/>
      </w:divBdr>
    </w:div>
    <w:div w:id="278800121">
      <w:marLeft w:val="0"/>
      <w:marRight w:val="0"/>
      <w:marTop w:val="0"/>
      <w:marBottom w:val="0"/>
      <w:divBdr>
        <w:top w:val="none" w:sz="0" w:space="0" w:color="auto"/>
        <w:left w:val="none" w:sz="0" w:space="0" w:color="auto"/>
        <w:bottom w:val="none" w:sz="0" w:space="0" w:color="auto"/>
        <w:right w:val="none" w:sz="0" w:space="0" w:color="auto"/>
      </w:divBdr>
    </w:div>
    <w:div w:id="278800122">
      <w:marLeft w:val="0"/>
      <w:marRight w:val="0"/>
      <w:marTop w:val="0"/>
      <w:marBottom w:val="0"/>
      <w:divBdr>
        <w:top w:val="none" w:sz="0" w:space="0" w:color="auto"/>
        <w:left w:val="none" w:sz="0" w:space="0" w:color="auto"/>
        <w:bottom w:val="none" w:sz="0" w:space="0" w:color="auto"/>
        <w:right w:val="none" w:sz="0" w:space="0" w:color="auto"/>
      </w:divBdr>
    </w:div>
    <w:div w:id="278800125">
      <w:marLeft w:val="0"/>
      <w:marRight w:val="0"/>
      <w:marTop w:val="0"/>
      <w:marBottom w:val="0"/>
      <w:divBdr>
        <w:top w:val="none" w:sz="0" w:space="0" w:color="auto"/>
        <w:left w:val="none" w:sz="0" w:space="0" w:color="auto"/>
        <w:bottom w:val="none" w:sz="0" w:space="0" w:color="auto"/>
        <w:right w:val="none" w:sz="0" w:space="0" w:color="auto"/>
      </w:divBdr>
    </w:div>
    <w:div w:id="278800126">
      <w:marLeft w:val="0"/>
      <w:marRight w:val="0"/>
      <w:marTop w:val="0"/>
      <w:marBottom w:val="0"/>
      <w:divBdr>
        <w:top w:val="none" w:sz="0" w:space="0" w:color="auto"/>
        <w:left w:val="none" w:sz="0" w:space="0" w:color="auto"/>
        <w:bottom w:val="none" w:sz="0" w:space="0" w:color="auto"/>
        <w:right w:val="none" w:sz="0" w:space="0" w:color="auto"/>
      </w:divBdr>
    </w:div>
    <w:div w:id="278800127">
      <w:marLeft w:val="0"/>
      <w:marRight w:val="0"/>
      <w:marTop w:val="0"/>
      <w:marBottom w:val="0"/>
      <w:divBdr>
        <w:top w:val="none" w:sz="0" w:space="0" w:color="auto"/>
        <w:left w:val="none" w:sz="0" w:space="0" w:color="auto"/>
        <w:bottom w:val="none" w:sz="0" w:space="0" w:color="auto"/>
        <w:right w:val="none" w:sz="0" w:space="0" w:color="auto"/>
      </w:divBdr>
    </w:div>
    <w:div w:id="278800130">
      <w:marLeft w:val="0"/>
      <w:marRight w:val="0"/>
      <w:marTop w:val="0"/>
      <w:marBottom w:val="0"/>
      <w:divBdr>
        <w:top w:val="none" w:sz="0" w:space="0" w:color="auto"/>
        <w:left w:val="none" w:sz="0" w:space="0" w:color="auto"/>
        <w:bottom w:val="none" w:sz="0" w:space="0" w:color="auto"/>
        <w:right w:val="none" w:sz="0" w:space="0" w:color="auto"/>
      </w:divBdr>
    </w:div>
    <w:div w:id="278800131">
      <w:marLeft w:val="0"/>
      <w:marRight w:val="0"/>
      <w:marTop w:val="0"/>
      <w:marBottom w:val="0"/>
      <w:divBdr>
        <w:top w:val="none" w:sz="0" w:space="0" w:color="auto"/>
        <w:left w:val="none" w:sz="0" w:space="0" w:color="auto"/>
        <w:bottom w:val="none" w:sz="0" w:space="0" w:color="auto"/>
        <w:right w:val="none" w:sz="0" w:space="0" w:color="auto"/>
      </w:divBdr>
    </w:div>
    <w:div w:id="278800133">
      <w:marLeft w:val="0"/>
      <w:marRight w:val="0"/>
      <w:marTop w:val="0"/>
      <w:marBottom w:val="0"/>
      <w:divBdr>
        <w:top w:val="none" w:sz="0" w:space="0" w:color="auto"/>
        <w:left w:val="none" w:sz="0" w:space="0" w:color="auto"/>
        <w:bottom w:val="none" w:sz="0" w:space="0" w:color="auto"/>
        <w:right w:val="none" w:sz="0" w:space="0" w:color="auto"/>
      </w:divBdr>
      <w:divsChild>
        <w:div w:id="278799984">
          <w:marLeft w:val="547"/>
          <w:marRight w:val="0"/>
          <w:marTop w:val="58"/>
          <w:marBottom w:val="0"/>
          <w:divBdr>
            <w:top w:val="none" w:sz="0" w:space="0" w:color="auto"/>
            <w:left w:val="none" w:sz="0" w:space="0" w:color="auto"/>
            <w:bottom w:val="none" w:sz="0" w:space="0" w:color="auto"/>
            <w:right w:val="none" w:sz="0" w:space="0" w:color="auto"/>
          </w:divBdr>
        </w:div>
        <w:div w:id="278800001">
          <w:marLeft w:val="547"/>
          <w:marRight w:val="0"/>
          <w:marTop w:val="58"/>
          <w:marBottom w:val="0"/>
          <w:divBdr>
            <w:top w:val="none" w:sz="0" w:space="0" w:color="auto"/>
            <w:left w:val="none" w:sz="0" w:space="0" w:color="auto"/>
            <w:bottom w:val="none" w:sz="0" w:space="0" w:color="auto"/>
            <w:right w:val="none" w:sz="0" w:space="0" w:color="auto"/>
          </w:divBdr>
        </w:div>
        <w:div w:id="278800017">
          <w:marLeft w:val="547"/>
          <w:marRight w:val="0"/>
          <w:marTop w:val="58"/>
          <w:marBottom w:val="0"/>
          <w:divBdr>
            <w:top w:val="none" w:sz="0" w:space="0" w:color="auto"/>
            <w:left w:val="none" w:sz="0" w:space="0" w:color="auto"/>
            <w:bottom w:val="none" w:sz="0" w:space="0" w:color="auto"/>
            <w:right w:val="none" w:sz="0" w:space="0" w:color="auto"/>
          </w:divBdr>
        </w:div>
        <w:div w:id="278800047">
          <w:marLeft w:val="547"/>
          <w:marRight w:val="0"/>
          <w:marTop w:val="58"/>
          <w:marBottom w:val="0"/>
          <w:divBdr>
            <w:top w:val="none" w:sz="0" w:space="0" w:color="auto"/>
            <w:left w:val="none" w:sz="0" w:space="0" w:color="auto"/>
            <w:bottom w:val="none" w:sz="0" w:space="0" w:color="auto"/>
            <w:right w:val="none" w:sz="0" w:space="0" w:color="auto"/>
          </w:divBdr>
        </w:div>
        <w:div w:id="278800076">
          <w:marLeft w:val="547"/>
          <w:marRight w:val="0"/>
          <w:marTop w:val="58"/>
          <w:marBottom w:val="0"/>
          <w:divBdr>
            <w:top w:val="none" w:sz="0" w:space="0" w:color="auto"/>
            <w:left w:val="none" w:sz="0" w:space="0" w:color="auto"/>
            <w:bottom w:val="none" w:sz="0" w:space="0" w:color="auto"/>
            <w:right w:val="none" w:sz="0" w:space="0" w:color="auto"/>
          </w:divBdr>
        </w:div>
        <w:div w:id="278800107">
          <w:marLeft w:val="547"/>
          <w:marRight w:val="0"/>
          <w:marTop w:val="58"/>
          <w:marBottom w:val="0"/>
          <w:divBdr>
            <w:top w:val="none" w:sz="0" w:space="0" w:color="auto"/>
            <w:left w:val="none" w:sz="0" w:space="0" w:color="auto"/>
            <w:bottom w:val="none" w:sz="0" w:space="0" w:color="auto"/>
            <w:right w:val="none" w:sz="0" w:space="0" w:color="auto"/>
          </w:divBdr>
        </w:div>
        <w:div w:id="278800114">
          <w:marLeft w:val="547"/>
          <w:marRight w:val="0"/>
          <w:marTop w:val="58"/>
          <w:marBottom w:val="0"/>
          <w:divBdr>
            <w:top w:val="none" w:sz="0" w:space="0" w:color="auto"/>
            <w:left w:val="none" w:sz="0" w:space="0" w:color="auto"/>
            <w:bottom w:val="none" w:sz="0" w:space="0" w:color="auto"/>
            <w:right w:val="none" w:sz="0" w:space="0" w:color="auto"/>
          </w:divBdr>
        </w:div>
        <w:div w:id="278800129">
          <w:marLeft w:val="547"/>
          <w:marRight w:val="0"/>
          <w:marTop w:val="58"/>
          <w:marBottom w:val="0"/>
          <w:divBdr>
            <w:top w:val="none" w:sz="0" w:space="0" w:color="auto"/>
            <w:left w:val="none" w:sz="0" w:space="0" w:color="auto"/>
            <w:bottom w:val="none" w:sz="0" w:space="0" w:color="auto"/>
            <w:right w:val="none" w:sz="0" w:space="0" w:color="auto"/>
          </w:divBdr>
        </w:div>
        <w:div w:id="278800136">
          <w:marLeft w:val="547"/>
          <w:marRight w:val="0"/>
          <w:marTop w:val="58"/>
          <w:marBottom w:val="0"/>
          <w:divBdr>
            <w:top w:val="none" w:sz="0" w:space="0" w:color="auto"/>
            <w:left w:val="none" w:sz="0" w:space="0" w:color="auto"/>
            <w:bottom w:val="none" w:sz="0" w:space="0" w:color="auto"/>
            <w:right w:val="none" w:sz="0" w:space="0" w:color="auto"/>
          </w:divBdr>
        </w:div>
        <w:div w:id="278800171">
          <w:marLeft w:val="547"/>
          <w:marRight w:val="0"/>
          <w:marTop w:val="58"/>
          <w:marBottom w:val="0"/>
          <w:divBdr>
            <w:top w:val="none" w:sz="0" w:space="0" w:color="auto"/>
            <w:left w:val="none" w:sz="0" w:space="0" w:color="auto"/>
            <w:bottom w:val="none" w:sz="0" w:space="0" w:color="auto"/>
            <w:right w:val="none" w:sz="0" w:space="0" w:color="auto"/>
          </w:divBdr>
        </w:div>
      </w:divsChild>
    </w:div>
    <w:div w:id="278800134">
      <w:marLeft w:val="0"/>
      <w:marRight w:val="0"/>
      <w:marTop w:val="0"/>
      <w:marBottom w:val="0"/>
      <w:divBdr>
        <w:top w:val="none" w:sz="0" w:space="0" w:color="auto"/>
        <w:left w:val="none" w:sz="0" w:space="0" w:color="auto"/>
        <w:bottom w:val="none" w:sz="0" w:space="0" w:color="auto"/>
        <w:right w:val="none" w:sz="0" w:space="0" w:color="auto"/>
      </w:divBdr>
    </w:div>
    <w:div w:id="278800135">
      <w:marLeft w:val="0"/>
      <w:marRight w:val="0"/>
      <w:marTop w:val="0"/>
      <w:marBottom w:val="0"/>
      <w:divBdr>
        <w:top w:val="none" w:sz="0" w:space="0" w:color="auto"/>
        <w:left w:val="none" w:sz="0" w:space="0" w:color="auto"/>
        <w:bottom w:val="none" w:sz="0" w:space="0" w:color="auto"/>
        <w:right w:val="none" w:sz="0" w:space="0" w:color="auto"/>
      </w:divBdr>
    </w:div>
    <w:div w:id="278800137">
      <w:marLeft w:val="0"/>
      <w:marRight w:val="0"/>
      <w:marTop w:val="0"/>
      <w:marBottom w:val="0"/>
      <w:divBdr>
        <w:top w:val="none" w:sz="0" w:space="0" w:color="auto"/>
        <w:left w:val="none" w:sz="0" w:space="0" w:color="auto"/>
        <w:bottom w:val="none" w:sz="0" w:space="0" w:color="auto"/>
        <w:right w:val="none" w:sz="0" w:space="0" w:color="auto"/>
      </w:divBdr>
    </w:div>
    <w:div w:id="278800138">
      <w:marLeft w:val="0"/>
      <w:marRight w:val="0"/>
      <w:marTop w:val="0"/>
      <w:marBottom w:val="0"/>
      <w:divBdr>
        <w:top w:val="none" w:sz="0" w:space="0" w:color="auto"/>
        <w:left w:val="none" w:sz="0" w:space="0" w:color="auto"/>
        <w:bottom w:val="none" w:sz="0" w:space="0" w:color="auto"/>
        <w:right w:val="none" w:sz="0" w:space="0" w:color="auto"/>
      </w:divBdr>
    </w:div>
    <w:div w:id="278800141">
      <w:marLeft w:val="0"/>
      <w:marRight w:val="0"/>
      <w:marTop w:val="0"/>
      <w:marBottom w:val="0"/>
      <w:divBdr>
        <w:top w:val="none" w:sz="0" w:space="0" w:color="auto"/>
        <w:left w:val="none" w:sz="0" w:space="0" w:color="auto"/>
        <w:bottom w:val="none" w:sz="0" w:space="0" w:color="auto"/>
        <w:right w:val="none" w:sz="0" w:space="0" w:color="auto"/>
      </w:divBdr>
    </w:div>
    <w:div w:id="278800144">
      <w:marLeft w:val="0"/>
      <w:marRight w:val="0"/>
      <w:marTop w:val="0"/>
      <w:marBottom w:val="0"/>
      <w:divBdr>
        <w:top w:val="none" w:sz="0" w:space="0" w:color="auto"/>
        <w:left w:val="none" w:sz="0" w:space="0" w:color="auto"/>
        <w:bottom w:val="none" w:sz="0" w:space="0" w:color="auto"/>
        <w:right w:val="none" w:sz="0" w:space="0" w:color="auto"/>
      </w:divBdr>
    </w:div>
    <w:div w:id="278800145">
      <w:marLeft w:val="0"/>
      <w:marRight w:val="0"/>
      <w:marTop w:val="0"/>
      <w:marBottom w:val="0"/>
      <w:divBdr>
        <w:top w:val="none" w:sz="0" w:space="0" w:color="auto"/>
        <w:left w:val="none" w:sz="0" w:space="0" w:color="auto"/>
        <w:bottom w:val="none" w:sz="0" w:space="0" w:color="auto"/>
        <w:right w:val="none" w:sz="0" w:space="0" w:color="auto"/>
      </w:divBdr>
    </w:div>
    <w:div w:id="278800149">
      <w:marLeft w:val="0"/>
      <w:marRight w:val="0"/>
      <w:marTop w:val="0"/>
      <w:marBottom w:val="0"/>
      <w:divBdr>
        <w:top w:val="none" w:sz="0" w:space="0" w:color="auto"/>
        <w:left w:val="none" w:sz="0" w:space="0" w:color="auto"/>
        <w:bottom w:val="none" w:sz="0" w:space="0" w:color="auto"/>
        <w:right w:val="none" w:sz="0" w:space="0" w:color="auto"/>
      </w:divBdr>
    </w:div>
    <w:div w:id="278800150">
      <w:marLeft w:val="0"/>
      <w:marRight w:val="0"/>
      <w:marTop w:val="0"/>
      <w:marBottom w:val="0"/>
      <w:divBdr>
        <w:top w:val="none" w:sz="0" w:space="0" w:color="auto"/>
        <w:left w:val="none" w:sz="0" w:space="0" w:color="auto"/>
        <w:bottom w:val="none" w:sz="0" w:space="0" w:color="auto"/>
        <w:right w:val="none" w:sz="0" w:space="0" w:color="auto"/>
      </w:divBdr>
    </w:div>
    <w:div w:id="278800152">
      <w:marLeft w:val="0"/>
      <w:marRight w:val="0"/>
      <w:marTop w:val="0"/>
      <w:marBottom w:val="0"/>
      <w:divBdr>
        <w:top w:val="none" w:sz="0" w:space="0" w:color="auto"/>
        <w:left w:val="none" w:sz="0" w:space="0" w:color="auto"/>
        <w:bottom w:val="none" w:sz="0" w:space="0" w:color="auto"/>
        <w:right w:val="none" w:sz="0" w:space="0" w:color="auto"/>
      </w:divBdr>
    </w:div>
    <w:div w:id="278800153">
      <w:marLeft w:val="0"/>
      <w:marRight w:val="0"/>
      <w:marTop w:val="0"/>
      <w:marBottom w:val="0"/>
      <w:divBdr>
        <w:top w:val="none" w:sz="0" w:space="0" w:color="auto"/>
        <w:left w:val="none" w:sz="0" w:space="0" w:color="auto"/>
        <w:bottom w:val="none" w:sz="0" w:space="0" w:color="auto"/>
        <w:right w:val="none" w:sz="0" w:space="0" w:color="auto"/>
      </w:divBdr>
    </w:div>
    <w:div w:id="278800154">
      <w:marLeft w:val="0"/>
      <w:marRight w:val="0"/>
      <w:marTop w:val="0"/>
      <w:marBottom w:val="0"/>
      <w:divBdr>
        <w:top w:val="none" w:sz="0" w:space="0" w:color="auto"/>
        <w:left w:val="none" w:sz="0" w:space="0" w:color="auto"/>
        <w:bottom w:val="none" w:sz="0" w:space="0" w:color="auto"/>
        <w:right w:val="none" w:sz="0" w:space="0" w:color="auto"/>
      </w:divBdr>
    </w:div>
    <w:div w:id="278800155">
      <w:marLeft w:val="0"/>
      <w:marRight w:val="0"/>
      <w:marTop w:val="0"/>
      <w:marBottom w:val="0"/>
      <w:divBdr>
        <w:top w:val="none" w:sz="0" w:space="0" w:color="auto"/>
        <w:left w:val="none" w:sz="0" w:space="0" w:color="auto"/>
        <w:bottom w:val="none" w:sz="0" w:space="0" w:color="auto"/>
        <w:right w:val="none" w:sz="0" w:space="0" w:color="auto"/>
      </w:divBdr>
    </w:div>
    <w:div w:id="278800156">
      <w:marLeft w:val="0"/>
      <w:marRight w:val="0"/>
      <w:marTop w:val="0"/>
      <w:marBottom w:val="0"/>
      <w:divBdr>
        <w:top w:val="none" w:sz="0" w:space="0" w:color="auto"/>
        <w:left w:val="none" w:sz="0" w:space="0" w:color="auto"/>
        <w:bottom w:val="none" w:sz="0" w:space="0" w:color="auto"/>
        <w:right w:val="none" w:sz="0" w:space="0" w:color="auto"/>
      </w:divBdr>
    </w:div>
    <w:div w:id="278800157">
      <w:marLeft w:val="0"/>
      <w:marRight w:val="0"/>
      <w:marTop w:val="0"/>
      <w:marBottom w:val="0"/>
      <w:divBdr>
        <w:top w:val="none" w:sz="0" w:space="0" w:color="auto"/>
        <w:left w:val="none" w:sz="0" w:space="0" w:color="auto"/>
        <w:bottom w:val="none" w:sz="0" w:space="0" w:color="auto"/>
        <w:right w:val="none" w:sz="0" w:space="0" w:color="auto"/>
      </w:divBdr>
    </w:div>
    <w:div w:id="278800158">
      <w:marLeft w:val="0"/>
      <w:marRight w:val="0"/>
      <w:marTop w:val="0"/>
      <w:marBottom w:val="0"/>
      <w:divBdr>
        <w:top w:val="none" w:sz="0" w:space="0" w:color="auto"/>
        <w:left w:val="none" w:sz="0" w:space="0" w:color="auto"/>
        <w:bottom w:val="none" w:sz="0" w:space="0" w:color="auto"/>
        <w:right w:val="none" w:sz="0" w:space="0" w:color="auto"/>
      </w:divBdr>
    </w:div>
    <w:div w:id="278800159">
      <w:marLeft w:val="0"/>
      <w:marRight w:val="0"/>
      <w:marTop w:val="0"/>
      <w:marBottom w:val="0"/>
      <w:divBdr>
        <w:top w:val="none" w:sz="0" w:space="0" w:color="auto"/>
        <w:left w:val="none" w:sz="0" w:space="0" w:color="auto"/>
        <w:bottom w:val="none" w:sz="0" w:space="0" w:color="auto"/>
        <w:right w:val="none" w:sz="0" w:space="0" w:color="auto"/>
      </w:divBdr>
    </w:div>
    <w:div w:id="278800160">
      <w:marLeft w:val="0"/>
      <w:marRight w:val="0"/>
      <w:marTop w:val="0"/>
      <w:marBottom w:val="0"/>
      <w:divBdr>
        <w:top w:val="none" w:sz="0" w:space="0" w:color="auto"/>
        <w:left w:val="none" w:sz="0" w:space="0" w:color="auto"/>
        <w:bottom w:val="none" w:sz="0" w:space="0" w:color="auto"/>
        <w:right w:val="none" w:sz="0" w:space="0" w:color="auto"/>
      </w:divBdr>
    </w:div>
    <w:div w:id="278800164">
      <w:marLeft w:val="0"/>
      <w:marRight w:val="0"/>
      <w:marTop w:val="0"/>
      <w:marBottom w:val="0"/>
      <w:divBdr>
        <w:top w:val="none" w:sz="0" w:space="0" w:color="auto"/>
        <w:left w:val="none" w:sz="0" w:space="0" w:color="auto"/>
        <w:bottom w:val="none" w:sz="0" w:space="0" w:color="auto"/>
        <w:right w:val="none" w:sz="0" w:space="0" w:color="auto"/>
      </w:divBdr>
    </w:div>
    <w:div w:id="278800165">
      <w:marLeft w:val="0"/>
      <w:marRight w:val="0"/>
      <w:marTop w:val="0"/>
      <w:marBottom w:val="0"/>
      <w:divBdr>
        <w:top w:val="none" w:sz="0" w:space="0" w:color="auto"/>
        <w:left w:val="none" w:sz="0" w:space="0" w:color="auto"/>
        <w:bottom w:val="none" w:sz="0" w:space="0" w:color="auto"/>
        <w:right w:val="none" w:sz="0" w:space="0" w:color="auto"/>
      </w:divBdr>
      <w:divsChild>
        <w:div w:id="278800172">
          <w:marLeft w:val="835"/>
          <w:marRight w:val="0"/>
          <w:marTop w:val="0"/>
          <w:marBottom w:val="0"/>
          <w:divBdr>
            <w:top w:val="none" w:sz="0" w:space="0" w:color="auto"/>
            <w:left w:val="none" w:sz="0" w:space="0" w:color="auto"/>
            <w:bottom w:val="none" w:sz="0" w:space="0" w:color="auto"/>
            <w:right w:val="none" w:sz="0" w:space="0" w:color="auto"/>
          </w:divBdr>
        </w:div>
      </w:divsChild>
    </w:div>
    <w:div w:id="278800166">
      <w:marLeft w:val="0"/>
      <w:marRight w:val="0"/>
      <w:marTop w:val="0"/>
      <w:marBottom w:val="0"/>
      <w:divBdr>
        <w:top w:val="none" w:sz="0" w:space="0" w:color="auto"/>
        <w:left w:val="none" w:sz="0" w:space="0" w:color="auto"/>
        <w:bottom w:val="none" w:sz="0" w:space="0" w:color="auto"/>
        <w:right w:val="none" w:sz="0" w:space="0" w:color="auto"/>
      </w:divBdr>
    </w:div>
    <w:div w:id="278800168">
      <w:marLeft w:val="0"/>
      <w:marRight w:val="0"/>
      <w:marTop w:val="0"/>
      <w:marBottom w:val="0"/>
      <w:divBdr>
        <w:top w:val="none" w:sz="0" w:space="0" w:color="auto"/>
        <w:left w:val="none" w:sz="0" w:space="0" w:color="auto"/>
        <w:bottom w:val="none" w:sz="0" w:space="0" w:color="auto"/>
        <w:right w:val="none" w:sz="0" w:space="0" w:color="auto"/>
      </w:divBdr>
    </w:div>
    <w:div w:id="278800173">
      <w:marLeft w:val="0"/>
      <w:marRight w:val="0"/>
      <w:marTop w:val="0"/>
      <w:marBottom w:val="0"/>
      <w:divBdr>
        <w:top w:val="none" w:sz="0" w:space="0" w:color="auto"/>
        <w:left w:val="none" w:sz="0" w:space="0" w:color="auto"/>
        <w:bottom w:val="none" w:sz="0" w:space="0" w:color="auto"/>
        <w:right w:val="none" w:sz="0" w:space="0" w:color="auto"/>
      </w:divBdr>
    </w:div>
    <w:div w:id="278800174">
      <w:marLeft w:val="0"/>
      <w:marRight w:val="0"/>
      <w:marTop w:val="0"/>
      <w:marBottom w:val="0"/>
      <w:divBdr>
        <w:top w:val="none" w:sz="0" w:space="0" w:color="auto"/>
        <w:left w:val="none" w:sz="0" w:space="0" w:color="auto"/>
        <w:bottom w:val="none" w:sz="0" w:space="0" w:color="auto"/>
        <w:right w:val="none" w:sz="0" w:space="0" w:color="auto"/>
      </w:divBdr>
    </w:div>
    <w:div w:id="278800175">
      <w:marLeft w:val="0"/>
      <w:marRight w:val="0"/>
      <w:marTop w:val="0"/>
      <w:marBottom w:val="0"/>
      <w:divBdr>
        <w:top w:val="none" w:sz="0" w:space="0" w:color="auto"/>
        <w:left w:val="none" w:sz="0" w:space="0" w:color="auto"/>
        <w:bottom w:val="none" w:sz="0" w:space="0" w:color="auto"/>
        <w:right w:val="none" w:sz="0" w:space="0" w:color="auto"/>
      </w:divBdr>
    </w:div>
    <w:div w:id="1444153054">
      <w:bodyDiv w:val="1"/>
      <w:marLeft w:val="0"/>
      <w:marRight w:val="0"/>
      <w:marTop w:val="0"/>
      <w:marBottom w:val="0"/>
      <w:divBdr>
        <w:top w:val="none" w:sz="0" w:space="0" w:color="auto"/>
        <w:left w:val="none" w:sz="0" w:space="0" w:color="auto"/>
        <w:bottom w:val="none" w:sz="0" w:space="0" w:color="auto"/>
        <w:right w:val="none" w:sz="0" w:space="0" w:color="auto"/>
      </w:divBdr>
    </w:div>
    <w:div w:id="18692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www.jle.com/en/ouvrages/e-docs/00/04/7E/F8/ouvrages.md" TargetMode="External"/><Relationship Id="rId4" Type="http://schemas.openxmlformats.org/officeDocument/2006/relationships/hyperlink" Target="http://www.jle.com/en/ouvrages/e-docs/00/04/7E/F8/ouvrages.md" TargetMode="External"/><Relationship Id="rId5" Type="http://schemas.openxmlformats.org/officeDocument/2006/relationships/hyperlink" Target="http://www.jle.com/en/ouvrages/e-docs/00/04/7E/F8/ouvrages.md" TargetMode="External"/><Relationship Id="rId6" Type="http://schemas.openxmlformats.org/officeDocument/2006/relationships/hyperlink" Target="http://www.cps.ca/en/documents/position/convulsive-status-epilepticus" TargetMode="External"/><Relationship Id="rId7" Type="http://schemas.openxmlformats.org/officeDocument/2006/relationships/hyperlink" Target="http://www.cps.ca/en/documents/position/convulsive-status-epilepticus" TargetMode="External"/><Relationship Id="rId1" Type="http://schemas.openxmlformats.org/officeDocument/2006/relationships/hyperlink" Target="http://www.jle.com/en/ouvrages/e-docs/00/04/7E/F8/ouvrages.md" TargetMode="External"/><Relationship Id="rId2" Type="http://schemas.openxmlformats.org/officeDocument/2006/relationships/hyperlink" Target="http://www.jle.com/en/ouvrages/e-docs/00/04/7E/F8/ouvrages.md"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07/relationships/diagramDrawing" Target="diagrams/drawing1.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emedicine.medscape.com/article/1181649-overview" TargetMode="External"/><Relationship Id="rId13" Type="http://schemas.openxmlformats.org/officeDocument/2006/relationships/hyperlink" Target="http://www.cps.ca/en/documents/position/convulsive-status-epilepticus" TargetMode="External"/><Relationship Id="rId14" Type="http://schemas.openxmlformats.org/officeDocument/2006/relationships/hyperlink" Target="http://www.epilepsy.com/epilepsy/epilepsy_benignrolandic" TargetMode="External"/><Relationship Id="rId15" Type="http://schemas.openxmlformats.org/officeDocument/2006/relationships/hyperlink" Target="http://www.ncbi.nlm.nih.gov/books/NBK2598/" TargetMode="Externa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1B973A-1395-8847-BCC3-53FE4E4EF2B2}" type="doc">
      <dgm:prSet loTypeId="urn:microsoft.com/office/officeart/2005/8/layout/hierarchy4" loCatId="hierarchy" qsTypeId="urn:microsoft.com/office/officeart/2005/8/quickstyle/simple4" qsCatId="simple" csTypeId="urn:microsoft.com/office/officeart/2005/8/colors/accent1_2" csCatId="accent1" phldr="1"/>
      <dgm:spPr/>
      <dgm:t>
        <a:bodyPr/>
        <a:lstStyle/>
        <a:p>
          <a:endParaRPr lang="en-US"/>
        </a:p>
      </dgm:t>
    </dgm:pt>
    <dgm:pt modelId="{30799BEA-043E-684F-BE6A-140ECE8B4173}">
      <dgm:prSet phldrT="[Text]" custT="1"/>
      <dgm:spPr>
        <a:xfrm>
          <a:off x="76216" y="0"/>
          <a:ext cx="3367073" cy="1962968"/>
        </a:xfrm>
        <a:solidFill>
          <a:srgbClr val="FFFFFF">
            <a:lumMod val="65000"/>
          </a:srgbClr>
        </a:solidFill>
        <a:ln>
          <a:noFill/>
        </a:ln>
        <a:effectLst>
          <a:outerShdw blurRad="40000" dist="23000" dir="5400000" rotWithShape="0">
            <a:srgbClr val="000000">
              <a:alpha val="35000"/>
            </a:srgbClr>
          </a:outerShdw>
        </a:effectLst>
      </dgm:spPr>
      <dgm:t>
        <a:bodyPr/>
        <a:lstStyle/>
        <a:p>
          <a:r>
            <a:rPr lang="en-US" sz="4200" dirty="0" smtClean="0">
              <a:solidFill>
                <a:srgbClr val="FFFFFF"/>
              </a:solidFill>
              <a:latin typeface="Arial"/>
              <a:ea typeface="+mn-ea"/>
              <a:cs typeface="+mn-cs"/>
            </a:rPr>
            <a:t>Focal</a:t>
          </a:r>
        </a:p>
        <a:p>
          <a:r>
            <a:rPr lang="en-US" sz="2400" dirty="0" smtClean="0">
              <a:solidFill>
                <a:srgbClr val="FFFFFF"/>
              </a:solidFill>
              <a:latin typeface="Arial"/>
              <a:ea typeface="+mn-ea"/>
              <a:cs typeface="+mn-cs"/>
            </a:rPr>
            <a:t>(partial, local)</a:t>
          </a:r>
          <a:endParaRPr lang="en-US" sz="2400" dirty="0">
            <a:solidFill>
              <a:srgbClr val="FFFFFF"/>
            </a:solidFill>
            <a:latin typeface="Arial"/>
            <a:ea typeface="+mn-ea"/>
            <a:cs typeface="+mn-cs"/>
          </a:endParaRPr>
        </a:p>
      </dgm:t>
    </dgm:pt>
    <dgm:pt modelId="{ACDA51CC-B9D8-BB45-AEB3-0EDBBC9F1878}" type="parTrans" cxnId="{449E9975-818E-0747-9F32-4A2B4D633154}">
      <dgm:prSet/>
      <dgm:spPr/>
      <dgm:t>
        <a:bodyPr/>
        <a:lstStyle/>
        <a:p>
          <a:endParaRPr lang="en-US"/>
        </a:p>
      </dgm:t>
    </dgm:pt>
    <dgm:pt modelId="{05240411-374E-D34B-851B-9931B30469A3}" type="sibTrans" cxnId="{449E9975-818E-0747-9F32-4A2B4D633154}">
      <dgm:prSet/>
      <dgm:spPr/>
      <dgm:t>
        <a:bodyPr/>
        <a:lstStyle/>
        <a:p>
          <a:endParaRPr lang="en-US"/>
        </a:p>
      </dgm:t>
    </dgm:pt>
    <dgm:pt modelId="{2B7578AF-D44D-3441-88C6-2524B652DA7E}">
      <dgm:prSet phldrT="[Text]" custT="1"/>
      <dgm:spPr>
        <a:xfrm>
          <a:off x="78605" y="2151040"/>
          <a:ext cx="1615678" cy="1962968"/>
        </a:xfrm>
        <a:solidFill>
          <a:srgbClr val="FFFFFF">
            <a:lumMod val="65000"/>
          </a:srgbClr>
        </a:solidFill>
        <a:ln>
          <a:noFill/>
        </a:ln>
        <a:effectLst>
          <a:outerShdw blurRad="40000" dist="23000" dir="5400000" rotWithShape="0">
            <a:srgbClr val="000000">
              <a:alpha val="35000"/>
            </a:srgbClr>
          </a:outerShdw>
        </a:effectLst>
      </dgm:spPr>
      <dgm:t>
        <a:bodyPr anchor="t"/>
        <a:lstStyle/>
        <a:p>
          <a:pPr algn="ctr"/>
          <a:r>
            <a:rPr lang="en-US" sz="1000" b="1" dirty="0" smtClean="0">
              <a:solidFill>
                <a:srgbClr val="FFFFFF"/>
              </a:solidFill>
              <a:latin typeface="Arial"/>
              <a:ea typeface="+mn-ea"/>
              <a:cs typeface="+mn-cs"/>
            </a:rPr>
            <a:t>SIMPLE </a:t>
          </a:r>
        </a:p>
        <a:p>
          <a:pPr algn="ctr"/>
          <a:r>
            <a:rPr lang="en-US" sz="1000" b="0" dirty="0" smtClean="0">
              <a:solidFill>
                <a:srgbClr val="FFFFFF"/>
              </a:solidFill>
              <a:latin typeface="Arial"/>
              <a:ea typeface="+mn-ea"/>
              <a:cs typeface="+mn-cs"/>
            </a:rPr>
            <a:t>(consciousness not impaired)</a:t>
          </a:r>
        </a:p>
        <a:p>
          <a:pPr algn="l"/>
          <a:r>
            <a:rPr lang="en-US" sz="1000" b="0" dirty="0" smtClean="0">
              <a:solidFill>
                <a:srgbClr val="FFFFFF"/>
              </a:solidFill>
              <a:latin typeface="Arial"/>
              <a:ea typeface="+mn-ea"/>
              <a:cs typeface="+mn-cs"/>
            </a:rPr>
            <a:t>-Motor</a:t>
          </a:r>
        </a:p>
        <a:p>
          <a:pPr algn="l"/>
          <a:r>
            <a:rPr lang="en-US" sz="1000" b="0" dirty="0" smtClean="0">
              <a:solidFill>
                <a:srgbClr val="FFFFFF"/>
              </a:solidFill>
              <a:latin typeface="Arial"/>
              <a:ea typeface="+mn-ea"/>
              <a:cs typeface="+mn-cs"/>
            </a:rPr>
            <a:t>-Sensory (auras)</a:t>
          </a:r>
        </a:p>
        <a:p>
          <a:pPr algn="l"/>
          <a:r>
            <a:rPr lang="en-US" sz="1000" b="0" dirty="0" smtClean="0">
              <a:solidFill>
                <a:srgbClr val="FFFFFF"/>
              </a:solidFill>
              <a:latin typeface="Arial"/>
              <a:ea typeface="+mn-ea"/>
              <a:cs typeface="+mn-cs"/>
            </a:rPr>
            <a:t>-Autonomic</a:t>
          </a:r>
        </a:p>
        <a:p>
          <a:pPr algn="l"/>
          <a:r>
            <a:rPr lang="en-US" sz="1000" b="0" dirty="0" smtClean="0">
              <a:solidFill>
                <a:srgbClr val="FFFFFF"/>
              </a:solidFill>
              <a:latin typeface="Arial"/>
              <a:ea typeface="+mn-ea"/>
              <a:cs typeface="+mn-cs"/>
            </a:rPr>
            <a:t>-Psychic (auras)</a:t>
          </a:r>
          <a:endParaRPr lang="en-US" sz="1000" b="0" dirty="0">
            <a:solidFill>
              <a:srgbClr val="FFFFFF"/>
            </a:solidFill>
            <a:latin typeface="Arial"/>
            <a:ea typeface="+mn-ea"/>
            <a:cs typeface="+mn-cs"/>
          </a:endParaRPr>
        </a:p>
      </dgm:t>
    </dgm:pt>
    <dgm:pt modelId="{26A0ABD5-8794-3847-990B-11CEF0A8C6D7}" type="parTrans" cxnId="{4C95B4B6-C80B-B244-9733-36F6EA46D586}">
      <dgm:prSet/>
      <dgm:spPr/>
      <dgm:t>
        <a:bodyPr/>
        <a:lstStyle/>
        <a:p>
          <a:endParaRPr lang="en-US"/>
        </a:p>
      </dgm:t>
    </dgm:pt>
    <dgm:pt modelId="{F7761B77-7F62-2448-9D7F-F802B2A7D737}" type="sibTrans" cxnId="{4C95B4B6-C80B-B244-9733-36F6EA46D586}">
      <dgm:prSet/>
      <dgm:spPr/>
      <dgm:t>
        <a:bodyPr/>
        <a:lstStyle/>
        <a:p>
          <a:endParaRPr lang="en-US"/>
        </a:p>
      </dgm:t>
    </dgm:pt>
    <dgm:pt modelId="{9E15D7E0-4FBD-E549-91E7-62AF12E35C0F}">
      <dgm:prSet phldrT="[Text]" custT="1"/>
      <dgm:spPr>
        <a:xfrm>
          <a:off x="1830000" y="2151040"/>
          <a:ext cx="1615678" cy="1962968"/>
        </a:xfrm>
        <a:solidFill>
          <a:srgbClr val="FFFFFF">
            <a:lumMod val="65000"/>
          </a:srgbClr>
        </a:solidFill>
        <a:ln>
          <a:noFill/>
        </a:ln>
        <a:effectLst>
          <a:outerShdw blurRad="40000" dist="23000" dir="5400000" rotWithShape="0">
            <a:srgbClr val="000000">
              <a:alpha val="35000"/>
            </a:srgbClr>
          </a:outerShdw>
        </a:effectLst>
      </dgm:spPr>
      <dgm:t>
        <a:bodyPr anchor="t"/>
        <a:lstStyle/>
        <a:p>
          <a:pPr algn="ctr"/>
          <a:r>
            <a:rPr lang="en-US" sz="1000" b="1" dirty="0" smtClean="0">
              <a:solidFill>
                <a:srgbClr val="FFFFFF"/>
              </a:solidFill>
              <a:latin typeface="Arial"/>
              <a:ea typeface="+mn-ea"/>
              <a:cs typeface="+mn-cs"/>
            </a:rPr>
            <a:t>COMPLEX </a:t>
          </a:r>
        </a:p>
        <a:p>
          <a:pPr algn="ctr"/>
          <a:r>
            <a:rPr lang="en-US" sz="1000" b="0" dirty="0" smtClean="0">
              <a:solidFill>
                <a:srgbClr val="FFFFFF"/>
              </a:solidFill>
              <a:latin typeface="Arial"/>
              <a:ea typeface="+mn-ea"/>
              <a:cs typeface="+mn-cs"/>
            </a:rPr>
            <a:t>(altered consciousness)              </a:t>
          </a:r>
        </a:p>
        <a:p>
          <a:pPr algn="l"/>
          <a:r>
            <a:rPr lang="en-US" sz="1000" b="0" dirty="0" smtClean="0">
              <a:solidFill>
                <a:srgbClr val="FFFFFF"/>
              </a:solidFill>
              <a:latin typeface="Arial"/>
              <a:ea typeface="+mn-ea"/>
              <a:cs typeface="+mn-cs"/>
            </a:rPr>
            <a:t>1) Simple partial followed by impairment of consciousness</a:t>
          </a:r>
        </a:p>
        <a:p>
          <a:pPr algn="l"/>
          <a:r>
            <a:rPr lang="en-US" sz="1000" b="0" dirty="0" smtClean="0">
              <a:solidFill>
                <a:srgbClr val="FFFFFF"/>
              </a:solidFill>
              <a:latin typeface="Arial"/>
              <a:ea typeface="+mn-ea"/>
              <a:cs typeface="+mn-cs"/>
            </a:rPr>
            <a:t>    - With or without automatisms</a:t>
          </a:r>
        </a:p>
        <a:p>
          <a:pPr algn="l"/>
          <a:r>
            <a:rPr lang="en-US" sz="1000" b="0" dirty="0" smtClean="0">
              <a:solidFill>
                <a:srgbClr val="FFFFFF"/>
              </a:solidFill>
              <a:latin typeface="Arial"/>
              <a:ea typeface="+mn-ea"/>
              <a:cs typeface="+mn-cs"/>
            </a:rPr>
            <a:t>2) Impairment of consciousness from onset</a:t>
          </a:r>
        </a:p>
        <a:p>
          <a:pPr algn="l"/>
          <a:r>
            <a:rPr lang="en-US" sz="1000" b="0" dirty="0" smtClean="0">
              <a:solidFill>
                <a:srgbClr val="FFFFFF"/>
              </a:solidFill>
              <a:latin typeface="Arial"/>
              <a:ea typeface="+mn-ea"/>
              <a:cs typeface="+mn-cs"/>
            </a:rPr>
            <a:t>    - With or without          automatisms</a:t>
          </a:r>
        </a:p>
      </dgm:t>
    </dgm:pt>
    <dgm:pt modelId="{58E1D80C-836F-A24B-8546-5B65EE87F8B6}" type="parTrans" cxnId="{619392ED-496E-5E4C-AB7D-A78FB4BE8D8B}">
      <dgm:prSet/>
      <dgm:spPr/>
      <dgm:t>
        <a:bodyPr/>
        <a:lstStyle/>
        <a:p>
          <a:endParaRPr lang="en-US"/>
        </a:p>
      </dgm:t>
    </dgm:pt>
    <dgm:pt modelId="{FC878F37-C32C-C848-BC3B-E6C3D1A20447}" type="sibTrans" cxnId="{619392ED-496E-5E4C-AB7D-A78FB4BE8D8B}">
      <dgm:prSet/>
      <dgm:spPr/>
      <dgm:t>
        <a:bodyPr/>
        <a:lstStyle/>
        <a:p>
          <a:endParaRPr lang="en-US"/>
        </a:p>
      </dgm:t>
    </dgm:pt>
    <dgm:pt modelId="{0FF972F1-9FFF-D545-87F1-D2729DFDD36F}">
      <dgm:prSet phldrT="[Text]" custT="1"/>
      <dgm:spPr>
        <a:xfrm>
          <a:off x="3643326" y="790"/>
          <a:ext cx="3367073" cy="1962968"/>
        </a:xfrm>
        <a:solidFill>
          <a:srgbClr val="FFFFFF">
            <a:lumMod val="65000"/>
          </a:srgbClr>
        </a:solidFill>
        <a:ln>
          <a:noFill/>
        </a:ln>
        <a:effectLst>
          <a:outerShdw blurRad="40000" dist="23000" dir="5400000" rotWithShape="0">
            <a:srgbClr val="000000">
              <a:alpha val="35000"/>
            </a:srgbClr>
          </a:outerShdw>
        </a:effectLst>
      </dgm:spPr>
      <dgm:t>
        <a:bodyPr/>
        <a:lstStyle/>
        <a:p>
          <a:r>
            <a:rPr lang="en-US" sz="4200" dirty="0" smtClean="0">
              <a:solidFill>
                <a:srgbClr val="FFFFFF"/>
              </a:solidFill>
              <a:latin typeface="Arial"/>
              <a:ea typeface="+mn-ea"/>
              <a:cs typeface="+mn-cs"/>
            </a:rPr>
            <a:t>Generalized</a:t>
          </a:r>
        </a:p>
        <a:p>
          <a:endParaRPr lang="en-US" sz="2400" dirty="0">
            <a:solidFill>
              <a:srgbClr val="FFFFFF"/>
            </a:solidFill>
            <a:latin typeface="Arial"/>
            <a:ea typeface="+mn-ea"/>
            <a:cs typeface="+mn-cs"/>
          </a:endParaRPr>
        </a:p>
      </dgm:t>
    </dgm:pt>
    <dgm:pt modelId="{E3B4413D-70A4-0546-AFBD-143EA467C5DE}" type="parTrans" cxnId="{7A6C9D62-F704-5040-9728-C5F74A1C8C9A}">
      <dgm:prSet/>
      <dgm:spPr/>
      <dgm:t>
        <a:bodyPr/>
        <a:lstStyle/>
        <a:p>
          <a:endParaRPr lang="en-US"/>
        </a:p>
      </dgm:t>
    </dgm:pt>
    <dgm:pt modelId="{A951D6FE-D543-BA40-B7D1-C20FD3D506B7}" type="sibTrans" cxnId="{7A6C9D62-F704-5040-9728-C5F74A1C8C9A}">
      <dgm:prSet/>
      <dgm:spPr/>
      <dgm:t>
        <a:bodyPr/>
        <a:lstStyle/>
        <a:p>
          <a:endParaRPr lang="en-US"/>
        </a:p>
      </dgm:t>
    </dgm:pt>
    <dgm:pt modelId="{00D19FD3-D504-9F4F-90A5-D0CED07E1F4B}">
      <dgm:prSet phldrT="[Text]" custT="1"/>
      <dgm:spPr>
        <a:xfrm>
          <a:off x="3640916" y="2151040"/>
          <a:ext cx="1615678" cy="1962968"/>
        </a:xfrm>
        <a:solidFill>
          <a:srgbClr val="FFFFFF">
            <a:lumMod val="65000"/>
          </a:srgbClr>
        </a:solidFill>
        <a:ln>
          <a:noFill/>
        </a:ln>
        <a:effectLst>
          <a:outerShdw blurRad="40000" dist="23000" dir="5400000" rotWithShape="0">
            <a:srgbClr val="000000">
              <a:alpha val="35000"/>
            </a:srgbClr>
          </a:outerShdw>
        </a:effectLst>
      </dgm:spPr>
      <dgm:t>
        <a:bodyPr anchor="t"/>
        <a:lstStyle/>
        <a:p>
          <a:pPr algn="ctr"/>
          <a:r>
            <a:rPr lang="en-US" sz="1000" b="1" cap="all" dirty="0" smtClean="0">
              <a:solidFill>
                <a:srgbClr val="FFFFFF"/>
              </a:solidFill>
              <a:latin typeface="Arial"/>
              <a:ea typeface="+mn-ea"/>
              <a:cs typeface="+mn-cs"/>
            </a:rPr>
            <a:t>Non-convulsive</a:t>
          </a:r>
        </a:p>
        <a:p>
          <a:pPr algn="l"/>
          <a:r>
            <a:rPr lang="en-US" sz="1000" b="0" dirty="0" smtClean="0">
              <a:solidFill>
                <a:srgbClr val="FFFFFF"/>
              </a:solidFill>
              <a:latin typeface="Arial"/>
              <a:ea typeface="+mn-ea"/>
              <a:cs typeface="+mn-cs"/>
            </a:rPr>
            <a:t>- Absence </a:t>
          </a:r>
        </a:p>
      </dgm:t>
    </dgm:pt>
    <dgm:pt modelId="{ABF57CB4-C600-C74B-949D-271FAAE00AA9}" type="parTrans" cxnId="{E5D97FF2-A3D3-474A-8531-F6B1048EFB3A}">
      <dgm:prSet/>
      <dgm:spPr/>
      <dgm:t>
        <a:bodyPr/>
        <a:lstStyle/>
        <a:p>
          <a:endParaRPr lang="en-US"/>
        </a:p>
      </dgm:t>
    </dgm:pt>
    <dgm:pt modelId="{1C0A8397-DEEC-F847-8BA3-EC0A0688994A}" type="sibTrans" cxnId="{E5D97FF2-A3D3-474A-8531-F6B1048EFB3A}">
      <dgm:prSet/>
      <dgm:spPr/>
      <dgm:t>
        <a:bodyPr/>
        <a:lstStyle/>
        <a:p>
          <a:endParaRPr lang="en-US"/>
        </a:p>
      </dgm:t>
    </dgm:pt>
    <dgm:pt modelId="{8B263D64-930D-AA4F-ACFB-671B91045656}">
      <dgm:prSet phldrT="[Text]" custT="1"/>
      <dgm:spPr>
        <a:xfrm>
          <a:off x="5392312" y="2151040"/>
          <a:ext cx="1615678" cy="1962968"/>
        </a:xfrm>
        <a:solidFill>
          <a:srgbClr val="FFFFFF">
            <a:lumMod val="65000"/>
          </a:srgbClr>
        </a:solidFill>
        <a:ln>
          <a:noFill/>
        </a:ln>
        <a:effectLst>
          <a:outerShdw blurRad="40000" dist="23000" dir="5400000" rotWithShape="0">
            <a:srgbClr val="000000">
              <a:alpha val="35000"/>
            </a:srgbClr>
          </a:outerShdw>
        </a:effectLst>
      </dgm:spPr>
      <dgm:t>
        <a:bodyPr anchor="t"/>
        <a:lstStyle/>
        <a:p>
          <a:pPr algn="ctr"/>
          <a:r>
            <a:rPr lang="en-US" sz="1000" b="1" cap="all" dirty="0" smtClean="0">
              <a:solidFill>
                <a:srgbClr val="FFFFFF"/>
              </a:solidFill>
              <a:latin typeface="Arial"/>
              <a:ea typeface="+mn-ea"/>
              <a:cs typeface="+mn-cs"/>
            </a:rPr>
            <a:t>Convulsive</a:t>
          </a:r>
        </a:p>
        <a:p>
          <a:pPr algn="l"/>
          <a:r>
            <a:rPr lang="en-US" sz="1000" b="0" dirty="0" smtClean="0">
              <a:solidFill>
                <a:srgbClr val="FFFFFF"/>
              </a:solidFill>
              <a:latin typeface="Arial"/>
              <a:ea typeface="+mn-ea"/>
              <a:cs typeface="+mn-cs"/>
            </a:rPr>
            <a:t>- Tonic-</a:t>
          </a:r>
          <a:r>
            <a:rPr lang="en-US" sz="1000" b="0" dirty="0" err="1" smtClean="0">
              <a:solidFill>
                <a:srgbClr val="FFFFFF"/>
              </a:solidFill>
              <a:latin typeface="Arial"/>
              <a:ea typeface="+mn-ea"/>
              <a:cs typeface="+mn-cs"/>
            </a:rPr>
            <a:t>clonic</a:t>
          </a:r>
          <a:endParaRPr lang="en-US" sz="1000" b="0" dirty="0" smtClean="0">
            <a:solidFill>
              <a:srgbClr val="FFFFFF"/>
            </a:solidFill>
            <a:latin typeface="Arial"/>
            <a:ea typeface="+mn-ea"/>
            <a:cs typeface="+mn-cs"/>
          </a:endParaRPr>
        </a:p>
        <a:p>
          <a:pPr algn="l"/>
          <a:r>
            <a:rPr lang="en-US" sz="1000" b="0" dirty="0" smtClean="0">
              <a:solidFill>
                <a:srgbClr val="FFFFFF"/>
              </a:solidFill>
              <a:latin typeface="Arial"/>
              <a:ea typeface="+mn-ea"/>
              <a:cs typeface="+mn-cs"/>
            </a:rPr>
            <a:t>- </a:t>
          </a:r>
          <a:r>
            <a:rPr lang="en-US" sz="1000" b="0" dirty="0" err="1" smtClean="0">
              <a:solidFill>
                <a:srgbClr val="FFFFFF"/>
              </a:solidFill>
              <a:latin typeface="Arial"/>
              <a:ea typeface="+mn-ea"/>
              <a:cs typeface="+mn-cs"/>
            </a:rPr>
            <a:t>Myoclonic</a:t>
          </a:r>
          <a:endParaRPr lang="en-US" sz="1000" b="0" dirty="0" smtClean="0">
            <a:solidFill>
              <a:srgbClr val="FFFFFF"/>
            </a:solidFill>
            <a:latin typeface="Arial"/>
            <a:ea typeface="+mn-ea"/>
            <a:cs typeface="+mn-cs"/>
          </a:endParaRPr>
        </a:p>
        <a:p>
          <a:pPr algn="l"/>
          <a:r>
            <a:rPr lang="en-US" sz="1000" b="0" dirty="0" smtClean="0">
              <a:solidFill>
                <a:srgbClr val="FFFFFF"/>
              </a:solidFill>
              <a:latin typeface="Arial"/>
              <a:ea typeface="+mn-ea"/>
              <a:cs typeface="+mn-cs"/>
            </a:rPr>
            <a:t>- </a:t>
          </a:r>
          <a:r>
            <a:rPr lang="en-US" sz="1000" b="0" dirty="0" err="1" smtClean="0">
              <a:solidFill>
                <a:srgbClr val="FFFFFF"/>
              </a:solidFill>
              <a:latin typeface="Arial"/>
              <a:ea typeface="+mn-ea"/>
              <a:cs typeface="+mn-cs"/>
            </a:rPr>
            <a:t>Atonic</a:t>
          </a:r>
          <a:endParaRPr lang="en-US" sz="1000" b="0" dirty="0" smtClean="0">
            <a:solidFill>
              <a:srgbClr val="FFFFFF"/>
            </a:solidFill>
            <a:latin typeface="Arial"/>
            <a:ea typeface="+mn-ea"/>
            <a:cs typeface="+mn-cs"/>
          </a:endParaRPr>
        </a:p>
        <a:p>
          <a:pPr algn="l"/>
          <a:r>
            <a:rPr lang="en-US" sz="1000" b="0" dirty="0" smtClean="0">
              <a:solidFill>
                <a:srgbClr val="FFFFFF"/>
              </a:solidFill>
              <a:latin typeface="Arial"/>
              <a:ea typeface="+mn-ea"/>
              <a:cs typeface="+mn-cs"/>
            </a:rPr>
            <a:t>- Tonic</a:t>
          </a:r>
        </a:p>
        <a:p>
          <a:pPr algn="l"/>
          <a:r>
            <a:rPr lang="en-US" sz="1000" b="0" dirty="0" smtClean="0">
              <a:solidFill>
                <a:srgbClr val="FFFFFF"/>
              </a:solidFill>
              <a:latin typeface="Arial"/>
              <a:ea typeface="+mn-ea"/>
              <a:cs typeface="+mn-cs"/>
            </a:rPr>
            <a:t>- </a:t>
          </a:r>
          <a:r>
            <a:rPr lang="en-US" sz="1000" b="0" dirty="0" err="1" smtClean="0">
              <a:solidFill>
                <a:srgbClr val="FFFFFF"/>
              </a:solidFill>
              <a:latin typeface="Arial"/>
              <a:ea typeface="+mn-ea"/>
              <a:cs typeface="+mn-cs"/>
            </a:rPr>
            <a:t>Clonic</a:t>
          </a:r>
          <a:endParaRPr lang="en-US" sz="1000" b="0" dirty="0" smtClean="0">
            <a:solidFill>
              <a:srgbClr val="FFFFFF"/>
            </a:solidFill>
            <a:latin typeface="Arial"/>
            <a:ea typeface="+mn-ea"/>
            <a:cs typeface="+mn-cs"/>
          </a:endParaRPr>
        </a:p>
        <a:p>
          <a:pPr algn="l"/>
          <a:r>
            <a:rPr lang="en-US" sz="1000" b="0" dirty="0" smtClean="0">
              <a:solidFill>
                <a:srgbClr val="FFFFFF"/>
              </a:solidFill>
              <a:latin typeface="Arial"/>
              <a:ea typeface="+mn-ea"/>
              <a:cs typeface="+mn-cs"/>
            </a:rPr>
            <a:t>- Spasms</a:t>
          </a:r>
          <a:endParaRPr lang="en-US" sz="1000" b="0" dirty="0">
            <a:solidFill>
              <a:srgbClr val="FFFFFF"/>
            </a:solidFill>
            <a:latin typeface="Arial"/>
            <a:ea typeface="+mn-ea"/>
            <a:cs typeface="+mn-cs"/>
          </a:endParaRPr>
        </a:p>
      </dgm:t>
    </dgm:pt>
    <dgm:pt modelId="{2F12B5FD-A65E-2048-8383-6A000AAF997D}" type="parTrans" cxnId="{C8E25206-40E6-E144-BD1F-B54681ED94A2}">
      <dgm:prSet/>
      <dgm:spPr/>
      <dgm:t>
        <a:bodyPr/>
        <a:lstStyle/>
        <a:p>
          <a:endParaRPr lang="en-US"/>
        </a:p>
      </dgm:t>
    </dgm:pt>
    <dgm:pt modelId="{16B930D9-34A5-E547-A3A0-59E529C8768F}" type="sibTrans" cxnId="{C8E25206-40E6-E144-BD1F-B54681ED94A2}">
      <dgm:prSet/>
      <dgm:spPr/>
      <dgm:t>
        <a:bodyPr/>
        <a:lstStyle/>
        <a:p>
          <a:endParaRPr lang="en-US"/>
        </a:p>
      </dgm:t>
    </dgm:pt>
    <dgm:pt modelId="{D932F2DC-5BC0-5048-9008-5BF21745C4D4}" type="pres">
      <dgm:prSet presAssocID="{5C1B973A-1395-8847-BCC3-53FE4E4EF2B2}" presName="Name0" presStyleCnt="0">
        <dgm:presLayoutVars>
          <dgm:chPref val="1"/>
          <dgm:dir/>
          <dgm:animOne val="branch"/>
          <dgm:animLvl val="lvl"/>
          <dgm:resizeHandles/>
        </dgm:presLayoutVars>
      </dgm:prSet>
      <dgm:spPr/>
      <dgm:t>
        <a:bodyPr/>
        <a:lstStyle/>
        <a:p>
          <a:endParaRPr lang="en-US"/>
        </a:p>
      </dgm:t>
    </dgm:pt>
    <dgm:pt modelId="{9E686F78-7D62-0E40-BE2C-5F49C3A5485F}" type="pres">
      <dgm:prSet presAssocID="{30799BEA-043E-684F-BE6A-140ECE8B4173}" presName="vertOne" presStyleCnt="0"/>
      <dgm:spPr/>
    </dgm:pt>
    <dgm:pt modelId="{FA770F86-F45C-154F-A23B-12DD344211C2}" type="pres">
      <dgm:prSet presAssocID="{30799BEA-043E-684F-BE6A-140ECE8B4173}" presName="txOne" presStyleLbl="node0" presStyleIdx="0" presStyleCnt="2" custLinFactNeighborX="2192" custLinFactNeighborY="-422">
        <dgm:presLayoutVars>
          <dgm:chPref val="3"/>
        </dgm:presLayoutVars>
      </dgm:prSet>
      <dgm:spPr>
        <a:prstGeom prst="roundRect">
          <a:avLst>
            <a:gd name="adj" fmla="val 10000"/>
          </a:avLst>
        </a:prstGeom>
      </dgm:spPr>
      <dgm:t>
        <a:bodyPr/>
        <a:lstStyle/>
        <a:p>
          <a:endParaRPr lang="en-US"/>
        </a:p>
      </dgm:t>
    </dgm:pt>
    <dgm:pt modelId="{8A4ED096-F478-314F-AE7C-5CC7465B5E6A}" type="pres">
      <dgm:prSet presAssocID="{30799BEA-043E-684F-BE6A-140ECE8B4173}" presName="parTransOne" presStyleCnt="0"/>
      <dgm:spPr/>
    </dgm:pt>
    <dgm:pt modelId="{5C186AA4-C188-CF48-93B4-E2BC0C097091}" type="pres">
      <dgm:prSet presAssocID="{30799BEA-043E-684F-BE6A-140ECE8B4173}" presName="horzOne" presStyleCnt="0"/>
      <dgm:spPr/>
    </dgm:pt>
    <dgm:pt modelId="{8E73C7A1-2729-F343-9A73-7107C17E9B6A}" type="pres">
      <dgm:prSet presAssocID="{2B7578AF-D44D-3441-88C6-2524B652DA7E}" presName="vertTwo" presStyleCnt="0"/>
      <dgm:spPr/>
    </dgm:pt>
    <dgm:pt modelId="{B46D058A-769F-FA4A-AE1C-9CD030F607BF}" type="pres">
      <dgm:prSet presAssocID="{2B7578AF-D44D-3441-88C6-2524B652DA7E}" presName="txTwo" presStyleLbl="node2" presStyleIdx="0" presStyleCnt="4" custLinFactNeighborX="4716">
        <dgm:presLayoutVars>
          <dgm:chPref val="3"/>
        </dgm:presLayoutVars>
      </dgm:prSet>
      <dgm:spPr>
        <a:prstGeom prst="roundRect">
          <a:avLst>
            <a:gd name="adj" fmla="val 10000"/>
          </a:avLst>
        </a:prstGeom>
      </dgm:spPr>
      <dgm:t>
        <a:bodyPr/>
        <a:lstStyle/>
        <a:p>
          <a:endParaRPr lang="en-US"/>
        </a:p>
      </dgm:t>
    </dgm:pt>
    <dgm:pt modelId="{AF17EFAC-56AF-4544-9DEA-1A71DEDBB44E}" type="pres">
      <dgm:prSet presAssocID="{2B7578AF-D44D-3441-88C6-2524B652DA7E}" presName="horzTwo" presStyleCnt="0"/>
      <dgm:spPr/>
    </dgm:pt>
    <dgm:pt modelId="{A3483B44-5519-3E4C-B610-05F7413812B5}" type="pres">
      <dgm:prSet presAssocID="{F7761B77-7F62-2448-9D7F-F802B2A7D737}" presName="sibSpaceTwo" presStyleCnt="0"/>
      <dgm:spPr/>
    </dgm:pt>
    <dgm:pt modelId="{98B1FEB8-D9AA-C149-9D4A-42B8F0E01AFB}" type="pres">
      <dgm:prSet presAssocID="{9E15D7E0-4FBD-E549-91E7-62AF12E35C0F}" presName="vertTwo" presStyleCnt="0"/>
      <dgm:spPr/>
    </dgm:pt>
    <dgm:pt modelId="{F42647D9-982C-AC46-9B7D-F74DFF32D64E}" type="pres">
      <dgm:prSet presAssocID="{9E15D7E0-4FBD-E549-91E7-62AF12E35C0F}" presName="txTwo" presStyleLbl="node2" presStyleIdx="1" presStyleCnt="4" custLinFactNeighborX="4716">
        <dgm:presLayoutVars>
          <dgm:chPref val="3"/>
        </dgm:presLayoutVars>
      </dgm:prSet>
      <dgm:spPr>
        <a:prstGeom prst="roundRect">
          <a:avLst>
            <a:gd name="adj" fmla="val 10000"/>
          </a:avLst>
        </a:prstGeom>
      </dgm:spPr>
      <dgm:t>
        <a:bodyPr/>
        <a:lstStyle/>
        <a:p>
          <a:endParaRPr lang="en-US"/>
        </a:p>
      </dgm:t>
    </dgm:pt>
    <dgm:pt modelId="{807FF7B2-7282-0F40-8CF4-AA2DC3AC6353}" type="pres">
      <dgm:prSet presAssocID="{9E15D7E0-4FBD-E549-91E7-62AF12E35C0F}" presName="horzTwo" presStyleCnt="0"/>
      <dgm:spPr/>
    </dgm:pt>
    <dgm:pt modelId="{62B1637C-5C01-8940-A22D-AF89B033ED1D}" type="pres">
      <dgm:prSet presAssocID="{05240411-374E-D34B-851B-9931B30469A3}" presName="sibSpaceOne" presStyleCnt="0"/>
      <dgm:spPr/>
    </dgm:pt>
    <dgm:pt modelId="{A4C5A11D-37E4-2A48-BA0F-3DB96A11F6AC}" type="pres">
      <dgm:prSet presAssocID="{0FF972F1-9FFF-D545-87F1-D2729DFDD36F}" presName="vertOne" presStyleCnt="0"/>
      <dgm:spPr/>
    </dgm:pt>
    <dgm:pt modelId="{D2BE60D1-6706-1A46-891D-939269EF7B94}" type="pres">
      <dgm:prSet presAssocID="{0FF972F1-9FFF-D545-87F1-D2729DFDD36F}" presName="txOne" presStyleLbl="node0" presStyleIdx="1" presStyleCnt="2" custLinFactNeighborX="2263">
        <dgm:presLayoutVars>
          <dgm:chPref val="3"/>
        </dgm:presLayoutVars>
      </dgm:prSet>
      <dgm:spPr>
        <a:prstGeom prst="roundRect">
          <a:avLst>
            <a:gd name="adj" fmla="val 10000"/>
          </a:avLst>
        </a:prstGeom>
      </dgm:spPr>
      <dgm:t>
        <a:bodyPr/>
        <a:lstStyle/>
        <a:p>
          <a:endParaRPr lang="en-US"/>
        </a:p>
      </dgm:t>
    </dgm:pt>
    <dgm:pt modelId="{17DB1AE8-6E96-7E47-A0A1-A41EDAD540EE}" type="pres">
      <dgm:prSet presAssocID="{0FF972F1-9FFF-D545-87F1-D2729DFDD36F}" presName="parTransOne" presStyleCnt="0"/>
      <dgm:spPr/>
    </dgm:pt>
    <dgm:pt modelId="{C4E962F8-EB3B-8344-99F0-E41AAE5E4CC2}" type="pres">
      <dgm:prSet presAssocID="{0FF972F1-9FFF-D545-87F1-D2729DFDD36F}" presName="horzOne" presStyleCnt="0"/>
      <dgm:spPr/>
    </dgm:pt>
    <dgm:pt modelId="{1381854E-C9C7-244A-8A14-ECAD8201ED6A}" type="pres">
      <dgm:prSet presAssocID="{00D19FD3-D504-9F4F-90A5-D0CED07E1F4B}" presName="vertTwo" presStyleCnt="0"/>
      <dgm:spPr/>
    </dgm:pt>
    <dgm:pt modelId="{57742408-E86E-874C-A6A7-976F3E04BA41}" type="pres">
      <dgm:prSet presAssocID="{00D19FD3-D504-9F4F-90A5-D0CED07E1F4B}" presName="txTwo" presStyleLbl="node2" presStyleIdx="2" presStyleCnt="4">
        <dgm:presLayoutVars>
          <dgm:chPref val="3"/>
        </dgm:presLayoutVars>
      </dgm:prSet>
      <dgm:spPr>
        <a:prstGeom prst="roundRect">
          <a:avLst>
            <a:gd name="adj" fmla="val 10000"/>
          </a:avLst>
        </a:prstGeom>
      </dgm:spPr>
      <dgm:t>
        <a:bodyPr/>
        <a:lstStyle/>
        <a:p>
          <a:endParaRPr lang="en-US"/>
        </a:p>
      </dgm:t>
    </dgm:pt>
    <dgm:pt modelId="{5E8AA99A-8DBF-BA42-B220-06C239145B95}" type="pres">
      <dgm:prSet presAssocID="{00D19FD3-D504-9F4F-90A5-D0CED07E1F4B}" presName="horzTwo" presStyleCnt="0"/>
      <dgm:spPr/>
    </dgm:pt>
    <dgm:pt modelId="{ACA9B066-E47E-574C-A4E3-45BFAA59F152}" type="pres">
      <dgm:prSet presAssocID="{1C0A8397-DEEC-F847-8BA3-EC0A0688994A}" presName="sibSpaceTwo" presStyleCnt="0"/>
      <dgm:spPr/>
    </dgm:pt>
    <dgm:pt modelId="{3BC41523-A53A-FE40-B020-9F02AA4FAFA0}" type="pres">
      <dgm:prSet presAssocID="{8B263D64-930D-AA4F-ACFB-671B91045656}" presName="vertTwo" presStyleCnt="0"/>
      <dgm:spPr/>
    </dgm:pt>
    <dgm:pt modelId="{32C6ECD9-8236-5E43-BAF1-D2F7355B7D90}" type="pres">
      <dgm:prSet presAssocID="{8B263D64-930D-AA4F-ACFB-671B91045656}" presName="txTwo" presStyleLbl="node2" presStyleIdx="3" presStyleCnt="4">
        <dgm:presLayoutVars>
          <dgm:chPref val="3"/>
        </dgm:presLayoutVars>
      </dgm:prSet>
      <dgm:spPr>
        <a:prstGeom prst="roundRect">
          <a:avLst>
            <a:gd name="adj" fmla="val 10000"/>
          </a:avLst>
        </a:prstGeom>
      </dgm:spPr>
      <dgm:t>
        <a:bodyPr/>
        <a:lstStyle/>
        <a:p>
          <a:endParaRPr lang="en-US"/>
        </a:p>
      </dgm:t>
    </dgm:pt>
    <dgm:pt modelId="{07706B8B-91F8-A94C-B56B-F861FDB08393}" type="pres">
      <dgm:prSet presAssocID="{8B263D64-930D-AA4F-ACFB-671B91045656}" presName="horzTwo" presStyleCnt="0"/>
      <dgm:spPr/>
    </dgm:pt>
  </dgm:ptLst>
  <dgm:cxnLst>
    <dgm:cxn modelId="{E2CCC2DD-E95F-47CD-A38A-3370022E061E}" type="presOf" srcId="{00D19FD3-D504-9F4F-90A5-D0CED07E1F4B}" destId="{57742408-E86E-874C-A6A7-976F3E04BA41}" srcOrd="0" destOrd="0" presId="urn:microsoft.com/office/officeart/2005/8/layout/hierarchy4"/>
    <dgm:cxn modelId="{D2BE6891-B0FB-4D8E-8571-879887EE06FB}" type="presOf" srcId="{2B7578AF-D44D-3441-88C6-2524B652DA7E}" destId="{B46D058A-769F-FA4A-AE1C-9CD030F607BF}" srcOrd="0" destOrd="0" presId="urn:microsoft.com/office/officeart/2005/8/layout/hierarchy4"/>
    <dgm:cxn modelId="{C8E25206-40E6-E144-BD1F-B54681ED94A2}" srcId="{0FF972F1-9FFF-D545-87F1-D2729DFDD36F}" destId="{8B263D64-930D-AA4F-ACFB-671B91045656}" srcOrd="1" destOrd="0" parTransId="{2F12B5FD-A65E-2048-8383-6A000AAF997D}" sibTransId="{16B930D9-34A5-E547-A3A0-59E529C8768F}"/>
    <dgm:cxn modelId="{F2C0ACBA-E65E-44DC-B7AE-FAD472D2F9D8}" type="presOf" srcId="{9E15D7E0-4FBD-E549-91E7-62AF12E35C0F}" destId="{F42647D9-982C-AC46-9B7D-F74DFF32D64E}" srcOrd="0" destOrd="0" presId="urn:microsoft.com/office/officeart/2005/8/layout/hierarchy4"/>
    <dgm:cxn modelId="{E5D97FF2-A3D3-474A-8531-F6B1048EFB3A}" srcId="{0FF972F1-9FFF-D545-87F1-D2729DFDD36F}" destId="{00D19FD3-D504-9F4F-90A5-D0CED07E1F4B}" srcOrd="0" destOrd="0" parTransId="{ABF57CB4-C600-C74B-949D-271FAAE00AA9}" sibTransId="{1C0A8397-DEEC-F847-8BA3-EC0A0688994A}"/>
    <dgm:cxn modelId="{7A6C9D62-F704-5040-9728-C5F74A1C8C9A}" srcId="{5C1B973A-1395-8847-BCC3-53FE4E4EF2B2}" destId="{0FF972F1-9FFF-D545-87F1-D2729DFDD36F}" srcOrd="1" destOrd="0" parTransId="{E3B4413D-70A4-0546-AFBD-143EA467C5DE}" sibTransId="{A951D6FE-D543-BA40-B7D1-C20FD3D506B7}"/>
    <dgm:cxn modelId="{619392ED-496E-5E4C-AB7D-A78FB4BE8D8B}" srcId="{30799BEA-043E-684F-BE6A-140ECE8B4173}" destId="{9E15D7E0-4FBD-E549-91E7-62AF12E35C0F}" srcOrd="1" destOrd="0" parTransId="{58E1D80C-836F-A24B-8546-5B65EE87F8B6}" sibTransId="{FC878F37-C32C-C848-BC3B-E6C3D1A20447}"/>
    <dgm:cxn modelId="{93F1D35C-D9FA-4927-9729-27C592EB1EAA}" type="presOf" srcId="{8B263D64-930D-AA4F-ACFB-671B91045656}" destId="{32C6ECD9-8236-5E43-BAF1-D2F7355B7D90}" srcOrd="0" destOrd="0" presId="urn:microsoft.com/office/officeart/2005/8/layout/hierarchy4"/>
    <dgm:cxn modelId="{4C95B4B6-C80B-B244-9733-36F6EA46D586}" srcId="{30799BEA-043E-684F-BE6A-140ECE8B4173}" destId="{2B7578AF-D44D-3441-88C6-2524B652DA7E}" srcOrd="0" destOrd="0" parTransId="{26A0ABD5-8794-3847-990B-11CEF0A8C6D7}" sibTransId="{F7761B77-7F62-2448-9D7F-F802B2A7D737}"/>
    <dgm:cxn modelId="{107E9BDB-3D6C-4A19-A92F-AF095D7DBE45}" type="presOf" srcId="{0FF972F1-9FFF-D545-87F1-D2729DFDD36F}" destId="{D2BE60D1-6706-1A46-891D-939269EF7B94}" srcOrd="0" destOrd="0" presId="urn:microsoft.com/office/officeart/2005/8/layout/hierarchy4"/>
    <dgm:cxn modelId="{449E9975-818E-0747-9F32-4A2B4D633154}" srcId="{5C1B973A-1395-8847-BCC3-53FE4E4EF2B2}" destId="{30799BEA-043E-684F-BE6A-140ECE8B4173}" srcOrd="0" destOrd="0" parTransId="{ACDA51CC-B9D8-BB45-AEB3-0EDBBC9F1878}" sibTransId="{05240411-374E-D34B-851B-9931B30469A3}"/>
    <dgm:cxn modelId="{0634DF3A-52FB-4F61-BEA1-6EB00157F7A5}" type="presOf" srcId="{30799BEA-043E-684F-BE6A-140ECE8B4173}" destId="{FA770F86-F45C-154F-A23B-12DD344211C2}" srcOrd="0" destOrd="0" presId="urn:microsoft.com/office/officeart/2005/8/layout/hierarchy4"/>
    <dgm:cxn modelId="{668E7FC4-2B0D-444A-9FCD-8B11D0B4B655}" type="presOf" srcId="{5C1B973A-1395-8847-BCC3-53FE4E4EF2B2}" destId="{D932F2DC-5BC0-5048-9008-5BF21745C4D4}" srcOrd="0" destOrd="0" presId="urn:microsoft.com/office/officeart/2005/8/layout/hierarchy4"/>
    <dgm:cxn modelId="{DE8FEB80-4039-43FA-9E7E-8A1A2C445430}" type="presParOf" srcId="{D932F2DC-5BC0-5048-9008-5BF21745C4D4}" destId="{9E686F78-7D62-0E40-BE2C-5F49C3A5485F}" srcOrd="0" destOrd="0" presId="urn:microsoft.com/office/officeart/2005/8/layout/hierarchy4"/>
    <dgm:cxn modelId="{7EE3C257-ED20-4684-824A-5A7E7DE89C18}" type="presParOf" srcId="{9E686F78-7D62-0E40-BE2C-5F49C3A5485F}" destId="{FA770F86-F45C-154F-A23B-12DD344211C2}" srcOrd="0" destOrd="0" presId="urn:microsoft.com/office/officeart/2005/8/layout/hierarchy4"/>
    <dgm:cxn modelId="{9C1E81CB-588D-491F-B510-990B75B9B82A}" type="presParOf" srcId="{9E686F78-7D62-0E40-BE2C-5F49C3A5485F}" destId="{8A4ED096-F478-314F-AE7C-5CC7465B5E6A}" srcOrd="1" destOrd="0" presId="urn:microsoft.com/office/officeart/2005/8/layout/hierarchy4"/>
    <dgm:cxn modelId="{DAB4A782-032E-4194-9E8A-5B6EBE6EFB30}" type="presParOf" srcId="{9E686F78-7D62-0E40-BE2C-5F49C3A5485F}" destId="{5C186AA4-C188-CF48-93B4-E2BC0C097091}" srcOrd="2" destOrd="0" presId="urn:microsoft.com/office/officeart/2005/8/layout/hierarchy4"/>
    <dgm:cxn modelId="{0EEE434A-47B0-42BE-8E7A-7D1217129092}" type="presParOf" srcId="{5C186AA4-C188-CF48-93B4-E2BC0C097091}" destId="{8E73C7A1-2729-F343-9A73-7107C17E9B6A}" srcOrd="0" destOrd="0" presId="urn:microsoft.com/office/officeart/2005/8/layout/hierarchy4"/>
    <dgm:cxn modelId="{BB7B90D7-E616-420A-9D52-69535578088F}" type="presParOf" srcId="{8E73C7A1-2729-F343-9A73-7107C17E9B6A}" destId="{B46D058A-769F-FA4A-AE1C-9CD030F607BF}" srcOrd="0" destOrd="0" presId="urn:microsoft.com/office/officeart/2005/8/layout/hierarchy4"/>
    <dgm:cxn modelId="{37C3C482-9194-457D-8D6D-4A8BDFD0D3ED}" type="presParOf" srcId="{8E73C7A1-2729-F343-9A73-7107C17E9B6A}" destId="{AF17EFAC-56AF-4544-9DEA-1A71DEDBB44E}" srcOrd="1" destOrd="0" presId="urn:microsoft.com/office/officeart/2005/8/layout/hierarchy4"/>
    <dgm:cxn modelId="{BEAC2018-A3D6-4566-8085-AD6494322E63}" type="presParOf" srcId="{5C186AA4-C188-CF48-93B4-E2BC0C097091}" destId="{A3483B44-5519-3E4C-B610-05F7413812B5}" srcOrd="1" destOrd="0" presId="urn:microsoft.com/office/officeart/2005/8/layout/hierarchy4"/>
    <dgm:cxn modelId="{9027C279-9CCE-4166-A44F-F304B33676D9}" type="presParOf" srcId="{5C186AA4-C188-CF48-93B4-E2BC0C097091}" destId="{98B1FEB8-D9AA-C149-9D4A-42B8F0E01AFB}" srcOrd="2" destOrd="0" presId="urn:microsoft.com/office/officeart/2005/8/layout/hierarchy4"/>
    <dgm:cxn modelId="{BD31E3E8-3878-4382-8493-FB260EF774AD}" type="presParOf" srcId="{98B1FEB8-D9AA-C149-9D4A-42B8F0E01AFB}" destId="{F42647D9-982C-AC46-9B7D-F74DFF32D64E}" srcOrd="0" destOrd="0" presId="urn:microsoft.com/office/officeart/2005/8/layout/hierarchy4"/>
    <dgm:cxn modelId="{F023D0B5-2B3A-4BF0-8660-413223E5F0B5}" type="presParOf" srcId="{98B1FEB8-D9AA-C149-9D4A-42B8F0E01AFB}" destId="{807FF7B2-7282-0F40-8CF4-AA2DC3AC6353}" srcOrd="1" destOrd="0" presId="urn:microsoft.com/office/officeart/2005/8/layout/hierarchy4"/>
    <dgm:cxn modelId="{4AE165A6-D397-4803-A2BE-6BE9625556D3}" type="presParOf" srcId="{D932F2DC-5BC0-5048-9008-5BF21745C4D4}" destId="{62B1637C-5C01-8940-A22D-AF89B033ED1D}" srcOrd="1" destOrd="0" presId="urn:microsoft.com/office/officeart/2005/8/layout/hierarchy4"/>
    <dgm:cxn modelId="{86284B6C-636F-48AA-8A15-E75351EFD757}" type="presParOf" srcId="{D932F2DC-5BC0-5048-9008-5BF21745C4D4}" destId="{A4C5A11D-37E4-2A48-BA0F-3DB96A11F6AC}" srcOrd="2" destOrd="0" presId="urn:microsoft.com/office/officeart/2005/8/layout/hierarchy4"/>
    <dgm:cxn modelId="{DB7A8B4E-AB8A-41FA-83CC-E5F7701A9C4E}" type="presParOf" srcId="{A4C5A11D-37E4-2A48-BA0F-3DB96A11F6AC}" destId="{D2BE60D1-6706-1A46-891D-939269EF7B94}" srcOrd="0" destOrd="0" presId="urn:microsoft.com/office/officeart/2005/8/layout/hierarchy4"/>
    <dgm:cxn modelId="{84DB195E-0F01-453F-AC9F-926FCCCDA69B}" type="presParOf" srcId="{A4C5A11D-37E4-2A48-BA0F-3DB96A11F6AC}" destId="{17DB1AE8-6E96-7E47-A0A1-A41EDAD540EE}" srcOrd="1" destOrd="0" presId="urn:microsoft.com/office/officeart/2005/8/layout/hierarchy4"/>
    <dgm:cxn modelId="{18A32517-286E-4711-B1F5-5C3A3C3527F0}" type="presParOf" srcId="{A4C5A11D-37E4-2A48-BA0F-3DB96A11F6AC}" destId="{C4E962F8-EB3B-8344-99F0-E41AAE5E4CC2}" srcOrd="2" destOrd="0" presId="urn:microsoft.com/office/officeart/2005/8/layout/hierarchy4"/>
    <dgm:cxn modelId="{03B6625D-710D-488C-9054-57FCA1CB1F72}" type="presParOf" srcId="{C4E962F8-EB3B-8344-99F0-E41AAE5E4CC2}" destId="{1381854E-C9C7-244A-8A14-ECAD8201ED6A}" srcOrd="0" destOrd="0" presId="urn:microsoft.com/office/officeart/2005/8/layout/hierarchy4"/>
    <dgm:cxn modelId="{7167D08A-1E93-4C2C-A1D3-0FF0496AFD84}" type="presParOf" srcId="{1381854E-C9C7-244A-8A14-ECAD8201ED6A}" destId="{57742408-E86E-874C-A6A7-976F3E04BA41}" srcOrd="0" destOrd="0" presId="urn:microsoft.com/office/officeart/2005/8/layout/hierarchy4"/>
    <dgm:cxn modelId="{10C6F0BB-18DF-4609-A91D-E17AEE28C4F8}" type="presParOf" srcId="{1381854E-C9C7-244A-8A14-ECAD8201ED6A}" destId="{5E8AA99A-8DBF-BA42-B220-06C239145B95}" srcOrd="1" destOrd="0" presId="urn:microsoft.com/office/officeart/2005/8/layout/hierarchy4"/>
    <dgm:cxn modelId="{52A714B5-E5A5-4B63-877D-44B5376F8C25}" type="presParOf" srcId="{C4E962F8-EB3B-8344-99F0-E41AAE5E4CC2}" destId="{ACA9B066-E47E-574C-A4E3-45BFAA59F152}" srcOrd="1" destOrd="0" presId="urn:microsoft.com/office/officeart/2005/8/layout/hierarchy4"/>
    <dgm:cxn modelId="{D590DA61-E967-4C62-8029-8B35A4BF4AFF}" type="presParOf" srcId="{C4E962F8-EB3B-8344-99F0-E41AAE5E4CC2}" destId="{3BC41523-A53A-FE40-B020-9F02AA4FAFA0}" srcOrd="2" destOrd="0" presId="urn:microsoft.com/office/officeart/2005/8/layout/hierarchy4"/>
    <dgm:cxn modelId="{04C284BA-A49B-4CE3-A3E2-31FB7162439D}" type="presParOf" srcId="{3BC41523-A53A-FE40-B020-9F02AA4FAFA0}" destId="{32C6ECD9-8236-5E43-BAF1-D2F7355B7D90}" srcOrd="0" destOrd="0" presId="urn:microsoft.com/office/officeart/2005/8/layout/hierarchy4"/>
    <dgm:cxn modelId="{45B4DCFF-D1AC-4C09-B3C4-C5530CD164C6}" type="presParOf" srcId="{3BC41523-A53A-FE40-B020-9F02AA4FAFA0}" destId="{07706B8B-91F8-A94C-B56B-F861FDB08393}"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70F86-F45C-154F-A23B-12DD344211C2}">
      <dsp:nvSpPr>
        <dsp:cNvPr id="0" name=""/>
        <dsp:cNvSpPr/>
      </dsp:nvSpPr>
      <dsp:spPr>
        <a:xfrm>
          <a:off x="76322" y="245"/>
          <a:ext cx="3371795" cy="1925816"/>
        </a:xfrm>
        <a:prstGeom prst="roundRect">
          <a:avLst>
            <a:gd name="adj" fmla="val 10000"/>
          </a:avLst>
        </a:prstGeom>
        <a:solidFill>
          <a:srgbClr val="FFFFFF">
            <a:lumMod val="65000"/>
          </a:srgb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sz="4200" kern="1200" dirty="0" smtClean="0">
              <a:solidFill>
                <a:srgbClr val="FFFFFF"/>
              </a:solidFill>
              <a:latin typeface="Arial"/>
              <a:ea typeface="+mn-ea"/>
              <a:cs typeface="+mn-cs"/>
            </a:rPr>
            <a:t>Focal</a:t>
          </a:r>
        </a:p>
        <a:p>
          <a:pPr lvl="0" algn="ctr" defTabSz="1866900">
            <a:lnSpc>
              <a:spcPct val="90000"/>
            </a:lnSpc>
            <a:spcBef>
              <a:spcPct val="0"/>
            </a:spcBef>
            <a:spcAft>
              <a:spcPct val="35000"/>
            </a:spcAft>
          </a:pPr>
          <a:r>
            <a:rPr lang="en-US" sz="2400" kern="1200" dirty="0" smtClean="0">
              <a:solidFill>
                <a:srgbClr val="FFFFFF"/>
              </a:solidFill>
              <a:latin typeface="Arial"/>
              <a:ea typeface="+mn-ea"/>
              <a:cs typeface="+mn-cs"/>
            </a:rPr>
            <a:t>(partial, local)</a:t>
          </a:r>
          <a:endParaRPr lang="en-US" sz="2400" kern="1200" dirty="0">
            <a:solidFill>
              <a:srgbClr val="FFFFFF"/>
            </a:solidFill>
            <a:latin typeface="Arial"/>
            <a:ea typeface="+mn-ea"/>
            <a:cs typeface="+mn-cs"/>
          </a:endParaRPr>
        </a:p>
      </dsp:txBody>
      <dsp:txXfrm>
        <a:off x="132727" y="56650"/>
        <a:ext cx="3258985" cy="1813006"/>
      </dsp:txXfrm>
    </dsp:sp>
    <dsp:sp modelId="{B46D058A-769F-FA4A-AE1C-9CD030F607BF}">
      <dsp:nvSpPr>
        <dsp:cNvPr id="0" name=""/>
        <dsp:cNvSpPr/>
      </dsp:nvSpPr>
      <dsp:spPr>
        <a:xfrm>
          <a:off x="78715" y="2114205"/>
          <a:ext cx="1617944" cy="1925816"/>
        </a:xfrm>
        <a:prstGeom prst="roundRect">
          <a:avLst>
            <a:gd name="adj" fmla="val 10000"/>
          </a:avLst>
        </a:prstGeom>
        <a:solidFill>
          <a:srgbClr val="FFFFFF">
            <a:lumMod val="65000"/>
          </a:srgb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ctr" defTabSz="444500">
            <a:lnSpc>
              <a:spcPct val="90000"/>
            </a:lnSpc>
            <a:spcBef>
              <a:spcPct val="0"/>
            </a:spcBef>
            <a:spcAft>
              <a:spcPct val="35000"/>
            </a:spcAft>
          </a:pPr>
          <a:r>
            <a:rPr lang="en-US" sz="1000" b="1" kern="1200" dirty="0" smtClean="0">
              <a:solidFill>
                <a:srgbClr val="FFFFFF"/>
              </a:solidFill>
              <a:latin typeface="Arial"/>
              <a:ea typeface="+mn-ea"/>
              <a:cs typeface="+mn-cs"/>
            </a:rPr>
            <a:t>SIMPLE </a:t>
          </a:r>
        </a:p>
        <a:p>
          <a:pPr lvl="0" algn="ctr" defTabSz="444500">
            <a:lnSpc>
              <a:spcPct val="90000"/>
            </a:lnSpc>
            <a:spcBef>
              <a:spcPct val="0"/>
            </a:spcBef>
            <a:spcAft>
              <a:spcPct val="35000"/>
            </a:spcAft>
          </a:pPr>
          <a:r>
            <a:rPr lang="en-US" sz="1000" b="0" kern="1200" dirty="0" smtClean="0">
              <a:solidFill>
                <a:srgbClr val="FFFFFF"/>
              </a:solidFill>
              <a:latin typeface="Arial"/>
              <a:ea typeface="+mn-ea"/>
              <a:cs typeface="+mn-cs"/>
            </a:rPr>
            <a:t>(consciousness not impaired)</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-Motor</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-Sensory (auras)</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-Autonomic</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-Psychic (auras)</a:t>
          </a:r>
          <a:endParaRPr lang="en-US" sz="1000" b="0" kern="1200" dirty="0">
            <a:solidFill>
              <a:srgbClr val="FFFFFF"/>
            </a:solidFill>
            <a:latin typeface="Arial"/>
            <a:ea typeface="+mn-ea"/>
            <a:cs typeface="+mn-cs"/>
          </a:endParaRPr>
        </a:p>
      </dsp:txBody>
      <dsp:txXfrm>
        <a:off x="126103" y="2161593"/>
        <a:ext cx="1523168" cy="1831040"/>
      </dsp:txXfrm>
    </dsp:sp>
    <dsp:sp modelId="{F42647D9-982C-AC46-9B7D-F74DFF32D64E}">
      <dsp:nvSpPr>
        <dsp:cNvPr id="0" name=""/>
        <dsp:cNvSpPr/>
      </dsp:nvSpPr>
      <dsp:spPr>
        <a:xfrm>
          <a:off x="1832566" y="2114205"/>
          <a:ext cx="1617944" cy="1925816"/>
        </a:xfrm>
        <a:prstGeom prst="roundRect">
          <a:avLst>
            <a:gd name="adj" fmla="val 10000"/>
          </a:avLst>
        </a:prstGeom>
        <a:solidFill>
          <a:srgbClr val="FFFFFF">
            <a:lumMod val="65000"/>
          </a:srgb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ctr" defTabSz="444500">
            <a:lnSpc>
              <a:spcPct val="90000"/>
            </a:lnSpc>
            <a:spcBef>
              <a:spcPct val="0"/>
            </a:spcBef>
            <a:spcAft>
              <a:spcPct val="35000"/>
            </a:spcAft>
          </a:pPr>
          <a:r>
            <a:rPr lang="en-US" sz="1000" b="1" kern="1200" dirty="0" smtClean="0">
              <a:solidFill>
                <a:srgbClr val="FFFFFF"/>
              </a:solidFill>
              <a:latin typeface="Arial"/>
              <a:ea typeface="+mn-ea"/>
              <a:cs typeface="+mn-cs"/>
            </a:rPr>
            <a:t>COMPLEX </a:t>
          </a:r>
        </a:p>
        <a:p>
          <a:pPr lvl="0" algn="ctr" defTabSz="444500">
            <a:lnSpc>
              <a:spcPct val="90000"/>
            </a:lnSpc>
            <a:spcBef>
              <a:spcPct val="0"/>
            </a:spcBef>
            <a:spcAft>
              <a:spcPct val="35000"/>
            </a:spcAft>
          </a:pPr>
          <a:r>
            <a:rPr lang="en-US" sz="1000" b="0" kern="1200" dirty="0" smtClean="0">
              <a:solidFill>
                <a:srgbClr val="FFFFFF"/>
              </a:solidFill>
              <a:latin typeface="Arial"/>
              <a:ea typeface="+mn-ea"/>
              <a:cs typeface="+mn-cs"/>
            </a:rPr>
            <a:t>(altered consciousness)              </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1) Simple partial followed by impairment of consciousness</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 With or without automatisms</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2) Impairment of consciousness from onset</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 With or without          automatisms</a:t>
          </a:r>
        </a:p>
      </dsp:txBody>
      <dsp:txXfrm>
        <a:off x="1879954" y="2161593"/>
        <a:ext cx="1523168" cy="1831040"/>
      </dsp:txXfrm>
    </dsp:sp>
    <dsp:sp modelId="{D2BE60D1-6706-1A46-891D-939269EF7B94}">
      <dsp:nvSpPr>
        <dsp:cNvPr id="0" name=""/>
        <dsp:cNvSpPr/>
      </dsp:nvSpPr>
      <dsp:spPr>
        <a:xfrm>
          <a:off x="3648436" y="1036"/>
          <a:ext cx="3371795" cy="1925816"/>
        </a:xfrm>
        <a:prstGeom prst="roundRect">
          <a:avLst>
            <a:gd name="adj" fmla="val 10000"/>
          </a:avLst>
        </a:prstGeom>
        <a:solidFill>
          <a:srgbClr val="FFFFFF">
            <a:lumMod val="65000"/>
          </a:srgb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sz="4200" kern="1200" dirty="0" smtClean="0">
              <a:solidFill>
                <a:srgbClr val="FFFFFF"/>
              </a:solidFill>
              <a:latin typeface="Arial"/>
              <a:ea typeface="+mn-ea"/>
              <a:cs typeface="+mn-cs"/>
            </a:rPr>
            <a:t>Generalized</a:t>
          </a:r>
        </a:p>
        <a:p>
          <a:pPr lvl="0" algn="ctr" defTabSz="1866900">
            <a:lnSpc>
              <a:spcPct val="90000"/>
            </a:lnSpc>
            <a:spcBef>
              <a:spcPct val="0"/>
            </a:spcBef>
            <a:spcAft>
              <a:spcPct val="35000"/>
            </a:spcAft>
          </a:pPr>
          <a:endParaRPr lang="en-US" sz="2400" kern="1200" dirty="0">
            <a:solidFill>
              <a:srgbClr val="FFFFFF"/>
            </a:solidFill>
            <a:latin typeface="Arial"/>
            <a:ea typeface="+mn-ea"/>
            <a:cs typeface="+mn-cs"/>
          </a:endParaRPr>
        </a:p>
      </dsp:txBody>
      <dsp:txXfrm>
        <a:off x="3704841" y="57441"/>
        <a:ext cx="3258985" cy="1813006"/>
      </dsp:txXfrm>
    </dsp:sp>
    <dsp:sp modelId="{57742408-E86E-874C-A6A7-976F3E04BA41}">
      <dsp:nvSpPr>
        <dsp:cNvPr id="0" name=""/>
        <dsp:cNvSpPr/>
      </dsp:nvSpPr>
      <dsp:spPr>
        <a:xfrm>
          <a:off x="3646023" y="2114205"/>
          <a:ext cx="1617944" cy="1925816"/>
        </a:xfrm>
        <a:prstGeom prst="roundRect">
          <a:avLst>
            <a:gd name="adj" fmla="val 10000"/>
          </a:avLst>
        </a:prstGeom>
        <a:solidFill>
          <a:srgbClr val="FFFFFF">
            <a:lumMod val="65000"/>
          </a:srgb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ctr" defTabSz="444500">
            <a:lnSpc>
              <a:spcPct val="90000"/>
            </a:lnSpc>
            <a:spcBef>
              <a:spcPct val="0"/>
            </a:spcBef>
            <a:spcAft>
              <a:spcPct val="35000"/>
            </a:spcAft>
          </a:pPr>
          <a:r>
            <a:rPr lang="en-US" sz="1000" b="1" kern="1200" cap="all" dirty="0" smtClean="0">
              <a:solidFill>
                <a:srgbClr val="FFFFFF"/>
              </a:solidFill>
              <a:latin typeface="Arial"/>
              <a:ea typeface="+mn-ea"/>
              <a:cs typeface="+mn-cs"/>
            </a:rPr>
            <a:t>Non-convulsive</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Absence </a:t>
          </a:r>
        </a:p>
      </dsp:txBody>
      <dsp:txXfrm>
        <a:off x="3693411" y="2161593"/>
        <a:ext cx="1523168" cy="1831040"/>
      </dsp:txXfrm>
    </dsp:sp>
    <dsp:sp modelId="{32C6ECD9-8236-5E43-BAF1-D2F7355B7D90}">
      <dsp:nvSpPr>
        <dsp:cNvPr id="0" name=""/>
        <dsp:cNvSpPr/>
      </dsp:nvSpPr>
      <dsp:spPr>
        <a:xfrm>
          <a:off x="5399874" y="2114205"/>
          <a:ext cx="1617944" cy="1925816"/>
        </a:xfrm>
        <a:prstGeom prst="roundRect">
          <a:avLst>
            <a:gd name="adj" fmla="val 10000"/>
          </a:avLst>
        </a:prstGeom>
        <a:solidFill>
          <a:srgbClr val="FFFFFF">
            <a:lumMod val="65000"/>
          </a:srgb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t" anchorCtr="0">
          <a:noAutofit/>
        </a:bodyPr>
        <a:lstStyle/>
        <a:p>
          <a:pPr lvl="0" algn="ctr" defTabSz="444500">
            <a:lnSpc>
              <a:spcPct val="90000"/>
            </a:lnSpc>
            <a:spcBef>
              <a:spcPct val="0"/>
            </a:spcBef>
            <a:spcAft>
              <a:spcPct val="35000"/>
            </a:spcAft>
          </a:pPr>
          <a:r>
            <a:rPr lang="en-US" sz="1000" b="1" kern="1200" cap="all" dirty="0" smtClean="0">
              <a:solidFill>
                <a:srgbClr val="FFFFFF"/>
              </a:solidFill>
              <a:latin typeface="Arial"/>
              <a:ea typeface="+mn-ea"/>
              <a:cs typeface="+mn-cs"/>
            </a:rPr>
            <a:t>Convulsive</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Tonic-</a:t>
          </a:r>
          <a:r>
            <a:rPr lang="en-US" sz="1000" b="0" kern="1200" dirty="0" err="1" smtClean="0">
              <a:solidFill>
                <a:srgbClr val="FFFFFF"/>
              </a:solidFill>
              <a:latin typeface="Arial"/>
              <a:ea typeface="+mn-ea"/>
              <a:cs typeface="+mn-cs"/>
            </a:rPr>
            <a:t>clonic</a:t>
          </a:r>
          <a:endParaRPr lang="en-US" sz="1000" b="0" kern="1200" dirty="0" smtClean="0">
            <a:solidFill>
              <a:srgbClr val="FFFFFF"/>
            </a:solidFill>
            <a:latin typeface="Arial"/>
            <a:ea typeface="+mn-ea"/>
            <a:cs typeface="+mn-cs"/>
          </a:endParaRP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a:t>
          </a:r>
          <a:r>
            <a:rPr lang="en-US" sz="1000" b="0" kern="1200" dirty="0" err="1" smtClean="0">
              <a:solidFill>
                <a:srgbClr val="FFFFFF"/>
              </a:solidFill>
              <a:latin typeface="Arial"/>
              <a:ea typeface="+mn-ea"/>
              <a:cs typeface="+mn-cs"/>
            </a:rPr>
            <a:t>Myoclonic</a:t>
          </a:r>
          <a:endParaRPr lang="en-US" sz="1000" b="0" kern="1200" dirty="0" smtClean="0">
            <a:solidFill>
              <a:srgbClr val="FFFFFF"/>
            </a:solidFill>
            <a:latin typeface="Arial"/>
            <a:ea typeface="+mn-ea"/>
            <a:cs typeface="+mn-cs"/>
          </a:endParaRP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a:t>
          </a:r>
          <a:r>
            <a:rPr lang="en-US" sz="1000" b="0" kern="1200" dirty="0" err="1" smtClean="0">
              <a:solidFill>
                <a:srgbClr val="FFFFFF"/>
              </a:solidFill>
              <a:latin typeface="Arial"/>
              <a:ea typeface="+mn-ea"/>
              <a:cs typeface="+mn-cs"/>
            </a:rPr>
            <a:t>Atonic</a:t>
          </a:r>
          <a:endParaRPr lang="en-US" sz="1000" b="0" kern="1200" dirty="0" smtClean="0">
            <a:solidFill>
              <a:srgbClr val="FFFFFF"/>
            </a:solidFill>
            <a:latin typeface="Arial"/>
            <a:ea typeface="+mn-ea"/>
            <a:cs typeface="+mn-cs"/>
          </a:endParaRP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Tonic</a:t>
          </a: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a:t>
          </a:r>
          <a:r>
            <a:rPr lang="en-US" sz="1000" b="0" kern="1200" dirty="0" err="1" smtClean="0">
              <a:solidFill>
                <a:srgbClr val="FFFFFF"/>
              </a:solidFill>
              <a:latin typeface="Arial"/>
              <a:ea typeface="+mn-ea"/>
              <a:cs typeface="+mn-cs"/>
            </a:rPr>
            <a:t>Clonic</a:t>
          </a:r>
          <a:endParaRPr lang="en-US" sz="1000" b="0" kern="1200" dirty="0" smtClean="0">
            <a:solidFill>
              <a:srgbClr val="FFFFFF"/>
            </a:solidFill>
            <a:latin typeface="Arial"/>
            <a:ea typeface="+mn-ea"/>
            <a:cs typeface="+mn-cs"/>
          </a:endParaRPr>
        </a:p>
        <a:p>
          <a:pPr lvl="0" algn="l" defTabSz="444500">
            <a:lnSpc>
              <a:spcPct val="90000"/>
            </a:lnSpc>
            <a:spcBef>
              <a:spcPct val="0"/>
            </a:spcBef>
            <a:spcAft>
              <a:spcPct val="35000"/>
            </a:spcAft>
          </a:pPr>
          <a:r>
            <a:rPr lang="en-US" sz="1000" b="0" kern="1200" dirty="0" smtClean="0">
              <a:solidFill>
                <a:srgbClr val="FFFFFF"/>
              </a:solidFill>
              <a:latin typeface="Arial"/>
              <a:ea typeface="+mn-ea"/>
              <a:cs typeface="+mn-cs"/>
            </a:rPr>
            <a:t>- Spasms</a:t>
          </a:r>
          <a:endParaRPr lang="en-US" sz="1000" b="0" kern="1200" dirty="0">
            <a:solidFill>
              <a:srgbClr val="FFFFFF"/>
            </a:solidFill>
            <a:latin typeface="Arial"/>
            <a:ea typeface="+mn-ea"/>
            <a:cs typeface="+mn-cs"/>
          </a:endParaRPr>
        </a:p>
      </dsp:txBody>
      <dsp:txXfrm>
        <a:off x="5447262" y="2161593"/>
        <a:ext cx="1523168" cy="18310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274FA-E3B5-C34C-AD7E-B5CD2E93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54</Pages>
  <Words>9274</Words>
  <Characters>52862</Characters>
  <Application>Microsoft Macintosh Word</Application>
  <DocSecurity>0</DocSecurity>
  <Lines>440</Lines>
  <Paragraphs>124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Pediatric Digital Teaching Files</vt:lpstr>
      <vt:lpstr>        Notes to reviewers</vt:lpstr>
      <vt:lpstr>        Conventions</vt:lpstr>
    </vt:vector>
  </TitlesOfParts>
  <Company>GEVC Inc.</Company>
  <LinksUpToDate>false</LinksUpToDate>
  <CharactersWithSpaces>62012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Digital Teaching Files</dc:title>
  <dc:subject>A nighttime disturbance</dc:subject>
  <dc:creator>Module #3</dc:creator>
  <cp:keywords>GEVC</cp:keywords>
  <dc:description/>
  <cp:lastModifiedBy>Tobey .</cp:lastModifiedBy>
  <cp:revision>3</cp:revision>
  <cp:lastPrinted>2013-04-05T17:13:00Z</cp:lastPrinted>
  <dcterms:created xsi:type="dcterms:W3CDTF">2013-04-06T02:58:00Z</dcterms:created>
  <dcterms:modified xsi:type="dcterms:W3CDTF">2013-04-06T03:15:00Z</dcterms:modified>
</cp:coreProperties>
</file>